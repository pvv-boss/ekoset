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2F8C2" w14:textId="77777777" w:rsidR="00357590" w:rsidRPr="00BB153B" w:rsidRDefault="00357590" w:rsidP="00357590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 xml:space="preserve">Договор № </w:t>
      </w:r>
      <w:r w:rsidR="002F1271" w:rsidRPr="00AC1AC9">
        <w:rPr>
          <w:rFonts w:ascii="Calibri" w:hAnsi="Calibri"/>
          <w:b/>
          <w:sz w:val="22"/>
        </w:rPr>
        <w:t>79</w:t>
      </w:r>
    </w:p>
    <w:p w14:paraId="01CE20F1" w14:textId="77777777" w:rsidR="00C565AE" w:rsidRPr="00BB153B" w:rsidRDefault="00C565AE" w:rsidP="00357590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на разработку и программирование сайта</w:t>
      </w:r>
    </w:p>
    <w:p w14:paraId="5BD277C5" w14:textId="77777777" w:rsidR="00357590" w:rsidRPr="00BB153B" w:rsidRDefault="00357590" w:rsidP="00357590">
      <w:pPr>
        <w:spacing w:line="240" w:lineRule="auto"/>
        <w:jc w:val="both"/>
        <w:rPr>
          <w:rFonts w:ascii="Calibri" w:hAnsi="Calibri"/>
          <w:sz w:val="22"/>
        </w:rPr>
      </w:pPr>
    </w:p>
    <w:p w14:paraId="34499F94" w14:textId="77777777" w:rsidR="004E5A1C" w:rsidRPr="00BB153B" w:rsidRDefault="00357590" w:rsidP="00357590">
      <w:pPr>
        <w:spacing w:line="240" w:lineRule="auto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t>г. </w:t>
      </w:r>
      <w:r w:rsidR="0058635D" w:rsidRPr="00BB153B">
        <w:rPr>
          <w:rFonts w:ascii="Calibri" w:hAnsi="Calibri"/>
          <w:sz w:val="22"/>
        </w:rPr>
        <w:t xml:space="preserve">Москва </w:t>
      </w:r>
      <w:r w:rsidR="0058635D" w:rsidRPr="00BB153B">
        <w:rPr>
          <w:rFonts w:ascii="Calibri" w:hAnsi="Calibri"/>
          <w:sz w:val="22"/>
        </w:rPr>
        <w:tab/>
        <w:t xml:space="preserve"> </w:t>
      </w:r>
      <w:r w:rsidR="0058635D" w:rsidRPr="00BB153B">
        <w:rPr>
          <w:rFonts w:ascii="Calibri" w:hAnsi="Calibri"/>
          <w:sz w:val="22"/>
        </w:rPr>
        <w:tab/>
      </w:r>
      <w:r w:rsidRPr="00BB153B">
        <w:rPr>
          <w:rFonts w:ascii="Calibri" w:hAnsi="Calibri"/>
          <w:sz w:val="22"/>
        </w:rPr>
        <w:t xml:space="preserve">                                                                                      </w:t>
      </w:r>
      <w:r w:rsidR="0058635D" w:rsidRPr="00BB153B">
        <w:rPr>
          <w:rFonts w:ascii="Calibri" w:hAnsi="Calibri"/>
          <w:sz w:val="22"/>
        </w:rPr>
        <w:t xml:space="preserve"> </w:t>
      </w:r>
      <w:r w:rsidR="001B612E" w:rsidRPr="00AC1AC9">
        <w:rPr>
          <w:rFonts w:ascii="Calibri" w:hAnsi="Calibri"/>
          <w:sz w:val="22"/>
        </w:rPr>
        <w:t xml:space="preserve">                          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«</w:t>
      </w:r>
      <w:r w:rsidR="001B612E" w:rsidRPr="00AC1AC9">
        <w:rPr>
          <w:rFonts w:ascii="Calibri" w:hAnsi="Calibri"/>
          <w:sz w:val="22"/>
        </w:rPr>
        <w:t>01</w:t>
      </w:r>
      <w:r w:rsidRPr="00BB153B">
        <w:rPr>
          <w:rFonts w:ascii="Calibri" w:hAnsi="Calibri"/>
          <w:sz w:val="22"/>
        </w:rPr>
        <w:t>» </w:t>
      </w:r>
      <w:r w:rsidR="002F1271" w:rsidRPr="00AC1AC9">
        <w:rPr>
          <w:rFonts w:ascii="Calibri" w:hAnsi="Calibri"/>
          <w:sz w:val="22"/>
        </w:rPr>
        <w:t>ноября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2019 г.</w:t>
      </w:r>
    </w:p>
    <w:p w14:paraId="077BC789" w14:textId="77777777" w:rsidR="00357590" w:rsidRPr="00BB153B" w:rsidRDefault="00357590" w:rsidP="00357590">
      <w:pPr>
        <w:spacing w:line="240" w:lineRule="auto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br/>
      </w:r>
    </w:p>
    <w:p w14:paraId="32A29349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Палькин Виталий Викторович</w:t>
      </w:r>
      <w:r w:rsidRPr="00BB153B">
        <w:rPr>
          <w:rFonts w:ascii="Calibri" w:hAnsi="Calibri"/>
        </w:rPr>
        <w:t xml:space="preserve">, </w:t>
      </w:r>
    </w:p>
    <w:p w14:paraId="21F91A0F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 xml:space="preserve">ОГРНИП 308770000025198, ИНН 773565036789 далее именуемое "Заказчик", с одной стороны и </w:t>
      </w:r>
    </w:p>
    <w:p w14:paraId="6C697050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</w:p>
    <w:p w14:paraId="2406961D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Рыжков Сергей Николаевич</w:t>
      </w:r>
      <w:r w:rsidRPr="00BB153B">
        <w:rPr>
          <w:rFonts w:ascii="Calibri" w:hAnsi="Calibri"/>
        </w:rPr>
        <w:t xml:space="preserve">, </w:t>
      </w:r>
    </w:p>
    <w:p w14:paraId="2BB9A37D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>ОГРНИП 319784700357980, ИНН 781130042525 далее именуемый "Исполнитель", с другой стороны,</w:t>
      </w:r>
      <w:r w:rsidR="00711A0F" w:rsidRPr="00BB153B">
        <w:rPr>
          <w:rFonts w:ascii="Calibri" w:hAnsi="Calibri"/>
        </w:rPr>
        <w:t xml:space="preserve"> </w:t>
      </w:r>
      <w:r w:rsidRPr="00BB153B">
        <w:rPr>
          <w:rFonts w:ascii="Calibri" w:hAnsi="Calibri"/>
        </w:rPr>
        <w:t>далее совместно именуемые "Стороны", заключили настоящий договор (далее - Договор) о нижеследующем:</w:t>
      </w:r>
    </w:p>
    <w:p w14:paraId="0BC1BACB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2227C30F" w14:textId="77777777" w:rsidR="00777076" w:rsidRPr="00BB153B" w:rsidRDefault="00777076" w:rsidP="004E5A1C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Предмет договора</w:t>
      </w:r>
    </w:p>
    <w:p w14:paraId="6A72CA99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50D3399B" w14:textId="77777777" w:rsidR="00777076" w:rsidRPr="00BB153B" w:rsidRDefault="00777076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Исполнитель по поручению Заказчика принимает на себя обязанности по разработке </w:t>
      </w:r>
      <w:r w:rsidR="00A834C3" w:rsidRPr="00BB153B">
        <w:rPr>
          <w:rFonts w:ascii="Calibri" w:eastAsia="Times New Roman" w:hAnsi="Calibri"/>
          <w:sz w:val="22"/>
        </w:rPr>
        <w:t xml:space="preserve">и программированию </w:t>
      </w:r>
      <w:r w:rsidRPr="00BB153B">
        <w:rPr>
          <w:rFonts w:ascii="Calibri" w:eastAsia="Times New Roman" w:hAnsi="Calibri"/>
          <w:sz w:val="22"/>
        </w:rPr>
        <w:t>гипертекстового представления страниц корпоративного WWW-сайта (в дальнейшем - сайт) Заказчика, что является информационной услугой, а Заказчик обязан принять и оплатить данную работу.</w:t>
      </w:r>
    </w:p>
    <w:p w14:paraId="5255C9F9" w14:textId="77777777" w:rsidR="004E5A1C" w:rsidRDefault="004E5A1C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ins w:id="0" w:author="Рыжков Сергей Николаевич" w:date="2020-01-23T13:17:00Z"/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Состав работ определяется в соответствии с Техническим заданием (далее ТЗ), которое является неотъемлемой частью настоящего Договора (Приложение №1)</w:t>
      </w:r>
    </w:p>
    <w:p w14:paraId="4032270E" w14:textId="77777777" w:rsidR="00C57DB2" w:rsidRPr="00BB153B" w:rsidRDefault="00C57DB2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ins w:id="1" w:author="Рыжков Сергей Николаевич" w:date="2020-01-23T13:18:00Z">
        <w:r>
          <w:rPr>
            <w:rFonts w:ascii="Calibri" w:eastAsia="Times New Roman" w:hAnsi="Calibri"/>
            <w:sz w:val="22"/>
          </w:rPr>
          <w:t>По согласованию сторон в</w:t>
        </w:r>
      </w:ins>
      <w:ins w:id="2" w:author="Сергей Н. Рыжков" w:date="2020-01-23T13:19:00Z">
        <w:r>
          <w:rPr>
            <w:rFonts w:ascii="Calibri" w:eastAsia="Times New Roman" w:hAnsi="Calibri"/>
            <w:sz w:val="22"/>
          </w:rPr>
          <w:t xml:space="preserve"> дизайн страниц и </w:t>
        </w:r>
      </w:ins>
      <w:ins w:id="3" w:author="Сергей Н. Рыжков" w:date="2020-01-23T13:20:00Z">
        <w:r>
          <w:rPr>
            <w:rFonts w:ascii="Calibri" w:eastAsia="Times New Roman" w:hAnsi="Calibri"/>
            <w:sz w:val="22"/>
          </w:rPr>
          <w:t>программную реализацию сайта и базы данных (</w:t>
        </w:r>
      </w:ins>
      <w:ins w:id="4" w:author="Сергей Н. Рыжков" w:date="2020-01-23T13:19:00Z">
        <w:r>
          <w:rPr>
            <w:rFonts w:ascii="Calibri" w:eastAsia="Times New Roman" w:hAnsi="Calibri"/>
            <w:sz w:val="22"/>
          </w:rPr>
          <w:t>функциональность</w:t>
        </w:r>
      </w:ins>
      <w:ins w:id="5" w:author="Сергей Н. Рыжков" w:date="2020-01-23T13:20:00Z">
        <w:r>
          <w:rPr>
            <w:rFonts w:ascii="Calibri" w:eastAsia="Times New Roman" w:hAnsi="Calibri"/>
            <w:sz w:val="22"/>
          </w:rPr>
          <w:t>) могут вносится изменения (отклонения от требований ТЗ</w:t>
        </w:r>
      </w:ins>
      <w:ins w:id="6" w:author="Сергей Н. Рыжков" w:date="2020-01-23T13:21:00Z">
        <w:r>
          <w:rPr>
            <w:rFonts w:ascii="Calibri" w:eastAsia="Times New Roman" w:hAnsi="Calibri"/>
            <w:sz w:val="22"/>
          </w:rPr>
          <w:t>)</w:t>
        </w:r>
      </w:ins>
      <w:bookmarkStart w:id="7" w:name="_GoBack"/>
      <w:bookmarkEnd w:id="7"/>
    </w:p>
    <w:p w14:paraId="5F111681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2D994B93" w14:textId="77777777" w:rsidR="0058635D" w:rsidRPr="00BB153B" w:rsidRDefault="0058635D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Цена Договора и порядок расчетов</w:t>
      </w:r>
    </w:p>
    <w:p w14:paraId="6CF511C7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0B7F529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Цена Работы, выполняемой по настоящему Договору, составляет 225 000 (двести двадцать пять тысяч) рублей 00 коп., не облагается налогом на добавленную стоимость в связи с применением Исполнителем упрощенной системы налогообложения, предусмотренной главой 26.2 Налогового кодекса Российской Федерации. Данная сумма включает в себя компенсацию издержек Исполнителя и причитающееся ему вознаграждение.</w:t>
      </w:r>
    </w:p>
    <w:p w14:paraId="7C44CEBA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Стоимость Работ по настоящему договору считается твердой и изменению не подлежит.</w:t>
      </w:r>
    </w:p>
    <w:p w14:paraId="76BBB58B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Оплата выполненных Работ производится в безналичной форме путем перечисления денежных средств на расчетный счет Исполнителя</w:t>
      </w:r>
      <w:r w:rsidR="00170D5E" w:rsidRPr="00BB153B">
        <w:rPr>
          <w:rFonts w:ascii="Calibri" w:eastAsia="Times New Roman" w:hAnsi="Calibri"/>
          <w:sz w:val="22"/>
        </w:rPr>
        <w:t xml:space="preserve"> в течение 3 (трех) банковских дней с момента подписания</w:t>
      </w:r>
      <w:r w:rsidRPr="00BB153B">
        <w:rPr>
          <w:rFonts w:ascii="Calibri" w:eastAsia="Times New Roman" w:hAnsi="Calibri"/>
          <w:sz w:val="22"/>
        </w:rPr>
        <w:t xml:space="preserve"> Сторонами Акта сдачи-приемки этапов работ и счета.</w:t>
      </w:r>
    </w:p>
    <w:p w14:paraId="1A309EFE" w14:textId="77777777" w:rsidR="002E755B" w:rsidRPr="00BB153B" w:rsidRDefault="00711A0F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</w:t>
      </w:r>
      <w:r w:rsidR="0058635D" w:rsidRPr="00BB153B">
        <w:rPr>
          <w:rFonts w:ascii="Calibri" w:eastAsia="Times New Roman" w:hAnsi="Calibri"/>
          <w:sz w:val="22"/>
        </w:rPr>
        <w:t>плат</w:t>
      </w:r>
      <w:r w:rsidRPr="00BB153B">
        <w:rPr>
          <w:rFonts w:ascii="Calibri" w:eastAsia="Times New Roman" w:hAnsi="Calibri"/>
          <w:sz w:val="22"/>
        </w:rPr>
        <w:t>а</w:t>
      </w:r>
      <w:r w:rsidR="0058635D" w:rsidRPr="00BB153B">
        <w:rPr>
          <w:rFonts w:ascii="Calibri" w:eastAsia="Times New Roman" w:hAnsi="Calibri"/>
          <w:sz w:val="22"/>
        </w:rPr>
        <w:t xml:space="preserve"> работ производится поэтапно согласно Календарному плану работ (Приложение №2 к Договору)</w:t>
      </w:r>
    </w:p>
    <w:p w14:paraId="565035B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В случае, если Заказчик инициирует работы, не предусмотренные настоящим Договором и Приложениями к нему, то содержание и стоимость таких работ оформляются отдельным дополнением к настоящему Договору. </w:t>
      </w:r>
    </w:p>
    <w:p w14:paraId="5E2A67BA" w14:textId="77777777" w:rsidR="002E755B" w:rsidRPr="00BB153B" w:rsidRDefault="002E755B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BDA4322" w14:textId="77777777" w:rsidR="0058635D" w:rsidRPr="00BB153B" w:rsidRDefault="0058635D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F4E2CCC" w14:textId="77777777" w:rsidR="00777076" w:rsidRPr="00BB153B" w:rsidRDefault="004E5A1C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Порядок выполнения и приемки работ</w:t>
      </w:r>
    </w:p>
    <w:p w14:paraId="15193F7D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4A56CCA" w14:textId="77777777" w:rsidR="0058635D" w:rsidRPr="00BB153B" w:rsidRDefault="00711A0F" w:rsidP="00BB153B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Сдача п</w:t>
      </w:r>
      <w:r w:rsidR="0058635D" w:rsidRPr="00BB153B">
        <w:rPr>
          <w:rFonts w:ascii="Calibri" w:eastAsia="Times New Roman" w:hAnsi="Calibri"/>
          <w:sz w:val="22"/>
        </w:rPr>
        <w:t>риемка выполненных Работ производится поэтапно, согласно Календарному плану работ (Приложение № 2 к Договору) и оформляется Сторонами актом сдачи–приемки этапа работ.</w:t>
      </w:r>
    </w:p>
    <w:p w14:paraId="594B34B5" w14:textId="77777777" w:rsidR="00A23A14" w:rsidRPr="00BB153B" w:rsidRDefault="00A23A14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</w:t>
      </w:r>
      <w:r w:rsidR="008411A7" w:rsidRPr="00BB153B">
        <w:rPr>
          <w:rFonts w:ascii="Calibri" w:eastAsia="Times New Roman" w:hAnsi="Calibri"/>
          <w:sz w:val="22"/>
        </w:rPr>
        <w:t>,</w:t>
      </w:r>
      <w:r w:rsidRPr="00BB153B">
        <w:rPr>
          <w:rFonts w:ascii="Calibri" w:eastAsia="Times New Roman" w:hAnsi="Calibri"/>
          <w:sz w:val="22"/>
        </w:rPr>
        <w:t xml:space="preserve"> в указанные в Календарном плане работ сроки, </w:t>
      </w:r>
      <w:r w:rsidR="008411A7" w:rsidRPr="00BB153B">
        <w:rPr>
          <w:rFonts w:ascii="Calibri" w:eastAsia="Times New Roman" w:hAnsi="Calibri"/>
          <w:sz w:val="22"/>
        </w:rPr>
        <w:t>передать</w:t>
      </w:r>
      <w:r w:rsidRPr="00BB153B">
        <w:rPr>
          <w:rFonts w:ascii="Calibri" w:eastAsia="Times New Roman" w:hAnsi="Calibri"/>
          <w:sz w:val="22"/>
        </w:rPr>
        <w:t xml:space="preserve"> Заказчику </w:t>
      </w:r>
      <w:r w:rsidR="008411A7" w:rsidRPr="00BB153B">
        <w:rPr>
          <w:rFonts w:ascii="Calibri" w:eastAsia="Times New Roman" w:hAnsi="Calibri"/>
          <w:sz w:val="22"/>
        </w:rPr>
        <w:t>результаты работ по каждому этапу и Акт сдачи-приёмки этапа работ</w:t>
      </w:r>
    </w:p>
    <w:p w14:paraId="3531EDDA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Заказчик обязуется проверить работы в течении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рабочих дней со дня получения акта сдачи-приемки работ и направить исполнителю подписанный акт сдачи – приемки или мотивированный отказ в приемке работ, в случае не направления Заказчиком Исполнителю мотивированного отказа в приемке работ в течение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календарных дней, работы считаются принятыми без замечаний. </w:t>
      </w:r>
    </w:p>
    <w:p w14:paraId="577EA5D3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 xml:space="preserve">В случае мотивированного отказа Заказчиком от приемки работ Сторонами составляется акт с указанием перечня необходимых доработок и сроков их выполнения. </w:t>
      </w:r>
    </w:p>
    <w:p w14:paraId="30AC837E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После устранения Исполнителем, в согласованные Сторонами сроки всех замечаний, Заказчик подписывает акт сдачи-приемки выполненных работ в течение 5 (пяти) рабочих дней.</w:t>
      </w:r>
    </w:p>
    <w:p w14:paraId="653D4B91" w14:textId="77777777" w:rsidR="00711A0F" w:rsidRPr="00BB153B" w:rsidRDefault="00711A0F" w:rsidP="00777076">
      <w:pPr>
        <w:rPr>
          <w:rFonts w:ascii="Calibri" w:hAnsi="Calibri"/>
          <w:sz w:val="22"/>
        </w:rPr>
      </w:pPr>
    </w:p>
    <w:p w14:paraId="7B88EEDC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Права и обязанности сторон</w:t>
      </w:r>
    </w:p>
    <w:p w14:paraId="4F40716C" w14:textId="77777777" w:rsidR="0058635D" w:rsidRPr="00BB153B" w:rsidRDefault="0058635D" w:rsidP="0058635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64C0DAE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обязуется:</w:t>
      </w:r>
    </w:p>
    <w:p w14:paraId="5EB5B70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Оказывать услуги в соответствии с техническим заданием;</w:t>
      </w:r>
    </w:p>
    <w:p w14:paraId="7C3C952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Предоставлять Заказчику промежуточные результаты работы для контроля за соблюдением сроков и качества выполненных работ;</w:t>
      </w:r>
    </w:p>
    <w:p w14:paraId="3B342B01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Осуществить доработку сайта в случае вынесения замечаний в результате рассмотрения его Заказчиком, но в пределах технического задания (Приложение № 1);</w:t>
      </w:r>
    </w:p>
    <w:p w14:paraId="5B6293D0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Передать выполненные работы Заказчику по окончании работ и полной оплате по электронной почте или лазерном носителе (компакт-диске);</w:t>
      </w:r>
    </w:p>
    <w:p w14:paraId="6FCD7338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обязуется:</w:t>
      </w:r>
    </w:p>
    <w:p w14:paraId="37CA115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Представить в течение трёх дней с момента подписания </w:t>
      </w:r>
      <w:r w:rsidR="001D7649" w:rsidRPr="00BB153B">
        <w:rPr>
          <w:rFonts w:ascii="Calibri" w:eastAsia="Times New Roman" w:hAnsi="Calibri"/>
          <w:sz w:val="22"/>
        </w:rPr>
        <w:t>Д</w:t>
      </w:r>
      <w:r w:rsidRPr="00BB153B">
        <w:rPr>
          <w:rFonts w:ascii="Calibri" w:eastAsia="Times New Roman" w:hAnsi="Calibri"/>
          <w:sz w:val="22"/>
        </w:rPr>
        <w:t>оговора всю необходим</w:t>
      </w:r>
      <w:r w:rsidR="0029075B" w:rsidRPr="00BB153B">
        <w:rPr>
          <w:rFonts w:ascii="Calibri" w:eastAsia="Times New Roman" w:hAnsi="Calibri"/>
          <w:sz w:val="22"/>
        </w:rPr>
        <w:t>ые</w:t>
      </w:r>
      <w:r w:rsidRPr="00BB153B">
        <w:rPr>
          <w:rFonts w:ascii="Calibri" w:eastAsia="Times New Roman" w:hAnsi="Calibri"/>
          <w:sz w:val="22"/>
        </w:rPr>
        <w:t xml:space="preserve"> для </w:t>
      </w:r>
      <w:r w:rsidR="0029075B" w:rsidRPr="00BB153B">
        <w:rPr>
          <w:rFonts w:ascii="Calibri" w:eastAsia="Times New Roman" w:hAnsi="Calibri"/>
          <w:sz w:val="22"/>
        </w:rPr>
        <w:t>выполнения работ</w:t>
      </w:r>
      <w:r w:rsidRPr="00BB153B">
        <w:rPr>
          <w:rFonts w:ascii="Calibri" w:eastAsia="Times New Roman" w:hAnsi="Calibri"/>
          <w:sz w:val="22"/>
        </w:rPr>
        <w:t xml:space="preserve"> </w:t>
      </w:r>
      <w:r w:rsidR="0029075B" w:rsidRPr="00BB153B">
        <w:rPr>
          <w:rFonts w:ascii="Calibri" w:eastAsia="Times New Roman" w:hAnsi="Calibri"/>
          <w:sz w:val="22"/>
        </w:rPr>
        <w:t>материалы: сверстанные макеты страниц, текстовую и графическую информацию</w:t>
      </w:r>
      <w:r w:rsidRPr="00BB153B">
        <w:rPr>
          <w:rFonts w:ascii="Calibri" w:eastAsia="Times New Roman" w:hAnsi="Calibri"/>
          <w:sz w:val="22"/>
        </w:rPr>
        <w:t>;</w:t>
      </w:r>
    </w:p>
    <w:p w14:paraId="5E0758DE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Принимать к рассмотрению представленную Исполнителем работу по электронной почте или в сети Интернет, и в течение 2 рабочих дней информировать Исполнителя о принятом решении;</w:t>
      </w:r>
    </w:p>
    <w:p w14:paraId="5AE933E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Оплатить оказываемые ему услуги в порядке, который указан в п. 2 настоящего Договора.</w:t>
      </w:r>
    </w:p>
    <w:p w14:paraId="3F7A384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 выполнении</w:t>
      </w:r>
      <w:r w:rsidR="001D7649" w:rsidRPr="00BB153B">
        <w:rPr>
          <w:rFonts w:ascii="Calibri" w:eastAsia="Times New Roman" w:hAnsi="Calibri"/>
          <w:sz w:val="22"/>
        </w:rPr>
        <w:t xml:space="preserve"> работ раньше предусмотренного Д</w:t>
      </w:r>
      <w:r w:rsidRPr="00BB153B">
        <w:rPr>
          <w:rFonts w:ascii="Calibri" w:eastAsia="Times New Roman" w:hAnsi="Calibri"/>
          <w:sz w:val="22"/>
        </w:rPr>
        <w:t xml:space="preserve">оговором срока принять и оплатить их. </w:t>
      </w:r>
    </w:p>
    <w:p w14:paraId="4ECD0D0C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 сдать предусмотренные данным договором услуги досрочно</w:t>
      </w:r>
    </w:p>
    <w:p w14:paraId="2B7A73BB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право:</w:t>
      </w:r>
    </w:p>
    <w:p w14:paraId="13B695C4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риостановить исполнение заказанных работ в случае их несвоевременной оплаты Заказчиком.</w:t>
      </w:r>
    </w:p>
    <w:p w14:paraId="5E9C48F5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имеет право:</w:t>
      </w:r>
    </w:p>
    <w:p w14:paraId="2CA7C728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роверять ход и качество выполнения работ, не вмешиваясь в деятельность Исполнителя.</w:t>
      </w:r>
    </w:p>
    <w:p w14:paraId="3B900F71" w14:textId="77777777" w:rsidR="0058635D" w:rsidRPr="00BB153B" w:rsidRDefault="0058635D" w:rsidP="00777076">
      <w:pPr>
        <w:rPr>
          <w:rFonts w:ascii="Calibri" w:hAnsi="Calibri"/>
          <w:b/>
          <w:sz w:val="22"/>
        </w:rPr>
      </w:pPr>
    </w:p>
    <w:p w14:paraId="20AD2796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Ответственность сторон</w:t>
      </w:r>
    </w:p>
    <w:p w14:paraId="2DD46E8C" w14:textId="77777777" w:rsidR="0058635D" w:rsidRPr="00BB153B" w:rsidRDefault="0058635D" w:rsidP="0058635D">
      <w:pPr>
        <w:pStyle w:val="aa"/>
        <w:spacing w:before="0" w:line="240" w:lineRule="auto"/>
        <w:rPr>
          <w:rFonts w:ascii="Calibri" w:hAnsi="Calibri"/>
          <w:b/>
          <w:sz w:val="22"/>
        </w:rPr>
      </w:pPr>
    </w:p>
    <w:p w14:paraId="49A1CE85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 неисполнение или ненадлежащее исполнение с</w:t>
      </w:r>
      <w:r w:rsidR="001B2B3D" w:rsidRPr="00BB153B">
        <w:rPr>
          <w:rFonts w:ascii="Calibri" w:eastAsia="Times New Roman" w:hAnsi="Calibri"/>
          <w:sz w:val="22"/>
        </w:rPr>
        <w:t>воих обязательств по настоящему</w:t>
      </w:r>
      <w:r w:rsidR="00232072" w:rsidRPr="00BB153B">
        <w:rPr>
          <w:rFonts w:ascii="Calibri" w:eastAsia="Times New Roman" w:hAnsi="Calibri"/>
          <w:sz w:val="22"/>
        </w:rPr>
        <w:t xml:space="preserve"> </w:t>
      </w:r>
      <w:r w:rsidRPr="00BB153B">
        <w:rPr>
          <w:rFonts w:ascii="Calibri" w:eastAsia="Times New Roman" w:hAnsi="Calibri"/>
          <w:sz w:val="22"/>
        </w:rPr>
        <w:t>Договору стороны несут ответственность в соответствии с действующим законодательством РФ.</w:t>
      </w:r>
    </w:p>
    <w:p w14:paraId="5F7CA01A" w14:textId="77777777" w:rsidR="00777076" w:rsidRPr="00BB153B" w:rsidRDefault="001B2B3D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</w:t>
      </w:r>
      <w:r w:rsidR="00777076" w:rsidRPr="00BB153B">
        <w:rPr>
          <w:rFonts w:ascii="Calibri" w:eastAsia="Times New Roman" w:hAnsi="Calibri"/>
          <w:sz w:val="22"/>
        </w:rPr>
        <w:t xml:space="preserve"> споры, возникающие между Сторонами при исполнении настоящего Договора, разрешаются путём переговоров, а в случае не </w:t>
      </w:r>
      <w:r w:rsidR="00545A74" w:rsidRPr="00BB153B">
        <w:rPr>
          <w:rFonts w:ascii="Calibri" w:eastAsia="Times New Roman" w:hAnsi="Calibri"/>
          <w:sz w:val="22"/>
        </w:rPr>
        <w:t>достижения согласия</w:t>
      </w:r>
      <w:r w:rsidR="00777076" w:rsidRPr="00BB153B">
        <w:rPr>
          <w:rFonts w:ascii="Calibri" w:eastAsia="Times New Roman" w:hAnsi="Calibri"/>
          <w:sz w:val="22"/>
        </w:rPr>
        <w:t xml:space="preserve"> между Сторонами спор передаётся на рассмотрение суда, согласно подведомственности и подсудности, установленными законодательством РФ.</w:t>
      </w:r>
    </w:p>
    <w:p w14:paraId="4B16F2D7" w14:textId="77777777" w:rsidR="00777076" w:rsidRPr="00BB153B" w:rsidRDefault="00777076" w:rsidP="00BB153B">
      <w:pPr>
        <w:ind w:left="709" w:hanging="709"/>
        <w:rPr>
          <w:rFonts w:ascii="Calibri" w:hAnsi="Calibri"/>
          <w:sz w:val="22"/>
        </w:rPr>
      </w:pPr>
    </w:p>
    <w:p w14:paraId="4A6F0370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Прочие условия</w:t>
      </w:r>
    </w:p>
    <w:p w14:paraId="1FE3B7A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E0964F2" w14:textId="77777777" w:rsidR="00777076" w:rsidRPr="00BB153B" w:rsidRDefault="00C565A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8"/>
      <w:r w:rsidRPr="00BB153B">
        <w:rPr>
          <w:rFonts w:ascii="Calibri" w:eastAsia="Times New Roman" w:hAnsi="Calibri"/>
          <w:sz w:val="22"/>
        </w:rPr>
        <w:t xml:space="preserve">Исполнитель отчуждает Заказчику исключительные права на результаты интеллектуальной деятельности, созданные при выполнении Задания по настоящему Договору, в полном объеме с момента подписания Акта сдачи-приемки услуг (работ). </w:t>
      </w:r>
      <w:commentRangeEnd w:id="8"/>
      <w:r w:rsidR="00C57DB2">
        <w:rPr>
          <w:rStyle w:val="aff0"/>
        </w:rPr>
        <w:commentReference w:id="8"/>
      </w:r>
    </w:p>
    <w:p w14:paraId="49728B9A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Право собственности на разработанный сайт переходит к Заказчику </w:t>
      </w:r>
      <w:r w:rsidR="00545A74" w:rsidRPr="00BB153B">
        <w:rPr>
          <w:rFonts w:ascii="Calibri" w:eastAsia="Times New Roman" w:hAnsi="Calibri"/>
          <w:sz w:val="22"/>
        </w:rPr>
        <w:t>в момент</w:t>
      </w:r>
      <w:r w:rsidRPr="00BB153B">
        <w:rPr>
          <w:rFonts w:ascii="Calibri" w:eastAsia="Times New Roman" w:hAnsi="Calibri"/>
          <w:sz w:val="22"/>
        </w:rPr>
        <w:t xml:space="preserve"> приёмки выполненной работы и окончательной оплаты оказанных услуг</w:t>
      </w:r>
      <w:r w:rsidR="00A834C3" w:rsidRPr="00BB153B">
        <w:rPr>
          <w:rFonts w:ascii="Calibri" w:eastAsia="Times New Roman" w:hAnsi="Calibri"/>
          <w:sz w:val="22"/>
        </w:rPr>
        <w:t xml:space="preserve"> по настоящему Договору</w:t>
      </w:r>
      <w:r w:rsidRPr="00BB153B">
        <w:rPr>
          <w:rFonts w:ascii="Calibri" w:eastAsia="Times New Roman" w:hAnsi="Calibri"/>
          <w:sz w:val="22"/>
        </w:rPr>
        <w:t>.</w:t>
      </w:r>
    </w:p>
    <w:p w14:paraId="4A627E2B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Настоящий договор составлен в двух подлинных экземплярах, которые имеют равную юридическую силу, по одному для каждой из сторон.</w:t>
      </w:r>
    </w:p>
    <w:p w14:paraId="3F8F0EB0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9"/>
      <w:r w:rsidRPr="00BB153B">
        <w:rPr>
          <w:rFonts w:ascii="Calibri" w:eastAsia="Times New Roman" w:hAnsi="Calibri"/>
          <w:sz w:val="22"/>
        </w:rPr>
        <w:t xml:space="preserve">Каждая из Сторон может в любое время отказаться от исполнения настоящего </w:t>
      </w:r>
      <w:r w:rsidR="00545A74" w:rsidRPr="00BB153B">
        <w:rPr>
          <w:rFonts w:ascii="Calibri" w:eastAsia="Times New Roman" w:hAnsi="Calibri"/>
          <w:sz w:val="22"/>
        </w:rPr>
        <w:t>Договора, предварительно</w:t>
      </w:r>
      <w:r w:rsidRPr="00BB153B">
        <w:rPr>
          <w:rFonts w:ascii="Calibri" w:eastAsia="Times New Roman" w:hAnsi="Calibri"/>
          <w:sz w:val="22"/>
        </w:rPr>
        <w:t xml:space="preserve"> уведомив другую Сторону не </w:t>
      </w:r>
      <w:r w:rsidR="00545A74" w:rsidRPr="00BB153B">
        <w:rPr>
          <w:rFonts w:ascii="Calibri" w:eastAsia="Times New Roman" w:hAnsi="Calibri"/>
          <w:sz w:val="22"/>
        </w:rPr>
        <w:t>позднее, чем</w:t>
      </w:r>
      <w:r w:rsidRPr="00BB153B">
        <w:rPr>
          <w:rFonts w:ascii="Calibri" w:eastAsia="Times New Roman" w:hAnsi="Calibri"/>
          <w:sz w:val="22"/>
        </w:rPr>
        <w:t xml:space="preserve"> за 3 (три) дня до даты расторжения. В этом случае Стороны производят все взаимные расчёты, </w:t>
      </w:r>
      <w:r w:rsidR="00545A74" w:rsidRPr="00BB153B">
        <w:rPr>
          <w:rFonts w:ascii="Calibri" w:eastAsia="Times New Roman" w:hAnsi="Calibri"/>
          <w:sz w:val="22"/>
        </w:rPr>
        <w:t>в том</w:t>
      </w:r>
      <w:r w:rsidRPr="00BB153B">
        <w:rPr>
          <w:rFonts w:ascii="Calibri" w:eastAsia="Times New Roman" w:hAnsi="Calibri"/>
          <w:sz w:val="22"/>
        </w:rPr>
        <w:t xml:space="preserve"> числе, за фактически выполненные к этому моменту услуги Исполнителем, в соответствии с ТЗ (Приложение № 1).</w:t>
      </w:r>
      <w:commentRangeEnd w:id="9"/>
      <w:r w:rsidR="00C57DB2">
        <w:rPr>
          <w:rStyle w:val="aff0"/>
        </w:rPr>
        <w:commentReference w:id="9"/>
      </w:r>
    </w:p>
    <w:p w14:paraId="6E335252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не несёт ответственности за корректность размещения сайта в сети Интернет, если это делается собственными силами Заказчика.</w:t>
      </w:r>
    </w:p>
    <w:p w14:paraId="41EA1291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>Исполнитель не несёт ответственности за корректность вывода сайта в сети Интернет, если собственными силами Заказчика внесены какие-либо изменения в программный код сайта.</w:t>
      </w:r>
    </w:p>
    <w:p w14:paraId="4BD72B67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10"/>
      <w:r w:rsidRPr="00BB153B">
        <w:rPr>
          <w:rFonts w:ascii="Calibri" w:eastAsia="Times New Roman" w:hAnsi="Calibri"/>
          <w:sz w:val="22"/>
        </w:rPr>
        <w:t xml:space="preserve">Настоящий Договор, включая все его дополнения и Приложения, составляет все соглашение между Сторонами относительно предмета этого Договора и заменяет все предыдущие соглашения, и устные и письменные, переговоры, представления, обязательства, письма и все другие коммуникации между сторонами. Каждая из Сторон признает, что, заключая настоящий Договор, она не основывалась ни на каких обещаниях, стимулах или представлениях другой Стороны, которые явно </w:t>
      </w:r>
      <w:del w:id="11" w:author="Рыжков Сергей Николаевич" w:date="2020-01-23T13:16:00Z">
        <w:r w:rsidRPr="00BB153B" w:rsidDel="00C57DB2">
          <w:rPr>
            <w:rFonts w:ascii="Calibri" w:eastAsia="Times New Roman" w:hAnsi="Calibri"/>
            <w:sz w:val="22"/>
          </w:rPr>
          <w:delText>не сформулированы</w:delText>
        </w:r>
      </w:del>
      <w:ins w:id="12" w:author="Рыжков Сергей Николаевич" w:date="2020-01-23T13:16:00Z">
        <w:r w:rsidR="00C57DB2" w:rsidRPr="00BB153B">
          <w:rPr>
            <w:rFonts w:ascii="Calibri" w:eastAsia="Times New Roman" w:hAnsi="Calibri"/>
            <w:sz w:val="22"/>
          </w:rPr>
          <w:t>несформулированы</w:t>
        </w:r>
      </w:ins>
      <w:r w:rsidRPr="00BB153B">
        <w:rPr>
          <w:rFonts w:ascii="Calibri" w:eastAsia="Times New Roman" w:hAnsi="Calibri"/>
          <w:sz w:val="22"/>
        </w:rPr>
        <w:t xml:space="preserve"> в этом Договоре.</w:t>
      </w:r>
      <w:commentRangeEnd w:id="10"/>
      <w:r w:rsidR="00C57DB2">
        <w:rPr>
          <w:rStyle w:val="aff0"/>
        </w:rPr>
        <w:commentReference w:id="10"/>
      </w:r>
    </w:p>
    <w:p w14:paraId="18A8E962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 Приложения к настоящему Договору являются его неотъемлемой частью.</w:t>
      </w:r>
    </w:p>
    <w:p w14:paraId="230E1BB6" w14:textId="77777777" w:rsidR="002E755B" w:rsidRPr="00AC1AC9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 изменения и дополнения к настоящему Договору действительны, только если они оформлены в письменном виде и подписаны уполномоченными представителями сторон.</w:t>
      </w:r>
    </w:p>
    <w:p w14:paraId="6F49D70D" w14:textId="77777777" w:rsidR="001B612E" w:rsidRPr="00BB153B" w:rsidRDefault="001B612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47333D">
        <w:rPr>
          <w:rFonts w:ascii="Calibri" w:eastAsia="Times New Roman" w:hAnsi="Calibri"/>
          <w:sz w:val="22"/>
        </w:rPr>
        <w:t>Все споры по настоящему договору, не урегулированные путем переговоров, решаются в Арбитражном суде г. Москвы.</w:t>
      </w:r>
    </w:p>
    <w:p w14:paraId="7ECC07E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Договор составлен в двух экземплярах, имеющих одинаковую юридическую силу.</w:t>
      </w:r>
    </w:p>
    <w:p w14:paraId="74591930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19283DA7" w14:textId="77777777" w:rsidR="00777076" w:rsidRPr="00BB153B" w:rsidRDefault="00777076" w:rsidP="001B2B3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Сроки действия договора</w:t>
      </w:r>
    </w:p>
    <w:p w14:paraId="37D1E2D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9F854A2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13"/>
      <w:r w:rsidRPr="00BB153B">
        <w:rPr>
          <w:rFonts w:ascii="Calibri" w:eastAsia="Times New Roman" w:hAnsi="Calibri"/>
          <w:sz w:val="22"/>
        </w:rPr>
        <w:t>Договор вступает в силу с момента его подписания Сторонами и получения предоплаты по данному договору.</w:t>
      </w:r>
      <w:commentRangeEnd w:id="13"/>
      <w:r w:rsidR="00C57DB2">
        <w:rPr>
          <w:rStyle w:val="aff0"/>
        </w:rPr>
        <w:commentReference w:id="13"/>
      </w:r>
    </w:p>
    <w:p w14:paraId="16D38E5D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7.2. Договор прекращает своё действие с момента сдачи-приёмки выполненных работ по настоящему Договору и завершения всех взаиморасчётов между Сторонами.</w:t>
      </w:r>
    </w:p>
    <w:p w14:paraId="4D095283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Настоящий Договор может быть расторгнут в следующих случаях: </w:t>
      </w:r>
    </w:p>
    <w:p w14:paraId="79AF456D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случае обоюдного согласия сторон.</w:t>
      </w:r>
    </w:p>
    <w:p w14:paraId="54075EA2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 инициативе Исполнителя, в случае нарушения Заказчиком условий настоящего Договора.</w:t>
      </w:r>
    </w:p>
    <w:p w14:paraId="39C64664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 инициативе Заказчика, в случае нарушения Исполнителем условий настоящего Договора.</w:t>
      </w:r>
    </w:p>
    <w:p w14:paraId="0687467E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случаях, предусмотренных Гражданским законодательством Российской Федерации.</w:t>
      </w:r>
    </w:p>
    <w:p w14:paraId="0EA8134A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Расторжение настоящего Договора по вине одной из Сторон не освобождает ее от выполнения своих обязательств по данному Договору</w:t>
      </w:r>
    </w:p>
    <w:p w14:paraId="60F8A43F" w14:textId="77777777" w:rsidR="00545A74" w:rsidRPr="00BB153B" w:rsidRDefault="00545A74" w:rsidP="00777076">
      <w:pPr>
        <w:rPr>
          <w:rFonts w:ascii="Calibri" w:hAnsi="Calibri"/>
          <w:sz w:val="22"/>
        </w:rPr>
      </w:pPr>
    </w:p>
    <w:p w14:paraId="3DC1DEBA" w14:textId="77777777" w:rsidR="00090179" w:rsidRPr="00BB153B" w:rsidRDefault="00090179" w:rsidP="00090179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Приложение к Договору</w:t>
      </w:r>
    </w:p>
    <w:p w14:paraId="518A573E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4341BEEA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 xml:space="preserve">Приложение №1 - Техническое задание </w:t>
      </w:r>
    </w:p>
    <w:p w14:paraId="4C45E53C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>Приложение №2 – Календарный план выполнения работ</w:t>
      </w:r>
    </w:p>
    <w:p w14:paraId="3077FA8D" w14:textId="77777777" w:rsidR="008F52A1" w:rsidRPr="00BB153B" w:rsidRDefault="008F52A1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</w:p>
    <w:p w14:paraId="05D3BF34" w14:textId="77777777" w:rsidR="00090179" w:rsidRPr="00BB153B" w:rsidRDefault="001E7868" w:rsidP="00090179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9</w:t>
      </w:r>
      <w:r w:rsidR="00090179" w:rsidRPr="00BB153B">
        <w:rPr>
          <w:rFonts w:ascii="Calibri" w:hAnsi="Calibri"/>
          <w:b/>
          <w:sz w:val="22"/>
        </w:rPr>
        <w:t>. Адреса и реквизиты Сторон</w:t>
      </w:r>
    </w:p>
    <w:p w14:paraId="275AE869" w14:textId="77777777" w:rsidR="00090179" w:rsidRPr="00BB153B" w:rsidRDefault="00090179" w:rsidP="00090179">
      <w:pPr>
        <w:spacing w:line="240" w:lineRule="auto"/>
        <w:jc w:val="both"/>
        <w:rPr>
          <w:rFonts w:ascii="Calibri" w:hAnsi="Calibri"/>
          <w:sz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32"/>
        <w:gridCol w:w="5033"/>
      </w:tblGrid>
      <w:tr w:rsidR="00090179" w:rsidRPr="00BB153B" w14:paraId="7984857E" w14:textId="77777777" w:rsidTr="00A1591C">
        <w:trPr>
          <w:jc w:val="center"/>
        </w:trPr>
        <w:tc>
          <w:tcPr>
            <w:tcW w:w="2500" w:type="pct"/>
          </w:tcPr>
          <w:p w14:paraId="6592D8A9" w14:textId="77777777" w:rsidR="00090179" w:rsidRPr="00BB153B" w:rsidRDefault="00090179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     Исполнитель:</w:t>
            </w:r>
          </w:p>
        </w:tc>
        <w:tc>
          <w:tcPr>
            <w:tcW w:w="2500" w:type="pct"/>
          </w:tcPr>
          <w:p w14:paraId="4D8EC766" w14:textId="77777777" w:rsidR="00090179" w:rsidRPr="00BB153B" w:rsidRDefault="00D67A4C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</w:t>
            </w:r>
            <w:r w:rsidR="00090179" w:rsidRPr="00BB153B">
              <w:rPr>
                <w:rFonts w:ascii="Calibri" w:hAnsi="Calibri"/>
                <w:b/>
              </w:rPr>
              <w:t>Заказчик:</w:t>
            </w:r>
          </w:p>
        </w:tc>
      </w:tr>
      <w:tr w:rsidR="00090179" w:rsidRPr="00BB153B" w14:paraId="0653BC42" w14:textId="77777777" w:rsidTr="00A1591C">
        <w:trPr>
          <w:trHeight w:val="3930"/>
          <w:jc w:val="center"/>
        </w:trPr>
        <w:tc>
          <w:tcPr>
            <w:tcW w:w="2500" w:type="pct"/>
          </w:tcPr>
          <w:p w14:paraId="6C02332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2B70324F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Рыжков Сергей Николаевич</w:t>
            </w:r>
          </w:p>
          <w:p w14:paraId="0A46D8E5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</w:t>
            </w:r>
            <w:r w:rsidRPr="00BB153B">
              <w:rPr>
                <w:rFonts w:ascii="Calibri" w:hAnsi="Calibri"/>
                <w:bCs/>
              </w:rPr>
              <w:t xml:space="preserve">319784700357980 </w:t>
            </w:r>
          </w:p>
          <w:p w14:paraId="5AFB74A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781130042525</w:t>
            </w:r>
          </w:p>
          <w:p w14:paraId="7BB6EBA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р/с 40802810203500027852 </w:t>
            </w:r>
          </w:p>
          <w:p w14:paraId="337A6BD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в ПАО БАНКА "ФК ОТКРЫТИЕ"</w:t>
            </w:r>
          </w:p>
          <w:p w14:paraId="7A87BD64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к/с 30101810845250000999</w:t>
            </w:r>
          </w:p>
          <w:p w14:paraId="44799E9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044525999</w:t>
            </w:r>
          </w:p>
          <w:p w14:paraId="08C4D042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01763492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2ECB682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4C688DD2" w14:textId="77777777" w:rsidR="00160E87" w:rsidRPr="00BB153B" w:rsidRDefault="00160E87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2157FDA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DD6A629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_________________ С.Н. Рыжков                                                                                </w:t>
            </w:r>
          </w:p>
          <w:p w14:paraId="5EB1562C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5443C9B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</w:tc>
        <w:tc>
          <w:tcPr>
            <w:tcW w:w="2500" w:type="pct"/>
          </w:tcPr>
          <w:p w14:paraId="479F9694" w14:textId="77777777" w:rsidR="00090179" w:rsidRPr="00BB153B" w:rsidRDefault="00090179" w:rsidP="0009017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50607EB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Палькин Виталий Викторович </w:t>
            </w:r>
          </w:p>
          <w:p w14:paraId="20E9E8E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308770000025198 </w:t>
            </w:r>
          </w:p>
          <w:p w14:paraId="4897D4A2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773565036789</w:t>
            </w:r>
          </w:p>
          <w:p w14:paraId="03C51CFA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р/с 40802810938090001800</w:t>
            </w:r>
          </w:p>
          <w:p w14:paraId="3BF5594B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ПАО Сбербанк, г.</w:t>
            </w:r>
            <w:ins w:id="14" w:author="Рыжков Сергей Николаевич" w:date="2020-01-23T13:16:00Z">
              <w:r w:rsidR="00C57DB2">
                <w:rPr>
                  <w:rFonts w:ascii="Calibri" w:hAnsi="Calibri"/>
                  <w:lang w:val="en-US"/>
                </w:rPr>
                <w:t xml:space="preserve"> </w:t>
              </w:r>
            </w:ins>
            <w:r w:rsidRPr="00BB153B">
              <w:rPr>
                <w:rFonts w:ascii="Calibri" w:hAnsi="Calibri"/>
              </w:rPr>
              <w:t>Москва</w:t>
            </w:r>
          </w:p>
          <w:p w14:paraId="4E6F6E1C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к/c 30101810400000000225</w:t>
            </w:r>
          </w:p>
          <w:p w14:paraId="23DFF62D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044525225</w:t>
            </w:r>
          </w:p>
          <w:p w14:paraId="61F3D332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61F9FD81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4E7F1D9F" w14:textId="77777777" w:rsidR="00090179" w:rsidRPr="00BB153B" w:rsidRDefault="00090179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7DA03BD8" w14:textId="77777777" w:rsidR="00160E87" w:rsidRPr="00BB153B" w:rsidRDefault="00160E87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0724BA9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27161223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____________________</w:t>
            </w:r>
            <w:r w:rsidR="008624D1" w:rsidRPr="00BB153B">
              <w:rPr>
                <w:rFonts w:ascii="Calibri" w:hAnsi="Calibri"/>
              </w:rPr>
              <w:t>В</w:t>
            </w:r>
            <w:r w:rsidRPr="00BB153B">
              <w:rPr>
                <w:rFonts w:ascii="Calibri" w:hAnsi="Calibri"/>
              </w:rPr>
              <w:t>.В.</w:t>
            </w:r>
            <w:r w:rsidR="008624D1" w:rsidRPr="00BB153B">
              <w:rPr>
                <w:rFonts w:ascii="Calibri" w:hAnsi="Calibri"/>
              </w:rPr>
              <w:t xml:space="preserve"> Палькин</w:t>
            </w:r>
          </w:p>
          <w:p w14:paraId="14C28ACE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</w:tc>
      </w:tr>
    </w:tbl>
    <w:p w14:paraId="5569E506" w14:textId="77777777" w:rsidR="00DB0B15" w:rsidRPr="00BB153B" w:rsidRDefault="00DB0B15" w:rsidP="00BB153B">
      <w:pPr>
        <w:jc w:val="right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br w:type="page"/>
      </w:r>
      <w:r w:rsidR="0047333D" w:rsidRPr="0047333D" w:rsidDel="0047333D">
        <w:rPr>
          <w:rFonts w:ascii="Calibri" w:hAnsi="Calibri"/>
          <w:i/>
          <w:sz w:val="22"/>
        </w:rPr>
        <w:lastRenderedPageBreak/>
        <w:t xml:space="preserve"> </w:t>
      </w:r>
    </w:p>
    <w:sectPr w:rsidR="00DB0B15" w:rsidRPr="00BB153B" w:rsidSect="00DB0B15">
      <w:pgSz w:w="11906" w:h="16838"/>
      <w:pgMar w:top="709" w:right="707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Рыжков Сергей Николаевич" w:date="2020-01-23T13:15:00Z" w:initials="СНР">
    <w:p w14:paraId="68CFE11F" w14:textId="77777777" w:rsidR="00C57DB2" w:rsidRDefault="00C57DB2">
      <w:pPr>
        <w:pStyle w:val="aff1"/>
      </w:pPr>
      <w:r>
        <w:rPr>
          <w:rStyle w:val="aff0"/>
        </w:rPr>
        <w:annotationRef/>
      </w:r>
      <w:r>
        <w:t>отчуждение. Я бы хотел оставить себе наработки (исходный код, компоненты и т.д.) Это необходимо прописать.</w:t>
      </w:r>
    </w:p>
  </w:comment>
  <w:comment w:id="9" w:author="Рыжков Сергей Николаевич" w:date="2020-01-23T13:15:00Z" w:initials="СНР">
    <w:p w14:paraId="09FC5727" w14:textId="77777777" w:rsidR="00C57DB2" w:rsidRDefault="00C57DB2">
      <w:pPr>
        <w:pStyle w:val="aff1"/>
      </w:pPr>
      <w:r>
        <w:rPr>
          <w:rStyle w:val="aff0"/>
        </w:rPr>
        <w:annotationRef/>
      </w:r>
      <w:r>
        <w:t>прекращение. Если с моей стороны смотреть. То есть я все сделаю, а вы в конце можете сказать. Спасибо, не надо стало...</w:t>
      </w:r>
    </w:p>
  </w:comment>
  <w:comment w:id="10" w:author="Рыжков Сергей Николаевич" w:date="2020-01-23T13:16:00Z" w:initials="СНР">
    <w:p w14:paraId="30A8346F" w14:textId="77777777" w:rsidR="00C57DB2" w:rsidRDefault="00C57DB2">
      <w:pPr>
        <w:pStyle w:val="aff1"/>
      </w:pPr>
      <w:r>
        <w:rPr>
          <w:rStyle w:val="aff0"/>
        </w:rPr>
        <w:annotationRef/>
      </w:r>
      <w:r>
        <w:t>я вообще не пойму о чем речь и это меня настораживает...</w:t>
      </w:r>
    </w:p>
  </w:comment>
  <w:comment w:id="13" w:author="Рыжков Сергей Николаевич" w:date="2020-01-23T13:16:00Z" w:initials="СНР">
    <w:p w14:paraId="3FF041D1" w14:textId="77777777" w:rsidR="00C57DB2" w:rsidRDefault="00C57DB2">
      <w:pPr>
        <w:pStyle w:val="aff1"/>
      </w:pPr>
      <w:r>
        <w:rPr>
          <w:rStyle w:val="aff0"/>
        </w:rPr>
        <w:annotationRef/>
      </w:r>
      <w:r>
        <w:t>предоплата у нас не предусмотрена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CFE11F" w15:done="0"/>
  <w15:commentEx w15:paraId="09FC5727" w15:done="0"/>
  <w15:commentEx w15:paraId="30A8346F" w15:done="0"/>
  <w15:commentEx w15:paraId="3FF041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23019" w14:textId="77777777" w:rsidR="001E79FC" w:rsidRDefault="001E79FC" w:rsidP="00322639">
      <w:pPr>
        <w:spacing w:before="0" w:line="240" w:lineRule="auto"/>
      </w:pPr>
      <w:r>
        <w:separator/>
      </w:r>
    </w:p>
  </w:endnote>
  <w:endnote w:type="continuationSeparator" w:id="0">
    <w:p w14:paraId="3A5671A5" w14:textId="77777777" w:rsidR="001E79FC" w:rsidRDefault="001E79FC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D01AB" w14:textId="77777777" w:rsidR="001E79FC" w:rsidRDefault="001E79FC" w:rsidP="00322639">
      <w:pPr>
        <w:spacing w:before="0" w:line="240" w:lineRule="auto"/>
      </w:pPr>
      <w:r>
        <w:separator/>
      </w:r>
    </w:p>
  </w:footnote>
  <w:footnote w:type="continuationSeparator" w:id="0">
    <w:p w14:paraId="31C8B365" w14:textId="77777777" w:rsidR="001E79FC" w:rsidRDefault="001E79FC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Рыжков Сергей Николаевич">
    <w15:presenceInfo w15:providerId="AD" w15:userId="S-1-5-21-2025962861-1989551113-4156088462-1120"/>
  </w15:person>
  <w15:person w15:author="Сергей Н. Рыжков">
    <w15:presenceInfo w15:providerId="AD" w15:userId="S-1-5-21-2025962861-1989551113-4156088462-1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2259D"/>
    <w:rsid w:val="00090179"/>
    <w:rsid w:val="00160E87"/>
    <w:rsid w:val="0016564A"/>
    <w:rsid w:val="00170D5E"/>
    <w:rsid w:val="001B2B3D"/>
    <w:rsid w:val="001B612E"/>
    <w:rsid w:val="001D7649"/>
    <w:rsid w:val="001E483D"/>
    <w:rsid w:val="001E7868"/>
    <w:rsid w:val="001E79FC"/>
    <w:rsid w:val="00232072"/>
    <w:rsid w:val="0029075B"/>
    <w:rsid w:val="002C0ABF"/>
    <w:rsid w:val="002E148C"/>
    <w:rsid w:val="002E755B"/>
    <w:rsid w:val="002F1271"/>
    <w:rsid w:val="00322639"/>
    <w:rsid w:val="00357590"/>
    <w:rsid w:val="00391134"/>
    <w:rsid w:val="003A1029"/>
    <w:rsid w:val="003B23E6"/>
    <w:rsid w:val="003B4B85"/>
    <w:rsid w:val="00404597"/>
    <w:rsid w:val="00416A16"/>
    <w:rsid w:val="00461426"/>
    <w:rsid w:val="0047333D"/>
    <w:rsid w:val="00487753"/>
    <w:rsid w:val="004E5A1C"/>
    <w:rsid w:val="004F1EAC"/>
    <w:rsid w:val="00532EEB"/>
    <w:rsid w:val="00545A74"/>
    <w:rsid w:val="0058635D"/>
    <w:rsid w:val="005D51A3"/>
    <w:rsid w:val="005D6BC3"/>
    <w:rsid w:val="00613100"/>
    <w:rsid w:val="00624C95"/>
    <w:rsid w:val="00634F9D"/>
    <w:rsid w:val="00675164"/>
    <w:rsid w:val="00711A0F"/>
    <w:rsid w:val="0072253C"/>
    <w:rsid w:val="007626F1"/>
    <w:rsid w:val="00777076"/>
    <w:rsid w:val="008411A7"/>
    <w:rsid w:val="008624D1"/>
    <w:rsid w:val="008F52A1"/>
    <w:rsid w:val="009A658D"/>
    <w:rsid w:val="009B74EB"/>
    <w:rsid w:val="009E0353"/>
    <w:rsid w:val="00A1591C"/>
    <w:rsid w:val="00A23A14"/>
    <w:rsid w:val="00A45851"/>
    <w:rsid w:val="00A834C3"/>
    <w:rsid w:val="00AB77DB"/>
    <w:rsid w:val="00AC1AC9"/>
    <w:rsid w:val="00B03C53"/>
    <w:rsid w:val="00BB153B"/>
    <w:rsid w:val="00C25EFE"/>
    <w:rsid w:val="00C565AE"/>
    <w:rsid w:val="00C57DB2"/>
    <w:rsid w:val="00D655CE"/>
    <w:rsid w:val="00D67A4C"/>
    <w:rsid w:val="00D8651F"/>
    <w:rsid w:val="00DB0B15"/>
    <w:rsid w:val="00E92D32"/>
    <w:rsid w:val="00EA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9363"/>
  <w15:chartTrackingRefBased/>
  <w15:docId w15:val="{3902E7E8-118C-4588-8CA2-618B7068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Название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47333D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Сергей Н. Рыжков</cp:lastModifiedBy>
  <cp:revision>3</cp:revision>
  <dcterms:created xsi:type="dcterms:W3CDTF">2020-01-23T10:14:00Z</dcterms:created>
  <dcterms:modified xsi:type="dcterms:W3CDTF">2020-01-23T10:21:00Z</dcterms:modified>
</cp:coreProperties>
</file>