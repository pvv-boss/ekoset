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F2735" w14:textId="77777777" w:rsidR="00777076" w:rsidRPr="002D68BA" w:rsidRDefault="00DB0B15" w:rsidP="00DB0B15">
      <w:pPr>
        <w:jc w:val="right"/>
        <w:rPr>
          <w:rFonts w:ascii="Calibri" w:hAnsi="Calibri"/>
          <w:i/>
          <w:sz w:val="22"/>
        </w:rPr>
      </w:pPr>
      <w:r w:rsidRPr="002D68BA">
        <w:rPr>
          <w:rFonts w:ascii="Calibri" w:hAnsi="Calibri"/>
          <w:i/>
          <w:sz w:val="22"/>
        </w:rPr>
        <w:t xml:space="preserve">Приложение № 2 к Договору № </w:t>
      </w:r>
      <w:r w:rsidR="002F1271" w:rsidRPr="00AC1AC9">
        <w:rPr>
          <w:rFonts w:ascii="Calibri" w:hAnsi="Calibri"/>
          <w:i/>
          <w:sz w:val="22"/>
        </w:rPr>
        <w:t>79</w:t>
      </w:r>
      <w:r w:rsidRPr="002D68BA">
        <w:rPr>
          <w:rFonts w:ascii="Calibri" w:hAnsi="Calibri"/>
          <w:i/>
          <w:sz w:val="22"/>
        </w:rPr>
        <w:t xml:space="preserve"> от « </w:t>
      </w:r>
      <w:r w:rsidR="002F1271" w:rsidRPr="00AC1AC9">
        <w:rPr>
          <w:rFonts w:ascii="Calibri" w:hAnsi="Calibri"/>
          <w:i/>
          <w:sz w:val="22"/>
        </w:rPr>
        <w:t>01</w:t>
      </w:r>
      <w:r w:rsidRPr="002D68BA">
        <w:rPr>
          <w:rFonts w:ascii="Calibri" w:hAnsi="Calibri"/>
          <w:i/>
          <w:sz w:val="22"/>
        </w:rPr>
        <w:t xml:space="preserve"> » </w:t>
      </w:r>
      <w:r w:rsidR="002F1271" w:rsidRPr="00AC1AC9">
        <w:rPr>
          <w:rFonts w:ascii="Calibri" w:hAnsi="Calibri"/>
          <w:i/>
          <w:sz w:val="22"/>
        </w:rPr>
        <w:t>ноября</w:t>
      </w:r>
      <w:r w:rsidRPr="002D68BA">
        <w:rPr>
          <w:rFonts w:ascii="Calibri" w:hAnsi="Calibri"/>
          <w:i/>
          <w:sz w:val="22"/>
        </w:rPr>
        <w:t xml:space="preserve"> 2019 г.</w:t>
      </w:r>
    </w:p>
    <w:p w14:paraId="697FF664" w14:textId="77777777" w:rsidR="00DB0B15" w:rsidRPr="002D68BA" w:rsidRDefault="00DB0B15" w:rsidP="00DB0B15">
      <w:pPr>
        <w:jc w:val="center"/>
        <w:rPr>
          <w:rFonts w:ascii="Calibri" w:hAnsi="Calibri"/>
          <w:b/>
          <w:sz w:val="22"/>
        </w:rPr>
      </w:pPr>
    </w:p>
    <w:p w14:paraId="6D1C47DF" w14:textId="77777777" w:rsidR="00DB0B15" w:rsidRPr="002D68BA" w:rsidRDefault="00DB0B15" w:rsidP="00DB0B15">
      <w:pPr>
        <w:jc w:val="center"/>
        <w:rPr>
          <w:rFonts w:ascii="Calibri" w:hAnsi="Calibri"/>
          <w:b/>
          <w:sz w:val="22"/>
        </w:rPr>
      </w:pPr>
      <w:r w:rsidRPr="002D68BA">
        <w:rPr>
          <w:rFonts w:ascii="Calibri" w:hAnsi="Calibri"/>
          <w:b/>
          <w:sz w:val="22"/>
        </w:rPr>
        <w:t>Календарный план выполнения работ</w:t>
      </w:r>
    </w:p>
    <w:p w14:paraId="70FE2547" w14:textId="77777777" w:rsidR="00DB0B15" w:rsidRPr="002D68BA" w:rsidRDefault="00DB0B15" w:rsidP="00777076">
      <w:pPr>
        <w:rPr>
          <w:rFonts w:ascii="Calibri" w:hAnsi="Calibri"/>
          <w:sz w:val="22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417"/>
        <w:gridCol w:w="4678"/>
        <w:gridCol w:w="1843"/>
      </w:tblGrid>
      <w:tr w:rsidR="00DB0B15" w:rsidRPr="002D68BA" w14:paraId="69F05D3F" w14:textId="77777777" w:rsidTr="009B74EB">
        <w:trPr>
          <w:trHeight w:val="94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E90AF4" w14:textId="77777777" w:rsidR="00DB0B15" w:rsidRPr="002D68BA" w:rsidRDefault="00DB0B15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№ этапа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561DB6" w14:textId="77777777" w:rsidR="00DB0B15" w:rsidRPr="002D68BA" w:rsidRDefault="00DB0B15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Дата начала работ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BEBE9C" w14:textId="77777777" w:rsidR="00DB0B15" w:rsidRPr="002D68BA" w:rsidRDefault="00DB0B15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Дата окончания работ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A34B4D" w14:textId="77777777" w:rsidR="00DB0B15" w:rsidRPr="002D68BA" w:rsidRDefault="00DB0B15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14:paraId="188CA0B7" w14:textId="77777777" w:rsidR="00DB0B15" w:rsidRPr="002D68BA" w:rsidRDefault="00DB0B15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 xml:space="preserve">Состав работ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FE5ADA" w14:textId="77777777" w:rsidR="00DB0B15" w:rsidRPr="002D68BA" w:rsidRDefault="00DB0B15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Стоимость работ</w:t>
            </w:r>
            <w:r w:rsidR="00487753" w:rsidRPr="002D68BA">
              <w:rPr>
                <w:rFonts w:ascii="Calibri" w:hAnsi="Calibri"/>
                <w:b/>
                <w:sz w:val="22"/>
              </w:rPr>
              <w:t>, руб.</w:t>
            </w:r>
            <w:r w:rsidRPr="002D68BA">
              <w:rPr>
                <w:rFonts w:ascii="Calibri" w:hAnsi="Calibri"/>
                <w:b/>
                <w:sz w:val="22"/>
              </w:rPr>
              <w:t xml:space="preserve"> </w:t>
            </w:r>
          </w:p>
        </w:tc>
      </w:tr>
      <w:tr w:rsidR="00A834C3" w:rsidRPr="002D68BA" w14:paraId="18A160D2" w14:textId="77777777" w:rsidTr="009B74EB">
        <w:trPr>
          <w:trHeight w:val="94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623FC" w14:textId="77777777" w:rsidR="00A834C3" w:rsidRPr="002D68BA" w:rsidRDefault="00A834C3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F5C2E" w14:textId="77777777" w:rsidR="00A834C3" w:rsidRPr="002D68BA" w:rsidRDefault="00A834C3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С момента подписания Договора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01E2F" w14:textId="77777777" w:rsidR="00A834C3" w:rsidRPr="002D68BA" w:rsidRDefault="00A45851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01</w:t>
            </w:r>
            <w:r w:rsidR="00A834C3" w:rsidRPr="002D68BA">
              <w:rPr>
                <w:rFonts w:ascii="Calibri" w:hAnsi="Calibri"/>
                <w:b/>
                <w:sz w:val="22"/>
              </w:rPr>
              <w:t>.12.2019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2EA3C" w14:textId="77777777" w:rsidR="00532EEB" w:rsidRPr="002D68BA" w:rsidRDefault="00A45851" w:rsidP="00532EEB">
            <w:pPr>
              <w:numPr>
                <w:ilvl w:val="0"/>
                <w:numId w:val="8"/>
              </w:numPr>
              <w:rPr>
                <w:rFonts w:ascii="Calibri" w:hAnsi="Calibri"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>Вёрстка публичной части сайта</w:t>
            </w:r>
          </w:p>
          <w:p w14:paraId="4600CEB2" w14:textId="77777777" w:rsidR="00A834C3" w:rsidRPr="002D68BA" w:rsidRDefault="00A834C3" w:rsidP="00DB0B15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666C5" w14:textId="77777777" w:rsidR="00A834C3" w:rsidRPr="002D68BA" w:rsidRDefault="00A834C3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25</w:t>
            </w:r>
            <w:r w:rsidR="00532EEB" w:rsidRPr="002D68BA">
              <w:rPr>
                <w:rFonts w:ascii="Calibri" w:hAnsi="Calibri"/>
                <w:b/>
                <w:sz w:val="22"/>
              </w:rPr>
              <w:t xml:space="preserve"> </w:t>
            </w:r>
            <w:r w:rsidRPr="002D68BA">
              <w:rPr>
                <w:rFonts w:ascii="Calibri" w:hAnsi="Calibri"/>
                <w:b/>
                <w:sz w:val="22"/>
              </w:rPr>
              <w:t>000</w:t>
            </w:r>
          </w:p>
        </w:tc>
      </w:tr>
      <w:tr w:rsidR="00DB0B15" w:rsidRPr="002D68BA" w14:paraId="23752825" w14:textId="77777777" w:rsidTr="009B74EB">
        <w:trPr>
          <w:trHeight w:val="94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C162F" w14:textId="77777777" w:rsidR="00DB0B15" w:rsidRPr="002D68BA" w:rsidRDefault="00532EEB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BBDE7" w14:textId="77777777" w:rsidR="00DB0B15" w:rsidRPr="002D68BA" w:rsidRDefault="00487753" w:rsidP="00A45851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 xml:space="preserve">С момента </w:t>
            </w:r>
            <w:r w:rsidR="00A45851" w:rsidRPr="002D68BA">
              <w:rPr>
                <w:rFonts w:ascii="Calibri" w:hAnsi="Calibri"/>
                <w:b/>
                <w:sz w:val="22"/>
              </w:rPr>
              <w:t>сдачи-приёмки работ по 1-му этапу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0FC91" w14:textId="77777777" w:rsidR="00487753" w:rsidRPr="002D68BA" w:rsidRDefault="00487753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14:paraId="7696399D" w14:textId="77777777" w:rsidR="00487753" w:rsidRPr="002D68BA" w:rsidRDefault="00487753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14:paraId="7C2D2E4C" w14:textId="77777777" w:rsidR="00DB0B15" w:rsidRPr="002D68BA" w:rsidRDefault="00A45851" w:rsidP="002D68BA">
            <w:pPr>
              <w:jc w:val="center"/>
              <w:rPr>
                <w:rFonts w:ascii="Calibri" w:hAnsi="Calibri"/>
                <w:b/>
                <w:sz w:val="22"/>
              </w:rPr>
            </w:pPr>
            <w:del w:id="0" w:author="Сергей Н. Рыжков" w:date="2020-01-23T13:23:00Z">
              <w:r w:rsidRPr="002D68BA" w:rsidDel="002D68BA">
                <w:rPr>
                  <w:rFonts w:ascii="Calibri" w:hAnsi="Calibri"/>
                  <w:b/>
                  <w:sz w:val="22"/>
                </w:rPr>
                <w:delText>31</w:delText>
              </w:r>
            </w:del>
            <w:ins w:id="1" w:author="Сергей Н. Рыжков" w:date="2020-01-23T13:23:00Z">
              <w:r w:rsidR="002D68BA">
                <w:rPr>
                  <w:rFonts w:ascii="Calibri" w:hAnsi="Calibri"/>
                  <w:b/>
                  <w:sz w:val="22"/>
                </w:rPr>
                <w:t>29</w:t>
              </w:r>
            </w:ins>
            <w:r w:rsidR="00487753" w:rsidRPr="002D68BA">
              <w:rPr>
                <w:rFonts w:ascii="Calibri" w:hAnsi="Calibri"/>
                <w:b/>
                <w:sz w:val="22"/>
              </w:rPr>
              <w:t>.</w:t>
            </w:r>
            <w:del w:id="2" w:author="Сергей Н. Рыжков" w:date="2020-01-23T13:23:00Z">
              <w:r w:rsidR="00487753" w:rsidRPr="002D68BA" w:rsidDel="002D68BA">
                <w:rPr>
                  <w:rFonts w:ascii="Calibri" w:hAnsi="Calibri"/>
                  <w:b/>
                  <w:sz w:val="22"/>
                </w:rPr>
                <w:delText>12</w:delText>
              </w:r>
            </w:del>
            <w:ins w:id="3" w:author="Сергей Н. Рыжков" w:date="2020-01-23T13:23:00Z">
              <w:r w:rsidR="002D68BA">
                <w:rPr>
                  <w:rFonts w:ascii="Calibri" w:hAnsi="Calibri"/>
                  <w:b/>
                  <w:sz w:val="22"/>
                </w:rPr>
                <w:t>01</w:t>
              </w:r>
            </w:ins>
            <w:r w:rsidR="00487753" w:rsidRPr="002D68BA">
              <w:rPr>
                <w:rFonts w:ascii="Calibri" w:hAnsi="Calibri"/>
                <w:b/>
                <w:sz w:val="22"/>
              </w:rPr>
              <w:t>.20</w:t>
            </w:r>
            <w:ins w:id="4" w:author="Сергей Н. Рыжков" w:date="2020-01-23T13:23:00Z">
              <w:r w:rsidR="002D68BA">
                <w:rPr>
                  <w:rFonts w:ascii="Calibri" w:hAnsi="Calibri"/>
                  <w:b/>
                  <w:sz w:val="22"/>
                </w:rPr>
                <w:t>20</w:t>
              </w:r>
            </w:ins>
            <w:del w:id="5" w:author="Сергей Н. Рыжков" w:date="2020-01-23T13:23:00Z">
              <w:r w:rsidR="00487753" w:rsidRPr="002D68BA" w:rsidDel="002D68BA">
                <w:rPr>
                  <w:rFonts w:ascii="Calibri" w:hAnsi="Calibri"/>
                  <w:b/>
                  <w:sz w:val="22"/>
                </w:rPr>
                <w:delText>19</w:delText>
              </w:r>
            </w:del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619F6" w14:textId="77777777" w:rsidR="00DB0B15" w:rsidRPr="002D68BA" w:rsidRDefault="00DB0B15" w:rsidP="00DB0B15">
            <w:pPr>
              <w:rPr>
                <w:rFonts w:ascii="Calibri" w:hAnsi="Calibri"/>
                <w:sz w:val="22"/>
              </w:rPr>
            </w:pPr>
          </w:p>
          <w:p w14:paraId="3E2ED20D" w14:textId="77777777" w:rsidR="00DB0B15" w:rsidRPr="002D68BA" w:rsidRDefault="0002259D" w:rsidP="009B74EB">
            <w:pPr>
              <w:numPr>
                <w:ilvl w:val="0"/>
                <w:numId w:val="8"/>
              </w:numPr>
              <w:rPr>
                <w:rFonts w:ascii="Calibri" w:hAnsi="Calibri"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>Программирование ф</w:t>
            </w:r>
            <w:r w:rsidR="00DB0B15" w:rsidRPr="002D68BA">
              <w:rPr>
                <w:rFonts w:ascii="Calibri" w:hAnsi="Calibri"/>
                <w:sz w:val="22"/>
              </w:rPr>
              <w:t>ункционал</w:t>
            </w:r>
            <w:r w:rsidRPr="002D68BA">
              <w:rPr>
                <w:rFonts w:ascii="Calibri" w:hAnsi="Calibri"/>
                <w:sz w:val="22"/>
              </w:rPr>
              <w:t>а</w:t>
            </w:r>
            <w:r w:rsidR="00DB0B15" w:rsidRPr="002D68BA">
              <w:rPr>
                <w:rFonts w:ascii="Calibri" w:hAnsi="Calibri"/>
                <w:sz w:val="22"/>
              </w:rPr>
              <w:t xml:space="preserve"> административной панели в части управления контентом.</w:t>
            </w:r>
          </w:p>
          <w:p w14:paraId="253D14EA" w14:textId="77777777" w:rsidR="00DB0B15" w:rsidRPr="002D68BA" w:rsidRDefault="00DB0B15" w:rsidP="00DB0B15">
            <w:pPr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826D5" w14:textId="77777777" w:rsidR="00487753" w:rsidRPr="002D68BA" w:rsidRDefault="00487753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14:paraId="57D67A57" w14:textId="77777777" w:rsidR="00487753" w:rsidRPr="002D68BA" w:rsidRDefault="00487753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14:paraId="5A2047F3" w14:textId="77777777" w:rsidR="00DB0B15" w:rsidRPr="002D68BA" w:rsidRDefault="00A45851" w:rsidP="00532EEB">
            <w:pPr>
              <w:jc w:val="center"/>
              <w:rPr>
                <w:rFonts w:ascii="Calibri" w:hAnsi="Calibri"/>
                <w:b/>
                <w:sz w:val="22"/>
                <w:lang w:val="en-US"/>
                <w:rPrChange w:id="6" w:author="Сергей Н. Рыжков" w:date="2020-01-23T13:22:00Z">
                  <w:rPr>
                    <w:rFonts w:ascii="Calibri" w:hAnsi="Calibri"/>
                    <w:b/>
                    <w:sz w:val="22"/>
                  </w:rPr>
                </w:rPrChange>
              </w:rPr>
            </w:pPr>
            <w:commentRangeStart w:id="7"/>
            <w:del w:id="8" w:author="Сергей Н. Рыжков" w:date="2020-01-23T13:22:00Z">
              <w:r w:rsidRPr="002D68BA" w:rsidDel="002D68BA">
                <w:rPr>
                  <w:rFonts w:ascii="Calibri" w:hAnsi="Calibri"/>
                  <w:b/>
                  <w:sz w:val="22"/>
                </w:rPr>
                <w:delText>75</w:delText>
              </w:r>
              <w:r w:rsidR="00487753" w:rsidRPr="002D68BA" w:rsidDel="002D68BA">
                <w:rPr>
                  <w:rFonts w:ascii="Calibri" w:hAnsi="Calibri"/>
                  <w:b/>
                  <w:sz w:val="22"/>
                </w:rPr>
                <w:delText xml:space="preserve"> 000</w:delText>
              </w:r>
            </w:del>
            <w:ins w:id="9" w:author="Сергей Н. Рыжков" w:date="2020-01-23T13:22:00Z">
              <w:r w:rsidR="002D68BA">
                <w:rPr>
                  <w:rFonts w:ascii="Calibri" w:hAnsi="Calibri"/>
                  <w:b/>
                  <w:sz w:val="22"/>
                </w:rPr>
                <w:t>100 000</w:t>
              </w:r>
            </w:ins>
            <w:commentRangeEnd w:id="7"/>
            <w:r w:rsidR="000F773E">
              <w:rPr>
                <w:rStyle w:val="aff0"/>
              </w:rPr>
              <w:commentReference w:id="7"/>
            </w:r>
          </w:p>
        </w:tc>
      </w:tr>
      <w:tr w:rsidR="00DB0B15" w:rsidRPr="002D68BA" w14:paraId="57A19D8A" w14:textId="77777777" w:rsidTr="009B74EB">
        <w:trPr>
          <w:trHeight w:val="94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1D860" w14:textId="77777777" w:rsidR="00DB0B15" w:rsidRPr="002D68BA" w:rsidRDefault="00532EEB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6B8E9" w14:textId="77777777" w:rsidR="00DB0B15" w:rsidRPr="002D68BA" w:rsidRDefault="00A45851" w:rsidP="00A45851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С момента сдачи-приёмки работ по 2-му этапу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09AE9" w14:textId="69AC68E6" w:rsidR="00DB0B15" w:rsidRPr="002D68BA" w:rsidRDefault="002D68BA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ins w:id="10" w:author="Сергей Н. Рыжков" w:date="2020-01-23T13:23:00Z">
              <w:r>
                <w:rPr>
                  <w:rFonts w:ascii="Calibri" w:hAnsi="Calibri"/>
                  <w:b/>
                  <w:sz w:val="22"/>
                </w:rPr>
                <w:t>60</w:t>
              </w:r>
            </w:ins>
            <w:ins w:id="11" w:author="Сергей Н. Рыжков" w:date="2020-01-28T20:18:00Z">
              <w:r w:rsidR="007622AC">
                <w:rPr>
                  <w:rFonts w:ascii="Calibri" w:hAnsi="Calibri"/>
                  <w:b/>
                  <w:sz w:val="22"/>
                </w:rPr>
                <w:t xml:space="preserve"> </w:t>
              </w:r>
            </w:ins>
            <w:bookmarkStart w:id="12" w:name="_GoBack"/>
            <w:bookmarkEnd w:id="12"/>
            <w:del w:id="13" w:author="Сергей Н. Рыжков" w:date="2020-01-23T13:23:00Z">
              <w:r w:rsidR="00487753" w:rsidRPr="002D68BA" w:rsidDel="002D68BA">
                <w:rPr>
                  <w:rFonts w:ascii="Calibri" w:hAnsi="Calibri"/>
                  <w:b/>
                  <w:sz w:val="22"/>
                </w:rPr>
                <w:delText xml:space="preserve">35 </w:delText>
              </w:r>
            </w:del>
            <w:r w:rsidR="002F1271" w:rsidRPr="00AC1AC9">
              <w:rPr>
                <w:rFonts w:ascii="Calibri" w:hAnsi="Calibri"/>
                <w:b/>
                <w:sz w:val="22"/>
              </w:rPr>
              <w:t xml:space="preserve">календарных </w:t>
            </w:r>
            <w:r w:rsidR="00487753" w:rsidRPr="002D68BA">
              <w:rPr>
                <w:rFonts w:ascii="Calibri" w:hAnsi="Calibri"/>
                <w:b/>
                <w:sz w:val="22"/>
              </w:rPr>
              <w:t xml:space="preserve">дней с момента окончания работ по </w:t>
            </w:r>
            <w:r w:rsidR="0002259D" w:rsidRPr="002D68BA">
              <w:rPr>
                <w:rFonts w:ascii="Calibri" w:hAnsi="Calibri"/>
                <w:b/>
                <w:sz w:val="22"/>
              </w:rPr>
              <w:t>2</w:t>
            </w:r>
            <w:r w:rsidR="00487753" w:rsidRPr="002D68BA">
              <w:rPr>
                <w:rFonts w:ascii="Calibri" w:hAnsi="Calibri"/>
                <w:b/>
                <w:sz w:val="22"/>
              </w:rPr>
              <w:t>-</w:t>
            </w:r>
            <w:r w:rsidR="002F1271" w:rsidRPr="00AC1AC9">
              <w:rPr>
                <w:rFonts w:ascii="Calibri" w:hAnsi="Calibri"/>
                <w:b/>
                <w:sz w:val="22"/>
              </w:rPr>
              <w:t>м</w:t>
            </w:r>
            <w:r w:rsidR="00487753" w:rsidRPr="002D68BA">
              <w:rPr>
                <w:rFonts w:ascii="Calibri" w:hAnsi="Calibri"/>
                <w:b/>
                <w:sz w:val="22"/>
              </w:rPr>
              <w:t>у этапу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3B570" w14:textId="77777777" w:rsidR="00DB0B15" w:rsidRPr="002D68BA" w:rsidRDefault="00DB0B15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14:paraId="01A44689" w14:textId="77777777" w:rsidR="00487753" w:rsidRPr="002D68BA" w:rsidRDefault="0002259D" w:rsidP="002D68BA">
            <w:pPr>
              <w:numPr>
                <w:ilvl w:val="0"/>
                <w:numId w:val="10"/>
              </w:numPr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>Программирование ф</w:t>
            </w:r>
            <w:r w:rsidR="00487753" w:rsidRPr="002D68BA">
              <w:rPr>
                <w:rFonts w:ascii="Calibri" w:hAnsi="Calibri"/>
                <w:sz w:val="22"/>
              </w:rPr>
              <w:t>ункционал</w:t>
            </w:r>
            <w:r w:rsidRPr="002D68BA">
              <w:rPr>
                <w:rFonts w:ascii="Calibri" w:hAnsi="Calibri"/>
                <w:sz w:val="22"/>
              </w:rPr>
              <w:t>а</w:t>
            </w:r>
            <w:r w:rsidR="00487753" w:rsidRPr="002D68BA">
              <w:rPr>
                <w:rFonts w:ascii="Calibri" w:hAnsi="Calibri"/>
                <w:sz w:val="22"/>
              </w:rPr>
              <w:t xml:space="preserve"> административной панели, не являющейся управлением контентом</w:t>
            </w:r>
          </w:p>
          <w:p w14:paraId="163295C4" w14:textId="77777777" w:rsidR="00487753" w:rsidRPr="002D68BA" w:rsidRDefault="0002259D" w:rsidP="002D68BA">
            <w:pPr>
              <w:numPr>
                <w:ilvl w:val="0"/>
                <w:numId w:val="10"/>
              </w:numPr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 xml:space="preserve">Настройка обмена между сайтом и базой данных </w:t>
            </w:r>
            <w:r w:rsidRPr="002D68BA">
              <w:rPr>
                <w:rFonts w:ascii="Calibri" w:hAnsi="Calibri"/>
                <w:sz w:val="22"/>
                <w:lang w:val="en-US"/>
              </w:rPr>
              <w:t>Access</w:t>
            </w:r>
            <w:r w:rsidRPr="002D68BA">
              <w:rPr>
                <w:rFonts w:ascii="Calibri" w:hAnsi="Calibri"/>
                <w:sz w:val="22"/>
              </w:rPr>
              <w:t xml:space="preserve"> (и</w:t>
            </w:r>
            <w:r w:rsidR="00487753" w:rsidRPr="002D68BA">
              <w:rPr>
                <w:rFonts w:ascii="Calibri" w:hAnsi="Calibri"/>
                <w:sz w:val="22"/>
              </w:rPr>
              <w:t>мпорт-экспорт данных</w:t>
            </w:r>
            <w:r w:rsidRPr="002D68BA">
              <w:rPr>
                <w:rFonts w:ascii="Calibri" w:hAnsi="Calibri"/>
                <w:sz w:val="22"/>
              </w:rPr>
              <w:t>)</w:t>
            </w:r>
          </w:p>
          <w:p w14:paraId="2DA84930" w14:textId="77777777" w:rsidR="00487753" w:rsidRPr="002D68BA" w:rsidRDefault="0002259D" w:rsidP="002D68BA">
            <w:pPr>
              <w:numPr>
                <w:ilvl w:val="0"/>
                <w:numId w:val="10"/>
              </w:numPr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 xml:space="preserve">Вёрстка и программирование </w:t>
            </w:r>
            <w:r w:rsidR="00487753" w:rsidRPr="002D68BA">
              <w:rPr>
                <w:rFonts w:ascii="Calibri" w:hAnsi="Calibri"/>
                <w:sz w:val="22"/>
              </w:rPr>
              <w:t>Личн</w:t>
            </w:r>
            <w:r w:rsidRPr="002D68BA">
              <w:rPr>
                <w:rFonts w:ascii="Calibri" w:hAnsi="Calibri"/>
                <w:sz w:val="22"/>
              </w:rPr>
              <w:t>ого</w:t>
            </w:r>
            <w:r w:rsidR="00487753" w:rsidRPr="002D68BA">
              <w:rPr>
                <w:rFonts w:ascii="Calibri" w:hAnsi="Calibri"/>
                <w:sz w:val="22"/>
              </w:rPr>
              <w:t xml:space="preserve"> кабинет</w:t>
            </w:r>
            <w:r w:rsidRPr="002D68BA">
              <w:rPr>
                <w:rFonts w:ascii="Calibri" w:hAnsi="Calibri"/>
                <w:sz w:val="22"/>
              </w:rPr>
              <w:t>а</w:t>
            </w:r>
            <w:r w:rsidR="00487753" w:rsidRPr="002D68BA">
              <w:rPr>
                <w:rFonts w:ascii="Calibri" w:hAnsi="Calibri"/>
                <w:sz w:val="22"/>
              </w:rPr>
              <w:t xml:space="preserve"> пользователя</w:t>
            </w:r>
            <w:r w:rsidRPr="002D68BA">
              <w:rPr>
                <w:rFonts w:ascii="Calibri" w:hAnsi="Calibri"/>
                <w:sz w:val="22"/>
              </w:rPr>
              <w:t xml:space="preserve"> сайта</w:t>
            </w:r>
          </w:p>
          <w:p w14:paraId="2C0C7245" w14:textId="77777777" w:rsidR="00487753" w:rsidRPr="002D68BA" w:rsidRDefault="0002259D" w:rsidP="002D68BA">
            <w:pPr>
              <w:numPr>
                <w:ilvl w:val="0"/>
                <w:numId w:val="10"/>
              </w:numPr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 xml:space="preserve">Программирование </w:t>
            </w:r>
            <w:r w:rsidR="00487753" w:rsidRPr="002D68BA">
              <w:rPr>
                <w:rFonts w:ascii="Calibri" w:hAnsi="Calibri"/>
                <w:sz w:val="22"/>
              </w:rPr>
              <w:t>Модул</w:t>
            </w:r>
            <w:r w:rsidRPr="002D68BA">
              <w:rPr>
                <w:rFonts w:ascii="Calibri" w:hAnsi="Calibri"/>
                <w:sz w:val="22"/>
              </w:rPr>
              <w:t>я</w:t>
            </w:r>
            <w:r w:rsidR="00487753" w:rsidRPr="002D68BA">
              <w:rPr>
                <w:rFonts w:ascii="Calibri" w:hAnsi="Calibri"/>
                <w:sz w:val="22"/>
              </w:rPr>
              <w:t xml:space="preserve"> разграничения доступа</w:t>
            </w:r>
            <w:r w:rsidRPr="002D68BA">
              <w:rPr>
                <w:rFonts w:ascii="Calibri" w:hAnsi="Calibri"/>
                <w:sz w:val="22"/>
              </w:rPr>
              <w:t xml:space="preserve"> пользователей сайта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88942" w14:textId="77777777" w:rsidR="00487753" w:rsidRPr="002D68BA" w:rsidRDefault="00487753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14:paraId="35069669" w14:textId="77777777" w:rsidR="00487753" w:rsidRPr="002D68BA" w:rsidRDefault="00487753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14:paraId="58C50BE4" w14:textId="77777777" w:rsidR="00487753" w:rsidRPr="002D68BA" w:rsidRDefault="00487753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14:paraId="1A660A30" w14:textId="77777777" w:rsidR="00DB0B15" w:rsidRPr="002D68BA" w:rsidRDefault="00487753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100 000</w:t>
            </w:r>
          </w:p>
        </w:tc>
      </w:tr>
      <w:tr w:rsidR="00DB0B15" w:rsidRPr="002D68BA" w14:paraId="3E061CAA" w14:textId="77777777" w:rsidTr="009B74EB">
        <w:trPr>
          <w:trHeight w:val="94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5A99F" w14:textId="77777777" w:rsidR="00DB0B15" w:rsidRPr="002D68BA" w:rsidRDefault="00532EEB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92795" w14:textId="77777777" w:rsidR="00DB0B15" w:rsidRPr="002D68BA" w:rsidRDefault="00487753" w:rsidP="00532E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 xml:space="preserve">С момента окончания работ по </w:t>
            </w:r>
            <w:r w:rsidR="00532EEB" w:rsidRPr="002D68BA">
              <w:rPr>
                <w:rFonts w:ascii="Calibri" w:hAnsi="Calibri"/>
                <w:b/>
                <w:sz w:val="22"/>
              </w:rPr>
              <w:t>3</w:t>
            </w:r>
            <w:r w:rsidRPr="002D68BA">
              <w:rPr>
                <w:rFonts w:ascii="Calibri" w:hAnsi="Calibri"/>
                <w:b/>
                <w:sz w:val="22"/>
              </w:rPr>
              <w:t>-у этапу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04B7B" w14:textId="43638BD5" w:rsidR="00DB0B15" w:rsidRPr="002D68BA" w:rsidRDefault="00487753" w:rsidP="007622AC">
            <w:pPr>
              <w:rPr>
                <w:rFonts w:ascii="Calibri" w:hAnsi="Calibri"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 xml:space="preserve">В течение </w:t>
            </w:r>
            <w:ins w:id="14" w:author="Сергей Н. Рыжков" w:date="2020-01-28T20:18:00Z">
              <w:r w:rsidR="00201F78">
                <w:rPr>
                  <w:rFonts w:ascii="Calibri" w:hAnsi="Calibri"/>
                  <w:sz w:val="22"/>
                </w:rPr>
                <w:t>6</w:t>
              </w:r>
            </w:ins>
            <w:commentRangeStart w:id="15"/>
            <w:commentRangeStart w:id="16"/>
            <w:del w:id="17" w:author="Сергей Н. Рыжков" w:date="2020-01-23T13:24:00Z">
              <w:r w:rsidRPr="002D68BA" w:rsidDel="002D68BA">
                <w:rPr>
                  <w:rFonts w:ascii="Calibri" w:hAnsi="Calibri"/>
                  <w:sz w:val="22"/>
                </w:rPr>
                <w:delText>6</w:delText>
              </w:r>
            </w:del>
            <w:commentRangeEnd w:id="15"/>
            <w:r w:rsidR="000072F2">
              <w:rPr>
                <w:rStyle w:val="aff0"/>
              </w:rPr>
              <w:commentReference w:id="15"/>
            </w:r>
            <w:commentRangeEnd w:id="16"/>
            <w:r w:rsidR="00201F78">
              <w:rPr>
                <w:rStyle w:val="aff0"/>
              </w:rPr>
              <w:commentReference w:id="16"/>
            </w:r>
            <w:r w:rsidRPr="002D68BA">
              <w:rPr>
                <w:rFonts w:ascii="Calibri" w:hAnsi="Calibri"/>
                <w:sz w:val="22"/>
              </w:rPr>
              <w:t xml:space="preserve">-ти месяцев с момента окончания работ по </w:t>
            </w:r>
            <w:r w:rsidR="0002259D" w:rsidRPr="002D68BA">
              <w:rPr>
                <w:rFonts w:ascii="Calibri" w:hAnsi="Calibri"/>
                <w:sz w:val="22"/>
              </w:rPr>
              <w:t>3</w:t>
            </w:r>
            <w:r w:rsidRPr="002D68BA">
              <w:rPr>
                <w:rFonts w:ascii="Calibri" w:hAnsi="Calibri"/>
                <w:sz w:val="22"/>
              </w:rPr>
              <w:t>-му этапу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C8B0B" w14:textId="77777777" w:rsidR="00DB0B15" w:rsidRPr="002D68BA" w:rsidRDefault="00DB0B15" w:rsidP="00487753">
            <w:pPr>
              <w:rPr>
                <w:rFonts w:ascii="Calibri" w:hAnsi="Calibri"/>
                <w:sz w:val="22"/>
              </w:rPr>
            </w:pPr>
          </w:p>
          <w:p w14:paraId="10EF0B47" w14:textId="77777777" w:rsidR="00487753" w:rsidRPr="002D68BA" w:rsidRDefault="00487753" w:rsidP="002D68BA">
            <w:pPr>
              <w:numPr>
                <w:ilvl w:val="0"/>
                <w:numId w:val="11"/>
              </w:numPr>
              <w:rPr>
                <w:rFonts w:ascii="Calibri" w:hAnsi="Calibri"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>Авторское сопровождение (устранение выявленных в ходе эксплуатации замечаний</w:t>
            </w:r>
            <w:r w:rsidR="0002259D" w:rsidRPr="002D68BA">
              <w:rPr>
                <w:rFonts w:ascii="Calibri" w:hAnsi="Calibri"/>
                <w:sz w:val="22"/>
              </w:rPr>
              <w:t xml:space="preserve"> по работе сайта</w:t>
            </w:r>
            <w:r w:rsidRPr="002D68BA">
              <w:rPr>
                <w:rFonts w:ascii="Calibri" w:hAnsi="Calibri"/>
                <w:sz w:val="22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053F2" w14:textId="77777777" w:rsidR="00487753" w:rsidRPr="002D68BA" w:rsidRDefault="00487753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14:paraId="64F14ABF" w14:textId="77777777" w:rsidR="00487753" w:rsidRPr="002D68BA" w:rsidRDefault="00487753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14:paraId="17CD6771" w14:textId="77777777" w:rsidR="00DB0B15" w:rsidRPr="002D68BA" w:rsidRDefault="00532EEB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Бесплатно</w:t>
            </w:r>
          </w:p>
        </w:tc>
      </w:tr>
    </w:tbl>
    <w:p w14:paraId="0B866B98" w14:textId="77777777" w:rsidR="00DB0B15" w:rsidRPr="002D68BA" w:rsidRDefault="00DB0B15" w:rsidP="00777076">
      <w:pPr>
        <w:rPr>
          <w:rFonts w:ascii="Calibri" w:hAnsi="Calibri"/>
          <w:sz w:val="22"/>
        </w:rPr>
      </w:pPr>
    </w:p>
    <w:sectPr w:rsidR="00DB0B15" w:rsidRPr="002D68BA" w:rsidSect="00DB0B15">
      <w:pgSz w:w="11906" w:h="16838"/>
      <w:pgMar w:top="709" w:right="707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италий П" w:date="2020-01-24T12:48:00Z" w:initials="ПВ">
    <w:p w14:paraId="5B594032" w14:textId="77777777" w:rsidR="000F773E" w:rsidRDefault="000F773E">
      <w:pPr>
        <w:pStyle w:val="aff1"/>
      </w:pPr>
      <w:r>
        <w:rPr>
          <w:rStyle w:val="aff0"/>
        </w:rPr>
        <w:annotationRef/>
      </w:r>
      <w:r>
        <w:t>Ок, согласовано</w:t>
      </w:r>
    </w:p>
  </w:comment>
  <w:comment w:id="15" w:author="Виталий П" w:date="2020-01-24T12:42:00Z" w:initials="ПВ">
    <w:p w14:paraId="0A009B74" w14:textId="77777777" w:rsidR="000072F2" w:rsidRDefault="000072F2">
      <w:pPr>
        <w:pStyle w:val="aff1"/>
      </w:pPr>
      <w:r>
        <w:rPr>
          <w:rStyle w:val="aff0"/>
        </w:rPr>
        <w:annotationRef/>
      </w:r>
      <w:r>
        <w:t>Учитывая, что у нас нет отдельного сотрудника, который будет в ежедневном режиме работать с сайтом, и то, что присутствует функционал ЛК и Обмена с Базой, то мы не сможем в течение двух месяцев</w:t>
      </w:r>
      <w:r w:rsidR="000F773E">
        <w:t xml:space="preserve"> устранить все выявленные глюки. Минимальный срок это 6 месяцев, а желательно 1 год. Прошу согласовать</w:t>
      </w:r>
    </w:p>
  </w:comment>
  <w:comment w:id="16" w:author="Сергей Н. Рыжков" w:date="2020-01-28T20:15:00Z" w:initials="СНР">
    <w:p w14:paraId="396D207F" w14:textId="72CA1933" w:rsidR="00201F78" w:rsidRDefault="00201F78">
      <w:pPr>
        <w:pStyle w:val="aff1"/>
      </w:pPr>
      <w:r>
        <w:rPr>
          <w:rStyle w:val="aff0"/>
        </w:rPr>
        <w:annotationRef/>
      </w:r>
      <w:r>
        <w:t>Согласен. Но тут тонкая грань. Где «глюки», где «небольшие правки». Порой чтобы просто вынести кнопку (для конченого пользователя) необходимо часа три поработать… Хорошо пусть 6 месяцев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594032" w15:done="0"/>
  <w15:commentEx w15:paraId="0A009B74" w15:done="0"/>
  <w15:commentEx w15:paraId="396D207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A30ABF" w14:textId="77777777" w:rsidR="008B6D61" w:rsidRDefault="008B6D61" w:rsidP="00322639">
      <w:pPr>
        <w:spacing w:before="0" w:line="240" w:lineRule="auto"/>
      </w:pPr>
      <w:r>
        <w:separator/>
      </w:r>
    </w:p>
  </w:endnote>
  <w:endnote w:type="continuationSeparator" w:id="0">
    <w:p w14:paraId="47EC5AFF" w14:textId="77777777" w:rsidR="008B6D61" w:rsidRDefault="008B6D61" w:rsidP="0032263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7FB1C" w14:textId="77777777" w:rsidR="008B6D61" w:rsidRDefault="008B6D61" w:rsidP="00322639">
      <w:pPr>
        <w:spacing w:before="0" w:line="240" w:lineRule="auto"/>
      </w:pPr>
      <w:r>
        <w:separator/>
      </w:r>
    </w:p>
  </w:footnote>
  <w:footnote w:type="continuationSeparator" w:id="0">
    <w:p w14:paraId="0F8272A9" w14:textId="77777777" w:rsidR="008B6D61" w:rsidRDefault="008B6D61" w:rsidP="0032263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F56DF"/>
    <w:multiLevelType w:val="hybridMultilevel"/>
    <w:tmpl w:val="2AFC6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25E1C"/>
    <w:multiLevelType w:val="hybridMultilevel"/>
    <w:tmpl w:val="314C9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A514F"/>
    <w:multiLevelType w:val="multilevel"/>
    <w:tmpl w:val="8CA872B8"/>
    <w:lvl w:ilvl="0">
      <w:start w:val="1"/>
      <w:numFmt w:val="decimal"/>
      <w:lvlText w:val="%1."/>
      <w:lvlJc w:val="left"/>
      <w:pPr>
        <w:ind w:left="-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1155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789" w:hanging="115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56" w:hanging="115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23" w:hanging="115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90" w:hanging="115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4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836" w:hanging="1800"/>
      </w:pPr>
      <w:rPr>
        <w:rFonts w:hint="default"/>
      </w:rPr>
    </w:lvl>
  </w:abstractNum>
  <w:abstractNum w:abstractNumId="3">
    <w:nsid w:val="199066E0"/>
    <w:multiLevelType w:val="hybridMultilevel"/>
    <w:tmpl w:val="CDC82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D1DED"/>
    <w:multiLevelType w:val="multilevel"/>
    <w:tmpl w:val="A5CAA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328F4E45"/>
    <w:multiLevelType w:val="hybridMultilevel"/>
    <w:tmpl w:val="BB36B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3D269B"/>
    <w:multiLevelType w:val="hybridMultilevel"/>
    <w:tmpl w:val="6E66A9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>
    <w:nsid w:val="5A59486C"/>
    <w:multiLevelType w:val="hybridMultilevel"/>
    <w:tmpl w:val="76BCA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1C018A"/>
    <w:multiLevelType w:val="multilevel"/>
    <w:tmpl w:val="CF1AA51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68DF701E"/>
    <w:multiLevelType w:val="multilevel"/>
    <w:tmpl w:val="A5CAA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0121FDE"/>
    <w:multiLevelType w:val="hybridMultilevel"/>
    <w:tmpl w:val="6C80007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1"/>
  </w:num>
  <w:num w:numId="11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Н. Рыжков">
    <w15:presenceInfo w15:providerId="AD" w15:userId="S-1-5-21-2025962861-1989551113-4156088462-1120"/>
  </w15:person>
  <w15:person w15:author="Виталий П">
    <w15:presenceInfo w15:providerId="None" w15:userId="Виталий П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39"/>
    <w:rsid w:val="000072F2"/>
    <w:rsid w:val="0002259D"/>
    <w:rsid w:val="00090179"/>
    <w:rsid w:val="000F773E"/>
    <w:rsid w:val="00160E87"/>
    <w:rsid w:val="0016564A"/>
    <w:rsid w:val="00170D5E"/>
    <w:rsid w:val="001B2B3D"/>
    <w:rsid w:val="001B612E"/>
    <w:rsid w:val="001D7649"/>
    <w:rsid w:val="001E7868"/>
    <w:rsid w:val="00201F78"/>
    <w:rsid w:val="00232072"/>
    <w:rsid w:val="0029075B"/>
    <w:rsid w:val="00290935"/>
    <w:rsid w:val="002C0ABF"/>
    <w:rsid w:val="002D68BA"/>
    <w:rsid w:val="002E148C"/>
    <w:rsid w:val="002E755B"/>
    <w:rsid w:val="002F1271"/>
    <w:rsid w:val="00322639"/>
    <w:rsid w:val="00357590"/>
    <w:rsid w:val="00391134"/>
    <w:rsid w:val="003A1029"/>
    <w:rsid w:val="003B23E6"/>
    <w:rsid w:val="00404597"/>
    <w:rsid w:val="00416A16"/>
    <w:rsid w:val="00461426"/>
    <w:rsid w:val="00487753"/>
    <w:rsid w:val="004E5A1C"/>
    <w:rsid w:val="004F1EAC"/>
    <w:rsid w:val="00532EEB"/>
    <w:rsid w:val="00545A74"/>
    <w:rsid w:val="0058635D"/>
    <w:rsid w:val="005D51A3"/>
    <w:rsid w:val="005D6BC3"/>
    <w:rsid w:val="00624C95"/>
    <w:rsid w:val="00634F9D"/>
    <w:rsid w:val="00675164"/>
    <w:rsid w:val="00711A0F"/>
    <w:rsid w:val="007622AC"/>
    <w:rsid w:val="007626F1"/>
    <w:rsid w:val="00777076"/>
    <w:rsid w:val="008411A7"/>
    <w:rsid w:val="008624D1"/>
    <w:rsid w:val="008B6D61"/>
    <w:rsid w:val="008F52A1"/>
    <w:rsid w:val="009A658D"/>
    <w:rsid w:val="009B74EB"/>
    <w:rsid w:val="009E0353"/>
    <w:rsid w:val="00A1591C"/>
    <w:rsid w:val="00A23A14"/>
    <w:rsid w:val="00A45851"/>
    <w:rsid w:val="00A47B27"/>
    <w:rsid w:val="00A834C3"/>
    <w:rsid w:val="00AB77DB"/>
    <w:rsid w:val="00AC1AC9"/>
    <w:rsid w:val="00B03C53"/>
    <w:rsid w:val="00C25EFE"/>
    <w:rsid w:val="00C565AE"/>
    <w:rsid w:val="00D30E06"/>
    <w:rsid w:val="00D655CE"/>
    <w:rsid w:val="00D67A4C"/>
    <w:rsid w:val="00D8651F"/>
    <w:rsid w:val="00DB0B15"/>
    <w:rsid w:val="00E92D32"/>
    <w:rsid w:val="00EA7358"/>
    <w:rsid w:val="00F4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AC849"/>
  <w15:chartTrackingRefBased/>
  <w15:docId w15:val="{9AD676AD-C6D9-404D-8E7E-17611B50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639"/>
    <w:pPr>
      <w:spacing w:before="12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22639"/>
    <w:pPr>
      <w:keepNext/>
      <w:keepLines/>
      <w:suppressAutoHyphens/>
      <w:spacing w:before="480"/>
      <w:jc w:val="center"/>
      <w:outlineLvl w:val="0"/>
    </w:pPr>
    <w:rPr>
      <w:rFonts w:eastAsia="Times New Roman"/>
      <w:b/>
      <w:bCs/>
      <w:sz w:val="32"/>
      <w:szCs w:val="28"/>
      <w:lang w:val="x-none" w:eastAsia="ar-SA"/>
    </w:rPr>
  </w:style>
  <w:style w:type="paragraph" w:styleId="2">
    <w:name w:val="heading 2"/>
    <w:basedOn w:val="1"/>
    <w:next w:val="a"/>
    <w:link w:val="20"/>
    <w:uiPriority w:val="9"/>
    <w:unhideWhenUsed/>
    <w:qFormat/>
    <w:rsid w:val="00322639"/>
    <w:pPr>
      <w:spacing w:before="200"/>
      <w:outlineLvl w:val="1"/>
    </w:pPr>
    <w:rPr>
      <w:bCs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2639"/>
    <w:pPr>
      <w:spacing w:before="200" w:after="80"/>
      <w:jc w:val="center"/>
      <w:outlineLvl w:val="2"/>
    </w:pPr>
    <w:rPr>
      <w:b/>
      <w:szCs w:val="24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2639"/>
    <w:p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Cs w:val="24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2639"/>
    <w:pPr>
      <w:spacing w:before="200" w:after="80"/>
      <w:outlineLvl w:val="4"/>
    </w:pPr>
    <w:rPr>
      <w:rFonts w:ascii="Cambria" w:eastAsia="Times New Roman" w:hAnsi="Cambria"/>
      <w:color w:val="4F81BD"/>
      <w:sz w:val="20"/>
      <w:szCs w:val="20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2639"/>
    <w:pPr>
      <w:spacing w:before="280" w:after="100"/>
      <w:outlineLvl w:val="5"/>
    </w:pPr>
    <w:rPr>
      <w:rFonts w:ascii="Cambria" w:eastAsia="Times New Roman" w:hAnsi="Cambria"/>
      <w:i/>
      <w:iCs/>
      <w:color w:val="4F81BD"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2639"/>
    <w:pPr>
      <w:spacing w:before="320" w:after="100"/>
      <w:outlineLvl w:val="6"/>
    </w:pPr>
    <w:rPr>
      <w:rFonts w:ascii="Cambria" w:eastAsia="Times New Roman" w:hAnsi="Cambria"/>
      <w:b/>
      <w:bCs/>
      <w:color w:val="9BBB59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2639"/>
    <w:pPr>
      <w:spacing w:before="320" w:after="100"/>
      <w:outlineLvl w:val="7"/>
    </w:pPr>
    <w:rPr>
      <w:rFonts w:ascii="Cambria" w:eastAsia="Times New Roman" w:hAnsi="Cambria"/>
      <w:b/>
      <w:bCs/>
      <w:i/>
      <w:iCs/>
      <w:color w:val="9BBB59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2639"/>
    <w:pPr>
      <w:spacing w:before="320" w:after="100"/>
      <w:outlineLvl w:val="8"/>
    </w:pPr>
    <w:rPr>
      <w:rFonts w:ascii="Cambria" w:eastAsia="Times New Roman" w:hAnsi="Cambria"/>
      <w:i/>
      <w:iCs/>
      <w:color w:val="9BBB59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sid w:val="00322639"/>
    <w:rPr>
      <w:rFonts w:ascii="Times New Roman" w:hAnsi="Times New Roman"/>
      <w:b/>
      <w:sz w:val="24"/>
      <w:szCs w:val="24"/>
    </w:rPr>
  </w:style>
  <w:style w:type="character" w:customStyle="1" w:styleId="10">
    <w:name w:val="Заголовок 1 Знак"/>
    <w:link w:val="1"/>
    <w:uiPriority w:val="9"/>
    <w:rsid w:val="00322639"/>
    <w:rPr>
      <w:rFonts w:ascii="Times New Roman" w:eastAsia="Times New Roman" w:hAnsi="Times New Roman" w:cs="Times New Roman"/>
      <w:b/>
      <w:bCs/>
      <w:sz w:val="32"/>
      <w:szCs w:val="28"/>
      <w:lang w:eastAsia="ar-SA"/>
    </w:rPr>
  </w:style>
  <w:style w:type="character" w:customStyle="1" w:styleId="20">
    <w:name w:val="Заголовок 2 Знак"/>
    <w:link w:val="2"/>
    <w:uiPriority w:val="9"/>
    <w:rsid w:val="00322639"/>
    <w:rPr>
      <w:rFonts w:ascii="Times New Roman" w:eastAsia="Times New Roman" w:hAnsi="Times New Roman" w:cs="Times New Roman"/>
      <w:b/>
      <w:sz w:val="28"/>
      <w:szCs w:val="26"/>
      <w:lang w:eastAsia="ar-SA"/>
    </w:rPr>
  </w:style>
  <w:style w:type="character" w:customStyle="1" w:styleId="40">
    <w:name w:val="Заголовок 4 Знак"/>
    <w:link w:val="4"/>
    <w:uiPriority w:val="9"/>
    <w:semiHidden/>
    <w:rsid w:val="00322639"/>
    <w:rPr>
      <w:rFonts w:ascii="Cambria" w:hAnsi="Cambria"/>
      <w:i/>
      <w:iCs/>
      <w:color w:val="4F81BD"/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322639"/>
    <w:rPr>
      <w:rFonts w:ascii="Cambria" w:eastAsia="Times New Roman" w:hAnsi="Cambria" w:cs="Times New Roman"/>
      <w:color w:val="4F81BD"/>
    </w:rPr>
  </w:style>
  <w:style w:type="character" w:customStyle="1" w:styleId="60">
    <w:name w:val="Заголовок 6 Знак"/>
    <w:link w:val="6"/>
    <w:uiPriority w:val="9"/>
    <w:semiHidden/>
    <w:rsid w:val="00322639"/>
    <w:rPr>
      <w:rFonts w:ascii="Cambria" w:eastAsia="Times New Roman" w:hAnsi="Cambria" w:cs="Times New Roman"/>
      <w:i/>
      <w:iCs/>
      <w:color w:val="4F81BD"/>
    </w:rPr>
  </w:style>
  <w:style w:type="character" w:customStyle="1" w:styleId="70">
    <w:name w:val="Заголовок 7 Знак"/>
    <w:link w:val="7"/>
    <w:uiPriority w:val="9"/>
    <w:semiHidden/>
    <w:rsid w:val="00322639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80">
    <w:name w:val="Заголовок 8 Знак"/>
    <w:link w:val="8"/>
    <w:uiPriority w:val="9"/>
    <w:semiHidden/>
    <w:rsid w:val="00322639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322639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22639"/>
    <w:rPr>
      <w:b/>
      <w:bCs/>
      <w:sz w:val="18"/>
      <w:szCs w:val="18"/>
    </w:rPr>
  </w:style>
  <w:style w:type="paragraph" w:styleId="a4">
    <w:name w:val="Subtitle"/>
    <w:basedOn w:val="a"/>
    <w:next w:val="a"/>
    <w:link w:val="a5"/>
    <w:uiPriority w:val="11"/>
    <w:qFormat/>
    <w:rsid w:val="00322639"/>
    <w:pPr>
      <w:spacing w:before="200" w:after="900"/>
      <w:jc w:val="right"/>
    </w:pPr>
    <w:rPr>
      <w:rFonts w:ascii="Calibri" w:hAnsi="Calibri"/>
      <w:i/>
      <w:iCs/>
      <w:szCs w:val="24"/>
      <w:lang w:val="x-none" w:eastAsia="x-none"/>
    </w:rPr>
  </w:style>
  <w:style w:type="character" w:customStyle="1" w:styleId="a5">
    <w:name w:val="Подзаголовок Знак"/>
    <w:link w:val="a4"/>
    <w:uiPriority w:val="11"/>
    <w:rsid w:val="00322639"/>
    <w:rPr>
      <w:rFonts w:ascii="Calibri"/>
      <w:i/>
      <w:iCs/>
      <w:sz w:val="24"/>
      <w:szCs w:val="24"/>
    </w:rPr>
  </w:style>
  <w:style w:type="character" w:styleId="a6">
    <w:name w:val="Strong"/>
    <w:uiPriority w:val="22"/>
    <w:qFormat/>
    <w:rsid w:val="00322639"/>
    <w:rPr>
      <w:b/>
      <w:bCs/>
      <w:spacing w:val="0"/>
    </w:rPr>
  </w:style>
  <w:style w:type="character" w:styleId="a7">
    <w:name w:val="Emphasis"/>
    <w:uiPriority w:val="20"/>
    <w:qFormat/>
    <w:rsid w:val="00322639"/>
    <w:rPr>
      <w:b/>
      <w:bCs/>
      <w:i/>
      <w:iCs/>
      <w:color w:val="5A5A5A"/>
    </w:rPr>
  </w:style>
  <w:style w:type="paragraph" w:styleId="a8">
    <w:name w:val="No Spacing"/>
    <w:basedOn w:val="a"/>
    <w:link w:val="a9"/>
    <w:uiPriority w:val="1"/>
    <w:qFormat/>
    <w:rsid w:val="00322639"/>
    <w:rPr>
      <w:rFonts w:ascii="Calibri" w:hAnsi="Calibri"/>
      <w:sz w:val="22"/>
    </w:rPr>
  </w:style>
  <w:style w:type="character" w:customStyle="1" w:styleId="a9">
    <w:name w:val="Без интервала Знак"/>
    <w:link w:val="a8"/>
    <w:uiPriority w:val="1"/>
    <w:rsid w:val="00322639"/>
  </w:style>
  <w:style w:type="paragraph" w:styleId="aa">
    <w:name w:val="List Paragraph"/>
    <w:basedOn w:val="a"/>
    <w:uiPriority w:val="34"/>
    <w:qFormat/>
    <w:rsid w:val="0032263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22639"/>
    <w:rPr>
      <w:rFonts w:ascii="Cambria" w:eastAsia="Times New Roman" w:hAnsi="Cambria"/>
      <w:i/>
      <w:iCs/>
      <w:color w:val="5A5A5A"/>
      <w:sz w:val="20"/>
      <w:szCs w:val="20"/>
      <w:lang w:val="x-none" w:eastAsia="x-none"/>
    </w:rPr>
  </w:style>
  <w:style w:type="character" w:customStyle="1" w:styleId="22">
    <w:name w:val="Цитата 2 Знак"/>
    <w:link w:val="21"/>
    <w:uiPriority w:val="29"/>
    <w:rsid w:val="00322639"/>
    <w:rPr>
      <w:rFonts w:ascii="Cambria" w:eastAsia="Times New Roman" w:hAnsi="Cambria" w:cs="Times New Roman"/>
      <w:i/>
      <w:iCs/>
      <w:color w:val="5A5A5A"/>
    </w:rPr>
  </w:style>
  <w:style w:type="paragraph" w:styleId="ab">
    <w:name w:val="Intense Quote"/>
    <w:basedOn w:val="a"/>
    <w:next w:val="a"/>
    <w:link w:val="ac"/>
    <w:uiPriority w:val="30"/>
    <w:qFormat/>
    <w:rsid w:val="00322639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/>
      <w:i/>
      <w:iCs/>
      <w:color w:val="FFFFFF"/>
      <w:szCs w:val="24"/>
      <w:lang w:val="x-none" w:eastAsia="x-none"/>
    </w:rPr>
  </w:style>
  <w:style w:type="character" w:customStyle="1" w:styleId="ac">
    <w:name w:val="Выделенная цитата Знак"/>
    <w:link w:val="ab"/>
    <w:uiPriority w:val="30"/>
    <w:rsid w:val="00322639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d">
    <w:name w:val="Subtle Emphasis"/>
    <w:uiPriority w:val="19"/>
    <w:qFormat/>
    <w:rsid w:val="00322639"/>
    <w:rPr>
      <w:i/>
      <w:iCs/>
      <w:color w:val="5A5A5A"/>
    </w:rPr>
  </w:style>
  <w:style w:type="character" w:styleId="ae">
    <w:name w:val="Intense Emphasis"/>
    <w:uiPriority w:val="21"/>
    <w:qFormat/>
    <w:rsid w:val="00322639"/>
    <w:rPr>
      <w:b/>
      <w:bCs/>
      <w:i/>
      <w:iCs/>
      <w:color w:val="4F81BD"/>
      <w:sz w:val="22"/>
      <w:szCs w:val="22"/>
    </w:rPr>
  </w:style>
  <w:style w:type="character" w:styleId="af">
    <w:name w:val="Subtle Reference"/>
    <w:uiPriority w:val="31"/>
    <w:qFormat/>
    <w:rsid w:val="00322639"/>
    <w:rPr>
      <w:color w:val="auto"/>
      <w:u w:val="single" w:color="9BBB59"/>
    </w:rPr>
  </w:style>
  <w:style w:type="character" w:styleId="af0">
    <w:name w:val="Intense Reference"/>
    <w:uiPriority w:val="32"/>
    <w:qFormat/>
    <w:rsid w:val="00322639"/>
    <w:rPr>
      <w:b/>
      <w:bCs/>
      <w:color w:val="76923C"/>
      <w:u w:val="single" w:color="9BBB59"/>
    </w:rPr>
  </w:style>
  <w:style w:type="character" w:styleId="af1">
    <w:name w:val="Book Title"/>
    <w:uiPriority w:val="33"/>
    <w:qFormat/>
    <w:rsid w:val="00322639"/>
    <w:rPr>
      <w:rFonts w:ascii="Cambria" w:eastAsia="Times New Roman" w:hAnsi="Cambria" w:cs="Times New Roman"/>
      <w:b/>
      <w:bCs/>
      <w:i/>
      <w:iCs/>
      <w:color w:val="auto"/>
    </w:rPr>
  </w:style>
  <w:style w:type="paragraph" w:styleId="af2">
    <w:name w:val="TOC Heading"/>
    <w:basedOn w:val="1"/>
    <w:next w:val="a"/>
    <w:uiPriority w:val="39"/>
    <w:semiHidden/>
    <w:unhideWhenUsed/>
    <w:qFormat/>
    <w:rsid w:val="00322639"/>
    <w:pPr>
      <w:outlineLvl w:val="9"/>
    </w:pPr>
    <w:rPr>
      <w:lang w:bidi="en-US"/>
    </w:rPr>
  </w:style>
  <w:style w:type="paragraph" w:styleId="af3">
    <w:name w:val="Title"/>
    <w:basedOn w:val="a"/>
    <w:link w:val="af4"/>
    <w:rsid w:val="00322639"/>
    <w:pPr>
      <w:spacing w:before="0" w:line="240" w:lineRule="auto"/>
      <w:jc w:val="center"/>
    </w:pPr>
    <w:rPr>
      <w:rFonts w:eastAsia="Times New Roman"/>
      <w:b/>
      <w:bCs/>
      <w:szCs w:val="24"/>
      <w:lang w:val="x-none" w:eastAsia="ru-RU"/>
    </w:rPr>
  </w:style>
  <w:style w:type="character" w:customStyle="1" w:styleId="af4">
    <w:name w:val="Название Знак"/>
    <w:link w:val="af3"/>
    <w:rsid w:val="0032263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5">
    <w:name w:val="Body Text"/>
    <w:basedOn w:val="a"/>
    <w:link w:val="af6"/>
    <w:rsid w:val="00322639"/>
    <w:pPr>
      <w:spacing w:before="0" w:line="240" w:lineRule="auto"/>
      <w:jc w:val="both"/>
    </w:pPr>
    <w:rPr>
      <w:rFonts w:ascii="Verdana" w:eastAsia="Times New Roman" w:hAnsi="Verdana"/>
      <w:sz w:val="20"/>
      <w:szCs w:val="24"/>
      <w:lang w:val="x-none" w:eastAsia="ru-RU"/>
    </w:rPr>
  </w:style>
  <w:style w:type="character" w:customStyle="1" w:styleId="af6">
    <w:name w:val="Основной текст Знак"/>
    <w:link w:val="af5"/>
    <w:rsid w:val="00322639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11">
    <w:name w:val="1"/>
    <w:basedOn w:val="a"/>
    <w:rsid w:val="00322639"/>
    <w:pPr>
      <w:spacing w:before="80" w:after="20" w:line="360" w:lineRule="auto"/>
      <w:outlineLvl w:val="0"/>
    </w:pPr>
    <w:rPr>
      <w:rFonts w:eastAsia="Times New Roman"/>
      <w:b/>
      <w:bCs/>
      <w:szCs w:val="24"/>
      <w:lang w:eastAsia="ru-RU"/>
    </w:rPr>
  </w:style>
  <w:style w:type="paragraph" w:customStyle="1" w:styleId="TimesNewRoman12pt">
    <w:name w:val="Стиль Основной текст + Times New Roman 12 pt"/>
    <w:basedOn w:val="af5"/>
    <w:link w:val="TimesNewRoman12pt0"/>
    <w:rsid w:val="00322639"/>
    <w:rPr>
      <w:rFonts w:ascii="Times New Roman" w:hAnsi="Times New Roman"/>
    </w:rPr>
  </w:style>
  <w:style w:type="character" w:customStyle="1" w:styleId="TimesNewRoman12pt0">
    <w:name w:val="Стиль Основной текст + Times New Roman 12 pt Знак"/>
    <w:link w:val="TimesNewRoman12pt"/>
    <w:rsid w:val="00322639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71">
    <w:name w:val="7"/>
    <w:basedOn w:val="a"/>
    <w:rsid w:val="00322639"/>
    <w:pPr>
      <w:spacing w:before="0" w:line="240" w:lineRule="auto"/>
      <w:jc w:val="both"/>
    </w:pPr>
    <w:rPr>
      <w:rFonts w:eastAsia="Times New Roman"/>
      <w:sz w:val="20"/>
      <w:szCs w:val="24"/>
      <w:lang w:eastAsia="ru-RU"/>
    </w:rPr>
  </w:style>
  <w:style w:type="character" w:styleId="HTML">
    <w:name w:val="HTML Typewriter"/>
    <w:rsid w:val="00322639"/>
    <w:rPr>
      <w:rFonts w:ascii="Courier New" w:eastAsia="Times New Roman" w:hAnsi="Courier New" w:cs="Courier New"/>
      <w:sz w:val="20"/>
      <w:szCs w:val="20"/>
    </w:rPr>
  </w:style>
  <w:style w:type="paragraph" w:styleId="af7">
    <w:name w:val="header"/>
    <w:basedOn w:val="a"/>
    <w:link w:val="af8"/>
    <w:uiPriority w:val="99"/>
    <w:unhideWhenUsed/>
    <w:rsid w:val="00322639"/>
    <w:pPr>
      <w:tabs>
        <w:tab w:val="center" w:pos="4677"/>
        <w:tab w:val="right" w:pos="9355"/>
      </w:tabs>
      <w:spacing w:before="0" w:line="240" w:lineRule="auto"/>
    </w:pPr>
    <w:rPr>
      <w:szCs w:val="20"/>
      <w:lang w:val="x-none" w:eastAsia="x-none"/>
    </w:rPr>
  </w:style>
  <w:style w:type="character" w:customStyle="1" w:styleId="af8">
    <w:name w:val="Верхний колонтитул Знак"/>
    <w:link w:val="af7"/>
    <w:uiPriority w:val="99"/>
    <w:rsid w:val="00322639"/>
    <w:rPr>
      <w:rFonts w:ascii="Times New Roman" w:hAnsi="Times New Roman"/>
      <w:sz w:val="24"/>
    </w:rPr>
  </w:style>
  <w:style w:type="paragraph" w:styleId="af9">
    <w:name w:val="footer"/>
    <w:basedOn w:val="a"/>
    <w:link w:val="afa"/>
    <w:uiPriority w:val="99"/>
    <w:unhideWhenUsed/>
    <w:rsid w:val="00322639"/>
    <w:pPr>
      <w:tabs>
        <w:tab w:val="center" w:pos="4677"/>
        <w:tab w:val="right" w:pos="9355"/>
      </w:tabs>
      <w:spacing w:before="0" w:line="240" w:lineRule="auto"/>
    </w:pPr>
    <w:rPr>
      <w:szCs w:val="20"/>
      <w:lang w:val="x-none" w:eastAsia="x-none"/>
    </w:rPr>
  </w:style>
  <w:style w:type="character" w:customStyle="1" w:styleId="afa">
    <w:name w:val="Нижний колонтитул Знак"/>
    <w:link w:val="af9"/>
    <w:uiPriority w:val="99"/>
    <w:rsid w:val="00322639"/>
    <w:rPr>
      <w:rFonts w:ascii="Times New Roman" w:hAnsi="Times New Roman"/>
      <w:sz w:val="24"/>
    </w:rPr>
  </w:style>
  <w:style w:type="character" w:styleId="afb">
    <w:name w:val="Hyperlink"/>
    <w:uiPriority w:val="99"/>
    <w:unhideWhenUsed/>
    <w:rsid w:val="00C25EFE"/>
    <w:rPr>
      <w:color w:val="0000FF"/>
      <w:u w:val="single"/>
    </w:rPr>
  </w:style>
  <w:style w:type="paragraph" w:customStyle="1" w:styleId="Normalunindented">
    <w:name w:val="Normal unindented"/>
    <w:aliases w:val="Обычный Без отступа"/>
    <w:qFormat/>
    <w:rsid w:val="00357590"/>
    <w:pPr>
      <w:spacing w:before="120" w:after="120" w:line="276" w:lineRule="auto"/>
      <w:jc w:val="both"/>
    </w:pPr>
    <w:rPr>
      <w:rFonts w:ascii="Times New Roman" w:eastAsia="Times New Roman" w:hAnsi="Times New Roman"/>
      <w:sz w:val="22"/>
      <w:szCs w:val="22"/>
    </w:rPr>
  </w:style>
  <w:style w:type="character" w:customStyle="1" w:styleId="mail-message-map-nobreak">
    <w:name w:val="mail-message-map-nobreak"/>
    <w:rsid w:val="00357590"/>
  </w:style>
  <w:style w:type="paragraph" w:styleId="afc">
    <w:name w:val="Normal (Web)"/>
    <w:basedOn w:val="a"/>
    <w:uiPriority w:val="99"/>
    <w:unhideWhenUsed/>
    <w:rsid w:val="00090179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table" w:styleId="afd">
    <w:name w:val="Table Grid"/>
    <w:basedOn w:val="a1"/>
    <w:uiPriority w:val="39"/>
    <w:rsid w:val="00DB0B15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Balloon Text"/>
    <w:basedOn w:val="a"/>
    <w:link w:val="aff"/>
    <w:uiPriority w:val="99"/>
    <w:semiHidden/>
    <w:unhideWhenUsed/>
    <w:rsid w:val="009A658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semiHidden/>
    <w:rsid w:val="009A658D"/>
    <w:rPr>
      <w:rFonts w:ascii="Segoe UI" w:hAnsi="Segoe UI" w:cs="Segoe UI"/>
      <w:sz w:val="18"/>
      <w:szCs w:val="18"/>
      <w:lang w:eastAsia="en-US"/>
    </w:rPr>
  </w:style>
  <w:style w:type="character" w:styleId="aff0">
    <w:name w:val="annotation reference"/>
    <w:uiPriority w:val="99"/>
    <w:semiHidden/>
    <w:unhideWhenUsed/>
    <w:rsid w:val="00A834C3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A834C3"/>
    <w:rPr>
      <w:sz w:val="20"/>
      <w:szCs w:val="20"/>
    </w:rPr>
  </w:style>
  <w:style w:type="character" w:customStyle="1" w:styleId="aff2">
    <w:name w:val="Текст примечания Знак"/>
    <w:link w:val="aff1"/>
    <w:uiPriority w:val="99"/>
    <w:semiHidden/>
    <w:rsid w:val="00A834C3"/>
    <w:rPr>
      <w:rFonts w:ascii="Times New Roman" w:hAnsi="Times New Roman"/>
      <w:lang w:eastAsia="en-US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A834C3"/>
    <w:rPr>
      <w:b/>
      <w:bCs/>
    </w:rPr>
  </w:style>
  <w:style w:type="character" w:customStyle="1" w:styleId="aff4">
    <w:name w:val="Тема примечания Знак"/>
    <w:link w:val="aff3"/>
    <w:uiPriority w:val="99"/>
    <w:semiHidden/>
    <w:rsid w:val="00A834C3"/>
    <w:rPr>
      <w:rFonts w:ascii="Times New Roman" w:hAnsi="Times New Roman"/>
      <w:b/>
      <w:bCs/>
      <w:lang w:eastAsia="en-US"/>
    </w:rPr>
  </w:style>
  <w:style w:type="paragraph" w:styleId="aff5">
    <w:name w:val="Revision"/>
    <w:hidden/>
    <w:uiPriority w:val="99"/>
    <w:semiHidden/>
    <w:rsid w:val="00D30E06"/>
    <w:rPr>
      <w:rFonts w:ascii="Times New Roman" w:hAnsi="Times New Roman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http://dogovor-urist.ru</dc:creator>
  <cp:keywords/>
  <cp:lastModifiedBy>Сергей Н. Рыжков</cp:lastModifiedBy>
  <cp:revision>3</cp:revision>
  <dcterms:created xsi:type="dcterms:W3CDTF">2020-01-28T17:18:00Z</dcterms:created>
  <dcterms:modified xsi:type="dcterms:W3CDTF">2020-01-28T17:19:00Z</dcterms:modified>
</cp:coreProperties>
</file>