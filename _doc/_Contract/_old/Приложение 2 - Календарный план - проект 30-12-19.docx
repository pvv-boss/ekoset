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076" w:rsidRPr="002D68BA" w:rsidRDefault="00DB0B15" w:rsidP="00DB0B15">
      <w:pPr>
        <w:jc w:val="right"/>
        <w:rPr>
          <w:rFonts w:ascii="Calibri" w:hAnsi="Calibri"/>
          <w:i/>
          <w:sz w:val="22"/>
        </w:rPr>
      </w:pPr>
      <w:r w:rsidRPr="002D68BA">
        <w:rPr>
          <w:rFonts w:ascii="Calibri" w:hAnsi="Calibri"/>
          <w:i/>
          <w:sz w:val="22"/>
        </w:rPr>
        <w:t xml:space="preserve">Приложение № 2 к Договору № </w:t>
      </w:r>
      <w:r w:rsidR="002F1271" w:rsidRPr="00AC1AC9">
        <w:rPr>
          <w:rFonts w:ascii="Calibri" w:hAnsi="Calibri"/>
          <w:i/>
          <w:sz w:val="22"/>
        </w:rPr>
        <w:t>79</w:t>
      </w:r>
      <w:r w:rsidRPr="002D68BA">
        <w:rPr>
          <w:rFonts w:ascii="Calibri" w:hAnsi="Calibri"/>
          <w:i/>
          <w:sz w:val="22"/>
        </w:rPr>
        <w:t xml:space="preserve"> от « </w:t>
      </w:r>
      <w:r w:rsidR="002F1271" w:rsidRPr="00AC1AC9">
        <w:rPr>
          <w:rFonts w:ascii="Calibri" w:hAnsi="Calibri"/>
          <w:i/>
          <w:sz w:val="22"/>
        </w:rPr>
        <w:t>01</w:t>
      </w:r>
      <w:r w:rsidRPr="002D68BA">
        <w:rPr>
          <w:rFonts w:ascii="Calibri" w:hAnsi="Calibri"/>
          <w:i/>
          <w:sz w:val="22"/>
        </w:rPr>
        <w:t xml:space="preserve"> » </w:t>
      </w:r>
      <w:r w:rsidR="002F1271" w:rsidRPr="00AC1AC9">
        <w:rPr>
          <w:rFonts w:ascii="Calibri" w:hAnsi="Calibri"/>
          <w:i/>
          <w:sz w:val="22"/>
        </w:rPr>
        <w:t>ноября</w:t>
      </w:r>
      <w:r w:rsidRPr="002D68BA">
        <w:rPr>
          <w:rFonts w:ascii="Calibri" w:hAnsi="Calibri"/>
          <w:i/>
          <w:sz w:val="22"/>
        </w:rPr>
        <w:t xml:space="preserve"> 2019 г.</w:t>
      </w:r>
    </w:p>
    <w:p w:rsidR="00DB0B15" w:rsidRPr="002D68BA" w:rsidRDefault="00DB0B15" w:rsidP="00DB0B15">
      <w:pPr>
        <w:jc w:val="center"/>
        <w:rPr>
          <w:rFonts w:ascii="Calibri" w:hAnsi="Calibri"/>
          <w:b/>
          <w:sz w:val="22"/>
        </w:rPr>
      </w:pPr>
    </w:p>
    <w:p w:rsidR="00DB0B15" w:rsidRPr="002D68BA" w:rsidRDefault="00DB0B15" w:rsidP="00DB0B15">
      <w:pPr>
        <w:jc w:val="center"/>
        <w:rPr>
          <w:rFonts w:ascii="Calibri" w:hAnsi="Calibri"/>
          <w:b/>
          <w:sz w:val="22"/>
        </w:rPr>
      </w:pPr>
      <w:r w:rsidRPr="002D68BA">
        <w:rPr>
          <w:rFonts w:ascii="Calibri" w:hAnsi="Calibri"/>
          <w:b/>
          <w:sz w:val="22"/>
        </w:rPr>
        <w:t>Календарный план выполнения работ</w:t>
      </w:r>
    </w:p>
    <w:p w:rsidR="00DB0B15" w:rsidRPr="002D68BA" w:rsidRDefault="00DB0B15" w:rsidP="00777076">
      <w:pPr>
        <w:rPr>
          <w:rFonts w:ascii="Calibri" w:hAnsi="Calibri"/>
          <w:sz w:val="22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417"/>
        <w:gridCol w:w="4678"/>
        <w:gridCol w:w="1843"/>
      </w:tblGrid>
      <w:tr w:rsidR="00DB0B15" w:rsidRPr="002D68BA" w:rsidTr="009B74EB">
        <w:trPr>
          <w:trHeight w:val="94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№ этапа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Дата начала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Дата окончания работ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 xml:space="preserve">Состав работ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Стоимость работ</w:t>
            </w:r>
            <w:r w:rsidR="00487753" w:rsidRPr="002D68BA">
              <w:rPr>
                <w:rFonts w:ascii="Calibri" w:hAnsi="Calibri"/>
                <w:b/>
                <w:sz w:val="22"/>
              </w:rPr>
              <w:t>, руб.</w:t>
            </w:r>
            <w:r w:rsidRPr="002D68BA">
              <w:rPr>
                <w:rFonts w:ascii="Calibri" w:hAnsi="Calibri"/>
                <w:b/>
                <w:sz w:val="22"/>
              </w:rPr>
              <w:t xml:space="preserve"> </w:t>
            </w:r>
          </w:p>
        </w:tc>
      </w:tr>
      <w:tr w:rsidR="00A834C3" w:rsidRPr="002D68BA" w:rsidTr="009B74EB">
        <w:trPr>
          <w:trHeight w:val="94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4C3" w:rsidRPr="002D68BA" w:rsidRDefault="00A834C3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4C3" w:rsidRPr="002D68BA" w:rsidRDefault="00A834C3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С момента подписания Договора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4C3" w:rsidRPr="002D68BA" w:rsidRDefault="00A45851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01</w:t>
            </w:r>
            <w:r w:rsidR="00A834C3" w:rsidRPr="002D68BA">
              <w:rPr>
                <w:rFonts w:ascii="Calibri" w:hAnsi="Calibri"/>
                <w:b/>
                <w:sz w:val="22"/>
              </w:rPr>
              <w:t>.12.2019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2EEB" w:rsidRPr="002D68BA" w:rsidRDefault="00A45851" w:rsidP="00532EEB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Вёрстка публичной части сайта</w:t>
            </w:r>
          </w:p>
          <w:p w:rsidR="00A834C3" w:rsidRPr="002D68BA" w:rsidRDefault="00A834C3" w:rsidP="00DB0B15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4C3" w:rsidRPr="002D68BA" w:rsidRDefault="00A834C3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25</w:t>
            </w:r>
            <w:r w:rsidR="00532EEB" w:rsidRPr="002D68BA">
              <w:rPr>
                <w:rFonts w:ascii="Calibri" w:hAnsi="Calibri"/>
                <w:b/>
                <w:sz w:val="22"/>
              </w:rPr>
              <w:t xml:space="preserve"> </w:t>
            </w:r>
            <w:r w:rsidRPr="002D68BA">
              <w:rPr>
                <w:rFonts w:ascii="Calibri" w:hAnsi="Calibri"/>
                <w:b/>
                <w:sz w:val="22"/>
              </w:rPr>
              <w:t>000</w:t>
            </w:r>
          </w:p>
        </w:tc>
      </w:tr>
      <w:tr w:rsidR="00DB0B15" w:rsidRPr="002D68BA" w:rsidTr="009B74EB">
        <w:trPr>
          <w:trHeight w:val="94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0B15" w:rsidRPr="002D68BA" w:rsidRDefault="00532EEB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0B15" w:rsidRPr="002D68BA" w:rsidRDefault="00487753" w:rsidP="00A45851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 xml:space="preserve">С момента </w:t>
            </w:r>
            <w:r w:rsidR="00A45851" w:rsidRPr="002D68BA">
              <w:rPr>
                <w:rFonts w:ascii="Calibri" w:hAnsi="Calibri"/>
                <w:b/>
                <w:sz w:val="22"/>
              </w:rPr>
              <w:t>сдачи-приёмки работ по 1-му этапу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:rsidR="00DB0B15" w:rsidRPr="002D68BA" w:rsidRDefault="00A45851" w:rsidP="002D68BA">
            <w:pPr>
              <w:jc w:val="center"/>
              <w:rPr>
                <w:rFonts w:ascii="Calibri" w:hAnsi="Calibri"/>
                <w:b/>
                <w:sz w:val="22"/>
              </w:rPr>
            </w:pPr>
            <w:del w:id="0" w:author="Сергей Н. Рыжков" w:date="2020-01-23T13:23:00Z">
              <w:r w:rsidRPr="002D68BA" w:rsidDel="002D68BA">
                <w:rPr>
                  <w:rFonts w:ascii="Calibri" w:hAnsi="Calibri"/>
                  <w:b/>
                  <w:sz w:val="22"/>
                </w:rPr>
                <w:delText>31</w:delText>
              </w:r>
            </w:del>
            <w:ins w:id="1" w:author="Сергей Н. Рыжков" w:date="2020-01-23T13:23:00Z">
              <w:r w:rsidR="002D68BA">
                <w:rPr>
                  <w:rFonts w:ascii="Calibri" w:hAnsi="Calibri"/>
                  <w:b/>
                  <w:sz w:val="22"/>
                </w:rPr>
                <w:t>29</w:t>
              </w:r>
            </w:ins>
            <w:r w:rsidR="00487753" w:rsidRPr="002D68BA">
              <w:rPr>
                <w:rFonts w:ascii="Calibri" w:hAnsi="Calibri"/>
                <w:b/>
                <w:sz w:val="22"/>
              </w:rPr>
              <w:t>.</w:t>
            </w:r>
            <w:del w:id="2" w:author="Сергей Н. Рыжков" w:date="2020-01-23T13:23:00Z">
              <w:r w:rsidR="00487753" w:rsidRPr="002D68BA" w:rsidDel="002D68BA">
                <w:rPr>
                  <w:rFonts w:ascii="Calibri" w:hAnsi="Calibri"/>
                  <w:b/>
                  <w:sz w:val="22"/>
                </w:rPr>
                <w:delText>12</w:delText>
              </w:r>
            </w:del>
            <w:ins w:id="3" w:author="Сергей Н. Рыжков" w:date="2020-01-23T13:23:00Z">
              <w:r w:rsidR="002D68BA">
                <w:rPr>
                  <w:rFonts w:ascii="Calibri" w:hAnsi="Calibri"/>
                  <w:b/>
                  <w:sz w:val="22"/>
                </w:rPr>
                <w:t>01</w:t>
              </w:r>
            </w:ins>
            <w:r w:rsidR="00487753" w:rsidRPr="002D68BA">
              <w:rPr>
                <w:rFonts w:ascii="Calibri" w:hAnsi="Calibri"/>
                <w:b/>
                <w:sz w:val="22"/>
              </w:rPr>
              <w:t>.20</w:t>
            </w:r>
            <w:ins w:id="4" w:author="Сергей Н. Рыжков" w:date="2020-01-23T13:23:00Z">
              <w:r w:rsidR="002D68BA">
                <w:rPr>
                  <w:rFonts w:ascii="Calibri" w:hAnsi="Calibri"/>
                  <w:b/>
                  <w:sz w:val="22"/>
                </w:rPr>
                <w:t>20</w:t>
              </w:r>
            </w:ins>
            <w:del w:id="5" w:author="Сергей Н. Рыжков" w:date="2020-01-23T13:23:00Z">
              <w:r w:rsidR="00487753" w:rsidRPr="002D68BA" w:rsidDel="002D68BA">
                <w:rPr>
                  <w:rFonts w:ascii="Calibri" w:hAnsi="Calibri"/>
                  <w:b/>
                  <w:sz w:val="22"/>
                </w:rPr>
                <w:delText>19</w:delText>
              </w:r>
            </w:del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0B15" w:rsidRPr="002D68BA" w:rsidRDefault="00DB0B15" w:rsidP="00DB0B15">
            <w:pPr>
              <w:rPr>
                <w:rFonts w:ascii="Calibri" w:hAnsi="Calibri"/>
                <w:sz w:val="22"/>
              </w:rPr>
            </w:pPr>
          </w:p>
          <w:p w:rsidR="00DB0B15" w:rsidRPr="002D68BA" w:rsidRDefault="0002259D" w:rsidP="009B74EB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Программирование ф</w:t>
            </w:r>
            <w:r w:rsidR="00DB0B15" w:rsidRPr="002D68BA">
              <w:rPr>
                <w:rFonts w:ascii="Calibri" w:hAnsi="Calibri"/>
                <w:sz w:val="22"/>
              </w:rPr>
              <w:t>ункционал</w:t>
            </w:r>
            <w:r w:rsidRPr="002D68BA">
              <w:rPr>
                <w:rFonts w:ascii="Calibri" w:hAnsi="Calibri"/>
                <w:sz w:val="22"/>
              </w:rPr>
              <w:t>а</w:t>
            </w:r>
            <w:r w:rsidR="00DB0B15" w:rsidRPr="002D68BA">
              <w:rPr>
                <w:rFonts w:ascii="Calibri" w:hAnsi="Calibri"/>
                <w:sz w:val="22"/>
              </w:rPr>
              <w:t xml:space="preserve"> административной панели в части управления контентом.</w:t>
            </w:r>
          </w:p>
          <w:p w:rsidR="00DB0B15" w:rsidRPr="002D68BA" w:rsidRDefault="00DB0B15" w:rsidP="00DB0B15">
            <w:pPr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:rsidR="00DB0B15" w:rsidRPr="002D68BA" w:rsidRDefault="00A45851" w:rsidP="00532EEB">
            <w:pPr>
              <w:jc w:val="center"/>
              <w:rPr>
                <w:rFonts w:ascii="Calibri" w:hAnsi="Calibri"/>
                <w:b/>
                <w:sz w:val="22"/>
                <w:lang w:val="en-US"/>
                <w:rPrChange w:id="6" w:author="Сергей Н. Рыжков" w:date="2020-01-23T13:22:00Z">
                  <w:rPr>
                    <w:rFonts w:ascii="Calibri" w:hAnsi="Calibri"/>
                    <w:b/>
                    <w:sz w:val="22"/>
                  </w:rPr>
                </w:rPrChange>
              </w:rPr>
            </w:pPr>
            <w:del w:id="7" w:author="Сергей Н. Рыжков" w:date="2020-01-23T13:22:00Z">
              <w:r w:rsidRPr="002D68BA" w:rsidDel="002D68BA">
                <w:rPr>
                  <w:rFonts w:ascii="Calibri" w:hAnsi="Calibri"/>
                  <w:b/>
                  <w:sz w:val="22"/>
                </w:rPr>
                <w:delText>75</w:delText>
              </w:r>
              <w:r w:rsidR="00487753" w:rsidRPr="002D68BA" w:rsidDel="002D68BA">
                <w:rPr>
                  <w:rFonts w:ascii="Calibri" w:hAnsi="Calibri"/>
                  <w:b/>
                  <w:sz w:val="22"/>
                </w:rPr>
                <w:delText xml:space="preserve"> 000</w:delText>
              </w:r>
            </w:del>
            <w:ins w:id="8" w:author="Сергей Н. Рыжков" w:date="2020-01-23T13:22:00Z">
              <w:r w:rsidR="002D68BA">
                <w:rPr>
                  <w:rFonts w:ascii="Calibri" w:hAnsi="Calibri"/>
                  <w:b/>
                  <w:sz w:val="22"/>
                </w:rPr>
                <w:t>100 000</w:t>
              </w:r>
            </w:ins>
          </w:p>
        </w:tc>
      </w:tr>
      <w:tr w:rsidR="00DB0B15" w:rsidRPr="002D68BA" w:rsidTr="009B74EB">
        <w:trPr>
          <w:trHeight w:val="94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0B15" w:rsidRPr="002D68BA" w:rsidRDefault="00532EEB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0B15" w:rsidRPr="002D68BA" w:rsidRDefault="00A45851" w:rsidP="00A45851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С момента сдачи-приёмки работ по 2-му этапу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0B15" w:rsidRPr="002D68BA" w:rsidRDefault="002D68BA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ins w:id="9" w:author="Сергей Н. Рыжков" w:date="2020-01-23T13:23:00Z">
              <w:r>
                <w:rPr>
                  <w:rFonts w:ascii="Calibri" w:hAnsi="Calibri"/>
                  <w:b/>
                  <w:sz w:val="22"/>
                </w:rPr>
                <w:t>60</w:t>
              </w:r>
            </w:ins>
            <w:del w:id="10" w:author="Сергей Н. Рыжков" w:date="2020-01-23T13:23:00Z">
              <w:r w:rsidR="00487753" w:rsidRPr="002D68BA" w:rsidDel="002D68BA">
                <w:rPr>
                  <w:rFonts w:ascii="Calibri" w:hAnsi="Calibri"/>
                  <w:b/>
                  <w:sz w:val="22"/>
                </w:rPr>
                <w:delText xml:space="preserve">35 </w:delText>
              </w:r>
            </w:del>
            <w:r w:rsidR="002F1271" w:rsidRPr="00AC1AC9">
              <w:rPr>
                <w:rFonts w:ascii="Calibri" w:hAnsi="Calibri"/>
                <w:b/>
                <w:sz w:val="22"/>
              </w:rPr>
              <w:t xml:space="preserve">календарных </w:t>
            </w:r>
            <w:r w:rsidR="00487753" w:rsidRPr="002D68BA">
              <w:rPr>
                <w:rFonts w:ascii="Calibri" w:hAnsi="Calibri"/>
                <w:b/>
                <w:sz w:val="22"/>
              </w:rPr>
              <w:t xml:space="preserve">дней с момента окончания работ по </w:t>
            </w:r>
            <w:r w:rsidR="0002259D" w:rsidRPr="002D68BA">
              <w:rPr>
                <w:rFonts w:ascii="Calibri" w:hAnsi="Calibri"/>
                <w:b/>
                <w:sz w:val="22"/>
              </w:rPr>
              <w:t>2</w:t>
            </w:r>
            <w:r w:rsidR="00487753" w:rsidRPr="002D68BA">
              <w:rPr>
                <w:rFonts w:ascii="Calibri" w:hAnsi="Calibri"/>
                <w:b/>
                <w:sz w:val="22"/>
              </w:rPr>
              <w:t>-</w:t>
            </w:r>
            <w:r w:rsidR="002F1271" w:rsidRPr="00AC1AC9">
              <w:rPr>
                <w:rFonts w:ascii="Calibri" w:hAnsi="Calibri"/>
                <w:b/>
                <w:sz w:val="22"/>
              </w:rPr>
              <w:t>м</w:t>
            </w:r>
            <w:r w:rsidR="00487753" w:rsidRPr="002D68BA">
              <w:rPr>
                <w:rFonts w:ascii="Calibri" w:hAnsi="Calibri"/>
                <w:b/>
                <w:sz w:val="22"/>
              </w:rPr>
              <w:t>у этапу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Программирование ф</w:t>
            </w:r>
            <w:r w:rsidR="00487753" w:rsidRPr="002D68BA">
              <w:rPr>
                <w:rFonts w:ascii="Calibri" w:hAnsi="Calibri"/>
                <w:sz w:val="22"/>
              </w:rPr>
              <w:t>ункционал</w:t>
            </w:r>
            <w:r w:rsidRPr="002D68BA">
              <w:rPr>
                <w:rFonts w:ascii="Calibri" w:hAnsi="Calibri"/>
                <w:sz w:val="22"/>
              </w:rPr>
              <w:t>а</w:t>
            </w:r>
            <w:r w:rsidR="00487753" w:rsidRPr="002D68BA">
              <w:rPr>
                <w:rFonts w:ascii="Calibri" w:hAnsi="Calibri"/>
                <w:sz w:val="22"/>
              </w:rPr>
              <w:t xml:space="preserve"> административной панели, не являющейся управлением контентом</w:t>
            </w:r>
          </w:p>
          <w:p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 xml:space="preserve">Настройка обмена между сайтом и базой данных </w:t>
            </w:r>
            <w:r w:rsidRPr="002D68BA">
              <w:rPr>
                <w:rFonts w:ascii="Calibri" w:hAnsi="Calibri"/>
                <w:sz w:val="22"/>
                <w:lang w:val="en-US"/>
              </w:rPr>
              <w:t>Access</w:t>
            </w:r>
            <w:r w:rsidRPr="002D68BA">
              <w:rPr>
                <w:rFonts w:ascii="Calibri" w:hAnsi="Calibri"/>
                <w:sz w:val="22"/>
              </w:rPr>
              <w:t xml:space="preserve"> (и</w:t>
            </w:r>
            <w:r w:rsidR="00487753" w:rsidRPr="002D68BA">
              <w:rPr>
                <w:rFonts w:ascii="Calibri" w:hAnsi="Calibri"/>
                <w:sz w:val="22"/>
              </w:rPr>
              <w:t>мпорт-экспорт данных</w:t>
            </w:r>
            <w:r w:rsidRPr="002D68BA">
              <w:rPr>
                <w:rFonts w:ascii="Calibri" w:hAnsi="Calibri"/>
                <w:sz w:val="22"/>
              </w:rPr>
              <w:t>)</w:t>
            </w:r>
          </w:p>
          <w:p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 xml:space="preserve">Вёрстка и программирование </w:t>
            </w:r>
            <w:r w:rsidR="00487753" w:rsidRPr="002D68BA">
              <w:rPr>
                <w:rFonts w:ascii="Calibri" w:hAnsi="Calibri"/>
                <w:sz w:val="22"/>
              </w:rPr>
              <w:t>Личн</w:t>
            </w:r>
            <w:r w:rsidRPr="002D68BA">
              <w:rPr>
                <w:rFonts w:ascii="Calibri" w:hAnsi="Calibri"/>
                <w:sz w:val="22"/>
              </w:rPr>
              <w:t>ого</w:t>
            </w:r>
            <w:r w:rsidR="00487753" w:rsidRPr="002D68BA">
              <w:rPr>
                <w:rFonts w:ascii="Calibri" w:hAnsi="Calibri"/>
                <w:sz w:val="22"/>
              </w:rPr>
              <w:t xml:space="preserve"> кабинет</w:t>
            </w:r>
            <w:r w:rsidRPr="002D68BA">
              <w:rPr>
                <w:rFonts w:ascii="Calibri" w:hAnsi="Calibri"/>
                <w:sz w:val="22"/>
              </w:rPr>
              <w:t>а</w:t>
            </w:r>
            <w:r w:rsidR="00487753" w:rsidRPr="002D68BA">
              <w:rPr>
                <w:rFonts w:ascii="Calibri" w:hAnsi="Calibri"/>
                <w:sz w:val="22"/>
              </w:rPr>
              <w:t xml:space="preserve"> пользователя</w:t>
            </w:r>
            <w:r w:rsidRPr="002D68BA">
              <w:rPr>
                <w:rFonts w:ascii="Calibri" w:hAnsi="Calibri"/>
                <w:sz w:val="22"/>
              </w:rPr>
              <w:t xml:space="preserve"> сайта</w:t>
            </w:r>
          </w:p>
          <w:p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 xml:space="preserve">Программирование </w:t>
            </w:r>
            <w:r w:rsidR="00487753" w:rsidRPr="002D68BA">
              <w:rPr>
                <w:rFonts w:ascii="Calibri" w:hAnsi="Calibri"/>
                <w:sz w:val="22"/>
              </w:rPr>
              <w:t>Модул</w:t>
            </w:r>
            <w:r w:rsidRPr="002D68BA">
              <w:rPr>
                <w:rFonts w:ascii="Calibri" w:hAnsi="Calibri"/>
                <w:sz w:val="22"/>
              </w:rPr>
              <w:t>я</w:t>
            </w:r>
            <w:r w:rsidR="00487753" w:rsidRPr="002D68BA">
              <w:rPr>
                <w:rFonts w:ascii="Calibri" w:hAnsi="Calibri"/>
                <w:sz w:val="22"/>
              </w:rPr>
              <w:t xml:space="preserve"> разграничения доступа</w:t>
            </w:r>
            <w:r w:rsidRPr="002D68BA">
              <w:rPr>
                <w:rFonts w:ascii="Calibri" w:hAnsi="Calibri"/>
                <w:sz w:val="22"/>
              </w:rPr>
              <w:t xml:space="preserve"> пользователей сайта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:rsidR="00DB0B15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100 000</w:t>
            </w:r>
          </w:p>
        </w:tc>
      </w:tr>
      <w:tr w:rsidR="00DB0B15" w:rsidRPr="002D68BA" w:rsidTr="009B74EB">
        <w:trPr>
          <w:trHeight w:val="94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0B15" w:rsidRPr="002D68BA" w:rsidRDefault="00532EEB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0B15" w:rsidRPr="002D68BA" w:rsidRDefault="00487753" w:rsidP="00532E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 xml:space="preserve">С момента окончания работ по </w:t>
            </w:r>
            <w:r w:rsidR="00532EEB" w:rsidRPr="002D68BA">
              <w:rPr>
                <w:rFonts w:ascii="Calibri" w:hAnsi="Calibri"/>
                <w:b/>
                <w:sz w:val="22"/>
              </w:rPr>
              <w:t>3</w:t>
            </w:r>
            <w:r w:rsidRPr="002D68BA">
              <w:rPr>
                <w:rFonts w:ascii="Calibri" w:hAnsi="Calibri"/>
                <w:b/>
                <w:sz w:val="22"/>
              </w:rPr>
              <w:t>-у этапу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0B15" w:rsidRPr="002D68BA" w:rsidRDefault="00487753" w:rsidP="002D68BA">
            <w:p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 xml:space="preserve">В течение </w:t>
            </w:r>
            <w:del w:id="11" w:author="Сергей Н. Рыжков" w:date="2020-01-23T13:24:00Z">
              <w:r w:rsidRPr="002D68BA" w:rsidDel="002D68BA">
                <w:rPr>
                  <w:rFonts w:ascii="Calibri" w:hAnsi="Calibri"/>
                  <w:sz w:val="22"/>
                </w:rPr>
                <w:delText>6</w:delText>
              </w:r>
            </w:del>
            <w:ins w:id="12" w:author="Сергей Н. Рыжков" w:date="2020-01-23T13:24:00Z">
              <w:r w:rsidR="002D68BA">
                <w:rPr>
                  <w:rFonts w:ascii="Calibri" w:hAnsi="Calibri"/>
                  <w:sz w:val="22"/>
                </w:rPr>
                <w:t>2</w:t>
              </w:r>
            </w:ins>
            <w:bookmarkStart w:id="13" w:name="_GoBack"/>
            <w:bookmarkEnd w:id="13"/>
            <w:r w:rsidRPr="002D68BA">
              <w:rPr>
                <w:rFonts w:ascii="Calibri" w:hAnsi="Calibri"/>
                <w:sz w:val="22"/>
              </w:rPr>
              <w:t xml:space="preserve">-ти месяцев с момента окончания работ по </w:t>
            </w:r>
            <w:r w:rsidR="0002259D" w:rsidRPr="002D68BA">
              <w:rPr>
                <w:rFonts w:ascii="Calibri" w:hAnsi="Calibri"/>
                <w:sz w:val="22"/>
              </w:rPr>
              <w:t>3</w:t>
            </w:r>
            <w:r w:rsidRPr="002D68BA">
              <w:rPr>
                <w:rFonts w:ascii="Calibri" w:hAnsi="Calibri"/>
                <w:sz w:val="22"/>
              </w:rPr>
              <w:t>-му этапу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0B15" w:rsidRPr="002D68BA" w:rsidRDefault="00DB0B15" w:rsidP="00487753">
            <w:pPr>
              <w:rPr>
                <w:rFonts w:ascii="Calibri" w:hAnsi="Calibri"/>
                <w:sz w:val="22"/>
              </w:rPr>
            </w:pPr>
          </w:p>
          <w:p w:rsidR="00487753" w:rsidRPr="002D68BA" w:rsidRDefault="00487753" w:rsidP="002D68BA">
            <w:pPr>
              <w:numPr>
                <w:ilvl w:val="0"/>
                <w:numId w:val="11"/>
              </w:num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Авторское сопровождение (устранение выявленных в ходе эксплуатации замечаний</w:t>
            </w:r>
            <w:r w:rsidR="0002259D" w:rsidRPr="002D68BA">
              <w:rPr>
                <w:rFonts w:ascii="Calibri" w:hAnsi="Calibri"/>
                <w:sz w:val="22"/>
              </w:rPr>
              <w:t xml:space="preserve"> по работе сайта</w:t>
            </w:r>
            <w:r w:rsidRPr="002D68BA">
              <w:rPr>
                <w:rFonts w:ascii="Calibri" w:hAnsi="Calibri"/>
                <w:sz w:val="22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:rsidR="00487753" w:rsidRPr="002D68BA" w:rsidRDefault="00487753" w:rsidP="009B74E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:rsidR="00DB0B15" w:rsidRPr="002D68BA" w:rsidRDefault="00532EEB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Бесплатно</w:t>
            </w:r>
          </w:p>
        </w:tc>
      </w:tr>
    </w:tbl>
    <w:p w:rsidR="00DB0B15" w:rsidRPr="002D68BA" w:rsidRDefault="00DB0B15" w:rsidP="00777076">
      <w:pPr>
        <w:rPr>
          <w:rFonts w:ascii="Calibri" w:hAnsi="Calibri"/>
          <w:sz w:val="22"/>
        </w:rPr>
      </w:pPr>
    </w:p>
    <w:sectPr w:rsidR="00DB0B15" w:rsidRPr="002D68BA" w:rsidSect="00DB0B15">
      <w:pgSz w:w="11906" w:h="16838"/>
      <w:pgMar w:top="709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378" w:rsidRDefault="00F45378" w:rsidP="00322639">
      <w:pPr>
        <w:spacing w:before="0" w:line="240" w:lineRule="auto"/>
      </w:pPr>
      <w:r>
        <w:separator/>
      </w:r>
    </w:p>
  </w:endnote>
  <w:endnote w:type="continuationSeparator" w:id="0">
    <w:p w:rsidR="00F45378" w:rsidRDefault="00F45378" w:rsidP="003226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378" w:rsidRDefault="00F45378" w:rsidP="00322639">
      <w:pPr>
        <w:spacing w:before="0" w:line="240" w:lineRule="auto"/>
      </w:pPr>
      <w:r>
        <w:separator/>
      </w:r>
    </w:p>
  </w:footnote>
  <w:footnote w:type="continuationSeparator" w:id="0">
    <w:p w:rsidR="00F45378" w:rsidRDefault="00F45378" w:rsidP="0032263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56DF"/>
    <w:multiLevelType w:val="hybridMultilevel"/>
    <w:tmpl w:val="2AFC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25E1C"/>
    <w:multiLevelType w:val="hybridMultilevel"/>
    <w:tmpl w:val="314C9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A514F"/>
    <w:multiLevelType w:val="multilevel"/>
    <w:tmpl w:val="8CA872B8"/>
    <w:lvl w:ilvl="0">
      <w:start w:val="1"/>
      <w:numFmt w:val="decimal"/>
      <w:lvlText w:val="%1."/>
      <w:lvlJc w:val="left"/>
      <w:pPr>
        <w:ind w:left="-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115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789" w:hanging="11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56" w:hanging="115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23" w:hanging="115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90" w:hanging="115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36" w:hanging="1800"/>
      </w:pPr>
      <w:rPr>
        <w:rFonts w:hint="default"/>
      </w:rPr>
    </w:lvl>
  </w:abstractNum>
  <w:abstractNum w:abstractNumId="3">
    <w:nsid w:val="199066E0"/>
    <w:multiLevelType w:val="hybridMultilevel"/>
    <w:tmpl w:val="CDC82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D1DED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28F4E45"/>
    <w:multiLevelType w:val="hybridMultilevel"/>
    <w:tmpl w:val="BB36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D269B"/>
    <w:multiLevelType w:val="hybridMultilevel"/>
    <w:tmpl w:val="6E66A9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5A59486C"/>
    <w:multiLevelType w:val="hybridMultilevel"/>
    <w:tmpl w:val="76BC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C018A"/>
    <w:multiLevelType w:val="multilevel"/>
    <w:tmpl w:val="CF1AA51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8DF701E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0121FDE"/>
    <w:multiLevelType w:val="hybridMultilevel"/>
    <w:tmpl w:val="6C80007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Н. Рыжков">
    <w15:presenceInfo w15:providerId="AD" w15:userId="S-1-5-21-2025962861-1989551113-4156088462-11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39"/>
    <w:rsid w:val="0002259D"/>
    <w:rsid w:val="00090179"/>
    <w:rsid w:val="00160E87"/>
    <w:rsid w:val="0016564A"/>
    <w:rsid w:val="00170D5E"/>
    <w:rsid w:val="001B2B3D"/>
    <w:rsid w:val="001B612E"/>
    <w:rsid w:val="001D7649"/>
    <w:rsid w:val="001E7868"/>
    <w:rsid w:val="00232072"/>
    <w:rsid w:val="0029075B"/>
    <w:rsid w:val="00290935"/>
    <w:rsid w:val="002C0ABF"/>
    <w:rsid w:val="002D68BA"/>
    <w:rsid w:val="002E148C"/>
    <w:rsid w:val="002E755B"/>
    <w:rsid w:val="002F1271"/>
    <w:rsid w:val="00322639"/>
    <w:rsid w:val="00357590"/>
    <w:rsid w:val="00391134"/>
    <w:rsid w:val="003A1029"/>
    <w:rsid w:val="003B23E6"/>
    <w:rsid w:val="00404597"/>
    <w:rsid w:val="00416A16"/>
    <w:rsid w:val="00461426"/>
    <w:rsid w:val="00487753"/>
    <w:rsid w:val="004E5A1C"/>
    <w:rsid w:val="004F1EAC"/>
    <w:rsid w:val="00532EEB"/>
    <w:rsid w:val="00545A74"/>
    <w:rsid w:val="0058635D"/>
    <w:rsid w:val="005D51A3"/>
    <w:rsid w:val="005D6BC3"/>
    <w:rsid w:val="00624C95"/>
    <w:rsid w:val="00634F9D"/>
    <w:rsid w:val="00675164"/>
    <w:rsid w:val="00711A0F"/>
    <w:rsid w:val="007626F1"/>
    <w:rsid w:val="00777076"/>
    <w:rsid w:val="008411A7"/>
    <w:rsid w:val="008624D1"/>
    <w:rsid w:val="008F52A1"/>
    <w:rsid w:val="009A658D"/>
    <w:rsid w:val="009B74EB"/>
    <w:rsid w:val="009E0353"/>
    <w:rsid w:val="00A1591C"/>
    <w:rsid w:val="00A23A14"/>
    <w:rsid w:val="00A45851"/>
    <w:rsid w:val="00A47B27"/>
    <w:rsid w:val="00A834C3"/>
    <w:rsid w:val="00AB77DB"/>
    <w:rsid w:val="00AC1AC9"/>
    <w:rsid w:val="00B03C53"/>
    <w:rsid w:val="00C25EFE"/>
    <w:rsid w:val="00C565AE"/>
    <w:rsid w:val="00D30E06"/>
    <w:rsid w:val="00D655CE"/>
    <w:rsid w:val="00D67A4C"/>
    <w:rsid w:val="00D8651F"/>
    <w:rsid w:val="00DB0B15"/>
    <w:rsid w:val="00E92D32"/>
    <w:rsid w:val="00EA7358"/>
    <w:rsid w:val="00F4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AD676AD-C6D9-404D-8E7E-17611B50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639"/>
    <w:pPr>
      <w:spacing w:before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22639"/>
    <w:pPr>
      <w:keepNext/>
      <w:keepLines/>
      <w:suppressAutoHyphens/>
      <w:spacing w:before="480"/>
      <w:jc w:val="center"/>
      <w:outlineLvl w:val="0"/>
    </w:pPr>
    <w:rPr>
      <w:rFonts w:eastAsia="Times New Roman"/>
      <w:b/>
      <w:bCs/>
      <w:sz w:val="32"/>
      <w:szCs w:val="28"/>
      <w:lang w:val="x-none" w:eastAsia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322639"/>
    <w:pPr>
      <w:spacing w:before="200"/>
      <w:outlineLvl w:val="1"/>
    </w:pPr>
    <w:rPr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639"/>
    <w:pPr>
      <w:spacing w:before="200" w:after="80"/>
      <w:jc w:val="center"/>
      <w:outlineLvl w:val="2"/>
    </w:pPr>
    <w:rPr>
      <w:b/>
      <w:szCs w:val="24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639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Cs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639"/>
    <w:pPr>
      <w:spacing w:before="200" w:after="80"/>
      <w:outlineLvl w:val="4"/>
    </w:pPr>
    <w:rPr>
      <w:rFonts w:ascii="Cambria" w:eastAsia="Times New Roman" w:hAnsi="Cambria"/>
      <w:color w:val="4F81BD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639"/>
    <w:pPr>
      <w:spacing w:before="280" w:after="100"/>
      <w:outlineLvl w:val="5"/>
    </w:pPr>
    <w:rPr>
      <w:rFonts w:ascii="Cambria" w:eastAsia="Times New Roman" w:hAnsi="Cambria"/>
      <w:i/>
      <w:iCs/>
      <w:color w:val="4F81BD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639"/>
    <w:pPr>
      <w:spacing w:before="320" w:after="100"/>
      <w:outlineLvl w:val="6"/>
    </w:pPr>
    <w:rPr>
      <w:rFonts w:ascii="Cambria" w:eastAsia="Times New Roman" w:hAnsi="Cambria"/>
      <w:b/>
      <w:bCs/>
      <w:color w:val="9BBB59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639"/>
    <w:pPr>
      <w:spacing w:before="320" w:after="10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639"/>
    <w:pPr>
      <w:spacing w:before="320" w:after="100"/>
      <w:outlineLvl w:val="8"/>
    </w:pPr>
    <w:rPr>
      <w:rFonts w:ascii="Cambria" w:eastAsia="Times New Roman" w:hAnsi="Cambria"/>
      <w:i/>
      <w:iCs/>
      <w:color w:val="9BBB59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322639"/>
    <w:rPr>
      <w:rFonts w:ascii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uiPriority w:val="9"/>
    <w:rsid w:val="00322639"/>
    <w:rPr>
      <w:rFonts w:ascii="Times New Roman" w:eastAsia="Times New Roman" w:hAnsi="Times New Roman" w:cs="Times New Roman"/>
      <w:b/>
      <w:bCs/>
      <w:sz w:val="32"/>
      <w:szCs w:val="28"/>
      <w:lang w:eastAsia="ar-SA"/>
    </w:rPr>
  </w:style>
  <w:style w:type="character" w:customStyle="1" w:styleId="20">
    <w:name w:val="Заголовок 2 Знак"/>
    <w:link w:val="2"/>
    <w:uiPriority w:val="9"/>
    <w:rsid w:val="00322639"/>
    <w:rPr>
      <w:rFonts w:ascii="Times New Roman" w:eastAsia="Times New Roman" w:hAnsi="Times New Roman" w:cs="Times New Roman"/>
      <w:b/>
      <w:sz w:val="28"/>
      <w:szCs w:val="26"/>
      <w:lang w:eastAsia="ar-SA"/>
    </w:rPr>
  </w:style>
  <w:style w:type="character" w:customStyle="1" w:styleId="40">
    <w:name w:val="Заголовок 4 Знак"/>
    <w:link w:val="4"/>
    <w:uiPriority w:val="9"/>
    <w:semiHidden/>
    <w:rsid w:val="00322639"/>
    <w:rPr>
      <w:rFonts w:ascii="Cambria" w:hAnsi="Cambria"/>
      <w:i/>
      <w:iCs/>
      <w:color w:val="4F81BD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322639"/>
    <w:rPr>
      <w:rFonts w:ascii="Cambria" w:eastAsia="Times New Roman" w:hAnsi="Cambria" w:cs="Times New Roman"/>
      <w:color w:val="4F81BD"/>
    </w:rPr>
  </w:style>
  <w:style w:type="character" w:customStyle="1" w:styleId="60">
    <w:name w:val="Заголовок 6 Знак"/>
    <w:link w:val="6"/>
    <w:uiPriority w:val="9"/>
    <w:semiHidden/>
    <w:rsid w:val="00322639"/>
    <w:rPr>
      <w:rFonts w:ascii="Cambria" w:eastAsia="Times New Roman" w:hAnsi="Cambria" w:cs="Times New Roman"/>
      <w:i/>
      <w:iCs/>
      <w:color w:val="4F81BD"/>
    </w:rPr>
  </w:style>
  <w:style w:type="character" w:customStyle="1" w:styleId="70">
    <w:name w:val="Заголовок 7 Знак"/>
    <w:link w:val="7"/>
    <w:uiPriority w:val="9"/>
    <w:semiHidden/>
    <w:rsid w:val="00322639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80">
    <w:name w:val="Заголовок 8 Знак"/>
    <w:link w:val="8"/>
    <w:uiPriority w:val="9"/>
    <w:semiHidden/>
    <w:rsid w:val="00322639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322639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2639"/>
    <w:rPr>
      <w:b/>
      <w:bCs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rsid w:val="00322639"/>
    <w:pPr>
      <w:spacing w:before="200" w:after="900"/>
      <w:jc w:val="right"/>
    </w:pPr>
    <w:rPr>
      <w:rFonts w:ascii="Calibri" w:hAnsi="Calibri"/>
      <w:i/>
      <w:iCs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322639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322639"/>
    <w:rPr>
      <w:b/>
      <w:bCs/>
      <w:spacing w:val="0"/>
    </w:rPr>
  </w:style>
  <w:style w:type="character" w:styleId="a7">
    <w:name w:val="Emphasis"/>
    <w:uiPriority w:val="20"/>
    <w:qFormat/>
    <w:rsid w:val="00322639"/>
    <w:rPr>
      <w:b/>
      <w:bCs/>
      <w:i/>
      <w:iCs/>
      <w:color w:val="5A5A5A"/>
    </w:rPr>
  </w:style>
  <w:style w:type="paragraph" w:styleId="a8">
    <w:name w:val="No Spacing"/>
    <w:basedOn w:val="a"/>
    <w:link w:val="a9"/>
    <w:uiPriority w:val="1"/>
    <w:qFormat/>
    <w:rsid w:val="00322639"/>
    <w:rPr>
      <w:rFonts w:ascii="Calibri" w:hAnsi="Calibri"/>
      <w:sz w:val="22"/>
    </w:rPr>
  </w:style>
  <w:style w:type="character" w:customStyle="1" w:styleId="a9">
    <w:name w:val="Без интервала Знак"/>
    <w:link w:val="a8"/>
    <w:uiPriority w:val="1"/>
    <w:rsid w:val="00322639"/>
  </w:style>
  <w:style w:type="paragraph" w:styleId="aa">
    <w:name w:val="List Paragraph"/>
    <w:basedOn w:val="a"/>
    <w:uiPriority w:val="34"/>
    <w:qFormat/>
    <w:rsid w:val="0032263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2639"/>
    <w:rPr>
      <w:rFonts w:ascii="Cambria" w:eastAsia="Times New Roman" w:hAnsi="Cambria"/>
      <w:i/>
      <w:iCs/>
      <w:color w:val="5A5A5A"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322639"/>
    <w:rPr>
      <w:rFonts w:ascii="Cambria" w:eastAsia="Times New Roman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ac"/>
    <w:uiPriority w:val="30"/>
    <w:qFormat/>
    <w:rsid w:val="00322639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Cs w:val="24"/>
      <w:lang w:val="x-none" w:eastAsia="x-none"/>
    </w:rPr>
  </w:style>
  <w:style w:type="character" w:customStyle="1" w:styleId="ac">
    <w:name w:val="Выделенная цитата Знак"/>
    <w:link w:val="ab"/>
    <w:uiPriority w:val="30"/>
    <w:rsid w:val="00322639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d">
    <w:name w:val="Subtle Emphasis"/>
    <w:uiPriority w:val="19"/>
    <w:qFormat/>
    <w:rsid w:val="00322639"/>
    <w:rPr>
      <w:i/>
      <w:iCs/>
      <w:color w:val="5A5A5A"/>
    </w:rPr>
  </w:style>
  <w:style w:type="character" w:styleId="ae">
    <w:name w:val="Intense Emphasis"/>
    <w:uiPriority w:val="21"/>
    <w:qFormat/>
    <w:rsid w:val="00322639"/>
    <w:rPr>
      <w:b/>
      <w:bCs/>
      <w:i/>
      <w:iCs/>
      <w:color w:val="4F81BD"/>
      <w:sz w:val="22"/>
      <w:szCs w:val="22"/>
    </w:rPr>
  </w:style>
  <w:style w:type="character" w:styleId="af">
    <w:name w:val="Subtle Reference"/>
    <w:uiPriority w:val="31"/>
    <w:qFormat/>
    <w:rsid w:val="00322639"/>
    <w:rPr>
      <w:color w:val="auto"/>
      <w:u w:val="single" w:color="9BBB59"/>
    </w:rPr>
  </w:style>
  <w:style w:type="character" w:styleId="af0">
    <w:name w:val="Intense Reference"/>
    <w:uiPriority w:val="32"/>
    <w:qFormat/>
    <w:rsid w:val="00322639"/>
    <w:rPr>
      <w:b/>
      <w:bCs/>
      <w:color w:val="76923C"/>
      <w:u w:val="single" w:color="9BBB59"/>
    </w:rPr>
  </w:style>
  <w:style w:type="character" w:styleId="af1">
    <w:name w:val="Book Title"/>
    <w:uiPriority w:val="33"/>
    <w:qFormat/>
    <w:rsid w:val="00322639"/>
    <w:rPr>
      <w:rFonts w:ascii="Cambria" w:eastAsia="Times New Roman" w:hAnsi="Cambria" w:cs="Times New Roman"/>
      <w:b/>
      <w:bCs/>
      <w:i/>
      <w:iC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322639"/>
    <w:pPr>
      <w:outlineLvl w:val="9"/>
    </w:pPr>
    <w:rPr>
      <w:lang w:bidi="en-US"/>
    </w:rPr>
  </w:style>
  <w:style w:type="paragraph" w:styleId="af3">
    <w:name w:val="Title"/>
    <w:basedOn w:val="a"/>
    <w:link w:val="af4"/>
    <w:rsid w:val="00322639"/>
    <w:pPr>
      <w:spacing w:before="0" w:line="240" w:lineRule="auto"/>
      <w:jc w:val="center"/>
    </w:pPr>
    <w:rPr>
      <w:rFonts w:eastAsia="Times New Roman"/>
      <w:b/>
      <w:bCs/>
      <w:szCs w:val="24"/>
      <w:lang w:val="x-none" w:eastAsia="ru-RU"/>
    </w:rPr>
  </w:style>
  <w:style w:type="character" w:customStyle="1" w:styleId="af4">
    <w:name w:val="Название Знак"/>
    <w:link w:val="af3"/>
    <w:rsid w:val="003226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5">
    <w:name w:val="Body Text"/>
    <w:basedOn w:val="a"/>
    <w:link w:val="af6"/>
    <w:rsid w:val="00322639"/>
    <w:pPr>
      <w:spacing w:before="0" w:line="240" w:lineRule="auto"/>
      <w:jc w:val="both"/>
    </w:pPr>
    <w:rPr>
      <w:rFonts w:ascii="Verdana" w:eastAsia="Times New Roman" w:hAnsi="Verdana"/>
      <w:sz w:val="20"/>
      <w:szCs w:val="24"/>
      <w:lang w:val="x-none" w:eastAsia="ru-RU"/>
    </w:rPr>
  </w:style>
  <w:style w:type="character" w:customStyle="1" w:styleId="af6">
    <w:name w:val="Основной текст Знак"/>
    <w:link w:val="af5"/>
    <w:rsid w:val="00322639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11">
    <w:name w:val="1"/>
    <w:basedOn w:val="a"/>
    <w:rsid w:val="00322639"/>
    <w:pPr>
      <w:spacing w:before="80" w:after="20" w:line="360" w:lineRule="auto"/>
      <w:outlineLvl w:val="0"/>
    </w:pPr>
    <w:rPr>
      <w:rFonts w:eastAsia="Times New Roman"/>
      <w:b/>
      <w:bCs/>
      <w:szCs w:val="24"/>
      <w:lang w:eastAsia="ru-RU"/>
    </w:rPr>
  </w:style>
  <w:style w:type="paragraph" w:customStyle="1" w:styleId="TimesNewRoman12pt">
    <w:name w:val="Стиль Основной текст + Times New Roman 12 pt"/>
    <w:basedOn w:val="af5"/>
    <w:link w:val="TimesNewRoman12pt0"/>
    <w:rsid w:val="00322639"/>
    <w:rPr>
      <w:rFonts w:ascii="Times New Roman" w:hAnsi="Times New Roman"/>
    </w:rPr>
  </w:style>
  <w:style w:type="character" w:customStyle="1" w:styleId="TimesNewRoman12pt0">
    <w:name w:val="Стиль Основной текст + Times New Roman 12 pt Знак"/>
    <w:link w:val="TimesNewRoman12pt"/>
    <w:rsid w:val="0032263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71">
    <w:name w:val="7"/>
    <w:basedOn w:val="a"/>
    <w:rsid w:val="00322639"/>
    <w:pPr>
      <w:spacing w:before="0" w:line="240" w:lineRule="auto"/>
      <w:jc w:val="both"/>
    </w:pPr>
    <w:rPr>
      <w:rFonts w:eastAsia="Times New Roman"/>
      <w:sz w:val="20"/>
      <w:szCs w:val="24"/>
      <w:lang w:eastAsia="ru-RU"/>
    </w:rPr>
  </w:style>
  <w:style w:type="character" w:styleId="HTML">
    <w:name w:val="HTML Typewriter"/>
    <w:rsid w:val="00322639"/>
    <w:rPr>
      <w:rFonts w:ascii="Courier New" w:eastAsia="Times New Roman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322639"/>
    <w:rPr>
      <w:rFonts w:ascii="Times New Roman" w:hAnsi="Times New Roman"/>
      <w:sz w:val="24"/>
    </w:rPr>
  </w:style>
  <w:style w:type="paragraph" w:styleId="af9">
    <w:name w:val="footer"/>
    <w:basedOn w:val="a"/>
    <w:link w:val="afa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a">
    <w:name w:val="Нижний колонтитул Знак"/>
    <w:link w:val="af9"/>
    <w:uiPriority w:val="99"/>
    <w:rsid w:val="00322639"/>
    <w:rPr>
      <w:rFonts w:ascii="Times New Roman" w:hAnsi="Times New Roman"/>
      <w:sz w:val="24"/>
    </w:rPr>
  </w:style>
  <w:style w:type="character" w:styleId="afb">
    <w:name w:val="Hyperlink"/>
    <w:uiPriority w:val="99"/>
    <w:unhideWhenUsed/>
    <w:rsid w:val="00C25EFE"/>
    <w:rPr>
      <w:color w:val="0000FF"/>
      <w:u w:val="single"/>
    </w:rPr>
  </w:style>
  <w:style w:type="paragraph" w:customStyle="1" w:styleId="Normalunindented">
    <w:name w:val="Normal unindented"/>
    <w:aliases w:val="Обычный Без отступа"/>
    <w:qFormat/>
    <w:rsid w:val="00357590"/>
    <w:pPr>
      <w:spacing w:before="120" w:after="120" w:line="276" w:lineRule="auto"/>
      <w:jc w:val="both"/>
    </w:pPr>
    <w:rPr>
      <w:rFonts w:ascii="Times New Roman" w:eastAsia="Times New Roman" w:hAnsi="Times New Roman"/>
      <w:sz w:val="22"/>
      <w:szCs w:val="22"/>
    </w:rPr>
  </w:style>
  <w:style w:type="character" w:customStyle="1" w:styleId="mail-message-map-nobreak">
    <w:name w:val="mail-message-map-nobreak"/>
    <w:rsid w:val="00357590"/>
  </w:style>
  <w:style w:type="paragraph" w:styleId="afc">
    <w:name w:val="Normal (Web)"/>
    <w:basedOn w:val="a"/>
    <w:uiPriority w:val="99"/>
    <w:unhideWhenUsed/>
    <w:rsid w:val="0009017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table" w:styleId="afd">
    <w:name w:val="Table Grid"/>
    <w:basedOn w:val="a1"/>
    <w:uiPriority w:val="39"/>
    <w:rsid w:val="00DB0B15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9A658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9A658D"/>
    <w:rPr>
      <w:rFonts w:ascii="Segoe UI" w:hAnsi="Segoe UI" w:cs="Segoe UI"/>
      <w:sz w:val="18"/>
      <w:szCs w:val="18"/>
      <w:lang w:eastAsia="en-US"/>
    </w:rPr>
  </w:style>
  <w:style w:type="character" w:styleId="aff0">
    <w:name w:val="annotation reference"/>
    <w:uiPriority w:val="99"/>
    <w:semiHidden/>
    <w:unhideWhenUsed/>
    <w:rsid w:val="00A834C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A834C3"/>
    <w:rPr>
      <w:sz w:val="20"/>
      <w:szCs w:val="20"/>
    </w:rPr>
  </w:style>
  <w:style w:type="character" w:customStyle="1" w:styleId="aff2">
    <w:name w:val="Текст примечания Знак"/>
    <w:link w:val="aff1"/>
    <w:uiPriority w:val="99"/>
    <w:semiHidden/>
    <w:rsid w:val="00A834C3"/>
    <w:rPr>
      <w:rFonts w:ascii="Times New Roman" w:hAnsi="Times New Roman"/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A834C3"/>
    <w:rPr>
      <w:b/>
      <w:bCs/>
    </w:rPr>
  </w:style>
  <w:style w:type="character" w:customStyle="1" w:styleId="aff4">
    <w:name w:val="Тема примечания Знак"/>
    <w:link w:val="aff3"/>
    <w:uiPriority w:val="99"/>
    <w:semiHidden/>
    <w:rsid w:val="00A834C3"/>
    <w:rPr>
      <w:rFonts w:ascii="Times New Roman" w:hAnsi="Times New Roman"/>
      <w:b/>
      <w:bCs/>
      <w:lang w:eastAsia="en-US"/>
    </w:rPr>
  </w:style>
  <w:style w:type="paragraph" w:styleId="aff5">
    <w:name w:val="Revision"/>
    <w:hidden/>
    <w:uiPriority w:val="99"/>
    <w:semiHidden/>
    <w:rsid w:val="00D30E06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http://dogovor-urist.ru</dc:creator>
  <cp:keywords/>
  <cp:lastModifiedBy>Сергей Н. Рыжков</cp:lastModifiedBy>
  <cp:revision>2</cp:revision>
  <dcterms:created xsi:type="dcterms:W3CDTF">2020-01-23T10:24:00Z</dcterms:created>
  <dcterms:modified xsi:type="dcterms:W3CDTF">2020-01-23T10:24:00Z</dcterms:modified>
</cp:coreProperties>
</file>