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A7487" w14:textId="446192D4" w:rsidR="00AF663F" w:rsidRPr="00275E57" w:rsidRDefault="00A21D44" w:rsidP="00A21D44">
      <w:pPr>
        <w:ind w:left="720"/>
        <w:jc w:val="right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i/>
        </w:rPr>
        <w:t xml:space="preserve">Приложение № </w:t>
      </w:r>
      <w:r w:rsidRPr="00275E57">
        <w:rPr>
          <w:rFonts w:asciiTheme="majorHAnsi" w:hAnsiTheme="majorHAnsi"/>
          <w:i/>
          <w:lang w:val="ru-RU"/>
        </w:rPr>
        <w:t>1</w:t>
      </w:r>
      <w:r w:rsidRPr="00275E57">
        <w:rPr>
          <w:rFonts w:asciiTheme="majorHAnsi" w:hAnsiTheme="majorHAnsi"/>
          <w:i/>
        </w:rPr>
        <w:t xml:space="preserve"> к Договору № 79 от « 01 » ноября 2019 г.</w:t>
      </w:r>
    </w:p>
    <w:p w14:paraId="60C551AD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p w14:paraId="31B3C14F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80BBEDA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5A5922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BE4BDA8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214CA78E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4C4BE0B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BB5C19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60C91C72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E553ACD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6BD87D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701113E0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34713C" w14:textId="76863382" w:rsidR="00AF663F" w:rsidRPr="00275E57" w:rsidRDefault="00ED4FB5">
      <w:pPr>
        <w:ind w:left="720"/>
        <w:jc w:val="center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sz w:val="40"/>
          <w:szCs w:val="40"/>
        </w:rPr>
        <w:t xml:space="preserve">Техническое задание на разработку </w:t>
      </w:r>
      <w:r w:rsidR="00A21D44" w:rsidRPr="00275E57">
        <w:rPr>
          <w:rFonts w:asciiTheme="majorHAnsi" w:hAnsiTheme="majorHAnsi"/>
          <w:sz w:val="40"/>
          <w:szCs w:val="40"/>
          <w:lang w:val="ru-RU"/>
        </w:rPr>
        <w:t>и программирование сайта</w:t>
      </w:r>
      <w:r w:rsidRPr="00275E57">
        <w:rPr>
          <w:rFonts w:asciiTheme="majorHAnsi" w:hAnsiTheme="majorHAnsi"/>
          <w:sz w:val="40"/>
          <w:szCs w:val="40"/>
        </w:rPr>
        <w:br/>
        <w:t>“ЭКОСЕТЬ”</w:t>
      </w:r>
      <w:r w:rsidRPr="00275E57">
        <w:rPr>
          <w:rFonts w:asciiTheme="majorHAnsi" w:hAnsiTheme="majorHAnsi"/>
          <w:sz w:val="28"/>
          <w:szCs w:val="28"/>
        </w:rPr>
        <w:t xml:space="preserve"> </w:t>
      </w:r>
    </w:p>
    <w:p w14:paraId="28E8E430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0986D3AB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4CD99D20" w14:textId="536DB834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3408C17" w14:textId="4E4B2918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4745649" w14:textId="6E1EFCD1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5D5D703" w14:textId="67A655F2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733C062B" w14:textId="60C596FB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0FC3B4A9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1F575932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  <w:r w:rsidRPr="00275E57">
        <w:rPr>
          <w:rFonts w:asciiTheme="majorHAnsi" w:hAnsiTheme="majorHAnsi"/>
          <w:sz w:val="28"/>
          <w:szCs w:val="28"/>
          <w:lang w:val="ru-RU"/>
        </w:rPr>
        <w:t>Согласовано:</w:t>
      </w:r>
    </w:p>
    <w:p w14:paraId="7505A00A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14"/>
        <w:gridCol w:w="4515"/>
      </w:tblGrid>
      <w:tr w:rsidR="00FE3BB0" w:rsidRPr="00275E57" w14:paraId="77B6117C" w14:textId="77777777" w:rsidTr="00275E57">
        <w:trPr>
          <w:jc w:val="center"/>
        </w:trPr>
        <w:tc>
          <w:tcPr>
            <w:tcW w:w="2500" w:type="pct"/>
          </w:tcPr>
          <w:p w14:paraId="73D9876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Исполнитель:</w:t>
            </w:r>
          </w:p>
        </w:tc>
        <w:tc>
          <w:tcPr>
            <w:tcW w:w="2500" w:type="pct"/>
          </w:tcPr>
          <w:p w14:paraId="7B2C90A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Заказчик:</w:t>
            </w:r>
          </w:p>
        </w:tc>
      </w:tr>
      <w:tr w:rsidR="00FE3BB0" w:rsidRPr="00275E57" w14:paraId="7E1097B8" w14:textId="77777777" w:rsidTr="00275E57">
        <w:trPr>
          <w:trHeight w:val="3930"/>
          <w:jc w:val="center"/>
        </w:trPr>
        <w:tc>
          <w:tcPr>
            <w:tcW w:w="2500" w:type="pct"/>
          </w:tcPr>
          <w:p w14:paraId="1EC9B284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3AD23E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Рыжков Сергей Николаевич</w:t>
            </w:r>
          </w:p>
          <w:p w14:paraId="2EA75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44CA6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B8F49A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7309BF45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57FBA30A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BAAA2E7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_________________ С.Н. Рыжков                                                                                </w:t>
            </w:r>
          </w:p>
          <w:p w14:paraId="0C3863D1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A5A11F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14:paraId="1C70A7D9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28E3E54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Палькин Виталий Викторович </w:t>
            </w:r>
          </w:p>
          <w:p w14:paraId="49DEDC0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05AB1A10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1013896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588B8AC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7C5834B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5EEAEEFA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____________________В.В. Палькин</w:t>
            </w:r>
          </w:p>
          <w:p w14:paraId="75DEC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</w:tc>
      </w:tr>
    </w:tbl>
    <w:p w14:paraId="6121E741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lastRenderedPageBreak/>
        <w:t>Концепция сайта «ЭКОСЕТЬ»</w:t>
      </w:r>
    </w:p>
    <w:p w14:paraId="6CB196FC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и все его разделы располагаются на домене </w:t>
      </w:r>
      <w:hyperlink r:id="rId6" w:history="1">
        <w:r w:rsidRPr="00275E57">
          <w:rPr>
            <w:rStyle w:val="af9"/>
            <w:rFonts w:asciiTheme="majorHAnsi" w:hAnsiTheme="majorHAnsi" w:cs="Arial"/>
            <w:lang w:val="en-US"/>
          </w:rPr>
          <w:t>www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ekoset</w:t>
        </w:r>
        <w:proofErr w:type="spellEnd"/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ru</w:t>
        </w:r>
        <w:proofErr w:type="spellEnd"/>
      </w:hyperlink>
    </w:p>
    <w:p w14:paraId="73FA2161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5DDF6C5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должен быть сделан по принципу лэндинга (например как сайты </w:t>
      </w:r>
      <w:hyperlink r:id="rId7" w:history="1">
        <w:r w:rsidRPr="00275E57">
          <w:rPr>
            <w:rStyle w:val="af9"/>
            <w:rFonts w:asciiTheme="majorHAnsi" w:hAnsiTheme="majorHAnsi" w:cs="Arial"/>
          </w:rPr>
          <w:t>www.sberbank.ru</w:t>
        </w:r>
      </w:hyperlink>
      <w:r w:rsidRPr="00275E57">
        <w:rPr>
          <w:rFonts w:asciiTheme="majorHAnsi" w:hAnsiTheme="majorHAnsi" w:cs="Arial"/>
        </w:rPr>
        <w:t xml:space="preserve"> , </w:t>
      </w:r>
      <w:hyperlink r:id="rId8" w:history="1">
        <w:r w:rsidRPr="00275E57">
          <w:rPr>
            <w:rStyle w:val="af9"/>
            <w:rFonts w:asciiTheme="majorHAnsi" w:hAnsiTheme="majorHAnsi" w:cs="Arial"/>
          </w:rPr>
          <w:t>www.</w:t>
        </w:r>
        <w:r w:rsidRPr="00275E57">
          <w:rPr>
            <w:rStyle w:val="af9"/>
            <w:rFonts w:asciiTheme="majorHAnsi" w:hAnsiTheme="majorHAnsi" w:cs="Arial"/>
            <w:lang w:val="en-US"/>
          </w:rPr>
          <w:t>mts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</w:rPr>
          <w:t>ru</w:t>
        </w:r>
        <w:proofErr w:type="spellEnd"/>
      </w:hyperlink>
      <w:r w:rsidRPr="00275E57">
        <w:rPr>
          <w:rFonts w:asciiTheme="majorHAnsi" w:hAnsiTheme="majorHAnsi" w:cs="Arial"/>
        </w:rPr>
        <w:t>), т.е. состоять из крупных информационных блоков, которые пролистываются по мере ознакомления.</w:t>
      </w:r>
    </w:p>
    <w:p w14:paraId="5F4D1BC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Сайт должен быть адаптивным и масштабироваться под разные устройства и разрешения экрана:</w:t>
      </w:r>
    </w:p>
    <w:p w14:paraId="2C3076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Монитор</w:t>
      </w:r>
    </w:p>
    <w:p w14:paraId="5A3F87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Планшет</w:t>
      </w:r>
    </w:p>
    <w:p w14:paraId="523013BE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Смартфон</w:t>
      </w:r>
    </w:p>
    <w:p w14:paraId="19724B8C" w14:textId="77777777" w:rsidR="00ED4FB5" w:rsidRPr="00275E57" w:rsidRDefault="00ED4FB5" w:rsidP="00ED4FB5">
      <w:pPr>
        <w:pStyle w:val="af8"/>
        <w:rPr>
          <w:rFonts w:asciiTheme="majorHAnsi" w:hAnsiTheme="majorHAnsi" w:cs="Arial"/>
        </w:rPr>
      </w:pPr>
    </w:p>
    <w:p w14:paraId="50C9066F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будет состоять из нескольких Тематических </w:t>
      </w:r>
      <w:r w:rsidR="007127D6" w:rsidRPr="00275E57">
        <w:rPr>
          <w:rFonts w:asciiTheme="majorHAnsi" w:hAnsiTheme="majorHAnsi" w:cs="Arial"/>
        </w:rPr>
        <w:t>под</w:t>
      </w:r>
      <w:r w:rsidRPr="00275E57">
        <w:rPr>
          <w:rFonts w:asciiTheme="majorHAnsi" w:hAnsiTheme="majorHAnsi" w:cs="Arial"/>
        </w:rPr>
        <w:t>разделов (под каждое направление деятельности):</w:t>
      </w:r>
    </w:p>
    <w:p w14:paraId="4B08C297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Профессиональная уборка (</w:t>
      </w:r>
      <w:proofErr w:type="spellStart"/>
      <w:r w:rsidRPr="00275E57">
        <w:rPr>
          <w:rFonts w:asciiTheme="majorHAnsi" w:hAnsiTheme="majorHAnsi" w:cs="Arial"/>
        </w:rPr>
        <w:t>Клининг</w:t>
      </w:r>
      <w:proofErr w:type="spellEnd"/>
      <w:r w:rsidRPr="00275E57">
        <w:rPr>
          <w:rFonts w:asciiTheme="majorHAnsi" w:hAnsiTheme="majorHAnsi" w:cs="Arial"/>
        </w:rPr>
        <w:t>)</w:t>
      </w:r>
    </w:p>
    <w:p w14:paraId="2A1DF4C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Уничтожение вредителей</w:t>
      </w:r>
    </w:p>
    <w:p w14:paraId="5A44023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Лабораторные исследования</w:t>
      </w:r>
    </w:p>
    <w:p w14:paraId="7E1580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Оформление </w:t>
      </w:r>
      <w:proofErr w:type="spellStart"/>
      <w:r w:rsidRPr="00275E57">
        <w:rPr>
          <w:rFonts w:asciiTheme="majorHAnsi" w:hAnsiTheme="majorHAnsi" w:cs="Arial"/>
        </w:rPr>
        <w:t>сандокументации</w:t>
      </w:r>
      <w:proofErr w:type="spellEnd"/>
    </w:p>
    <w:p w14:paraId="19F06348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Очистка вентиляции</w:t>
      </w:r>
    </w:p>
    <w:p w14:paraId="361D8977" w14:textId="14BD5AC4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… и т.д.</w:t>
      </w:r>
    </w:p>
    <w:p w14:paraId="262F5893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0165B7A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14:paraId="36442B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Основное меню</w:t>
      </w:r>
    </w:p>
    <w:p w14:paraId="70379589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Рубрикатор услуг</w:t>
      </w:r>
    </w:p>
    <w:p w14:paraId="1F709A70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Дополнительные информационные блоки</w:t>
      </w:r>
    </w:p>
    <w:p w14:paraId="3DE1834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Цена</w:t>
      </w:r>
    </w:p>
    <w:p w14:paraId="0F76AE77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Полезная информация (текст, видео и </w:t>
      </w:r>
      <w:proofErr w:type="spellStart"/>
      <w:r w:rsidRPr="00275E57">
        <w:rPr>
          <w:rFonts w:asciiTheme="majorHAnsi" w:hAnsiTheme="majorHAnsi" w:cs="Arial"/>
        </w:rPr>
        <w:t>т.п</w:t>
      </w:r>
      <w:proofErr w:type="spellEnd"/>
      <w:r w:rsidRPr="00275E57">
        <w:rPr>
          <w:rFonts w:asciiTheme="majorHAnsi" w:hAnsiTheme="majorHAnsi" w:cs="Arial"/>
        </w:rPr>
        <w:t>)</w:t>
      </w:r>
    </w:p>
    <w:p w14:paraId="570FB304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Логотипы клиентов</w:t>
      </w:r>
    </w:p>
    <w:p w14:paraId="10538B9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Отзывы клиентов</w:t>
      </w:r>
    </w:p>
    <w:p w14:paraId="701F630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… и т.д.</w:t>
      </w:r>
    </w:p>
    <w:p w14:paraId="7F277D80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290695E8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 должен иметь возможность перейти в другие тематические разделы</w:t>
      </w:r>
    </w:p>
    <w:p w14:paraId="7CB1A93D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46B67FB2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На сайте должен присутствовать функционал взаимодействия с посетителями:</w:t>
      </w:r>
    </w:p>
    <w:p w14:paraId="624DB74A" w14:textId="77777777" w:rsidR="00CF76F5" w:rsidRPr="00275E57" w:rsidRDefault="00CF76F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Личный кабинет</w:t>
      </w:r>
    </w:p>
    <w:p w14:paraId="5A7D73BD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Контактные формы</w:t>
      </w:r>
    </w:p>
    <w:p w14:paraId="19CDFC0B" w14:textId="008F4672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commentRangeStart w:id="0"/>
      <w:commentRangeStart w:id="1"/>
      <w:commentRangeStart w:id="2"/>
      <w:r w:rsidRPr="00275E57">
        <w:rPr>
          <w:rFonts w:asciiTheme="majorHAnsi" w:hAnsiTheme="majorHAnsi" w:cs="Arial"/>
        </w:rPr>
        <w:t>Чат</w:t>
      </w:r>
      <w:r w:rsidR="006448AC" w:rsidRPr="00275E57">
        <w:rPr>
          <w:rFonts w:asciiTheme="majorHAnsi" w:hAnsiTheme="majorHAnsi" w:cs="Arial"/>
        </w:rPr>
        <w:t xml:space="preserve"> </w:t>
      </w:r>
      <w:ins w:id="3" w:author="Виталий П" w:date="2020-02-04T16:22:00Z">
        <w:r w:rsidR="00607CE7">
          <w:rPr>
            <w:rFonts w:asciiTheme="majorHAnsi" w:hAnsiTheme="majorHAnsi" w:cs="Arial"/>
          </w:rPr>
          <w:t>в публичной части сайта</w:t>
        </w:r>
      </w:ins>
      <w:del w:id="4" w:author="Виталий П" w:date="2020-02-04T16:22:00Z">
        <w:r w:rsidR="006448AC" w:rsidRPr="00275E57" w:rsidDel="00607CE7">
          <w:rPr>
            <w:rFonts w:asciiTheme="majorHAnsi" w:hAnsiTheme="majorHAnsi" w:cs="Arial"/>
          </w:rPr>
          <w:delText>с менеджером в ЛК</w:delText>
        </w:r>
      </w:del>
      <w:commentRangeEnd w:id="0"/>
      <w:r w:rsidR="00275E57">
        <w:rPr>
          <w:rStyle w:val="afa"/>
          <w:rFonts w:ascii="Arial" w:eastAsia="Arial" w:hAnsi="Arial" w:cs="Arial"/>
          <w:lang w:val="ru" w:eastAsia="ru-RU"/>
        </w:rPr>
        <w:commentReference w:id="0"/>
      </w:r>
      <w:commentRangeEnd w:id="1"/>
      <w:r w:rsidR="00B709B0">
        <w:rPr>
          <w:rStyle w:val="afa"/>
          <w:rFonts w:ascii="Arial" w:eastAsia="Arial" w:hAnsi="Arial" w:cs="Arial"/>
          <w:lang w:val="ru" w:eastAsia="ru-RU"/>
        </w:rPr>
        <w:commentReference w:id="1"/>
      </w:r>
      <w:commentRangeEnd w:id="2"/>
      <w:r w:rsidR="001320C2">
        <w:rPr>
          <w:rStyle w:val="afa"/>
          <w:rFonts w:ascii="Arial" w:eastAsia="Arial" w:hAnsi="Arial" w:cs="Arial"/>
          <w:lang w:val="ru" w:eastAsia="ru-RU"/>
        </w:rPr>
        <w:commentReference w:id="2"/>
      </w:r>
    </w:p>
    <w:p w14:paraId="6D2963E8" w14:textId="77777777" w:rsidR="00ED4FB5" w:rsidRPr="00275E57" w:rsidRDefault="00ED4FB5" w:rsidP="00ED4FB5">
      <w:pPr>
        <w:pStyle w:val="af8"/>
        <w:ind w:left="1224"/>
        <w:rPr>
          <w:rFonts w:asciiTheme="majorHAnsi" w:hAnsiTheme="majorHAnsi" w:cs="Arial"/>
        </w:rPr>
      </w:pPr>
    </w:p>
    <w:p w14:paraId="67EAB437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 xml:space="preserve">Требования к </w:t>
      </w:r>
      <w:proofErr w:type="spellStart"/>
      <w:r w:rsidRPr="00275E57">
        <w:rPr>
          <w:rFonts w:asciiTheme="majorHAnsi" w:hAnsiTheme="majorHAnsi" w:cs="Arial"/>
          <w:b/>
          <w:sz w:val="32"/>
          <w:szCs w:val="32"/>
        </w:rPr>
        <w:t>Админке</w:t>
      </w:r>
      <w:proofErr w:type="spellEnd"/>
    </w:p>
    <w:p w14:paraId="3210826A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proofErr w:type="spellStart"/>
      <w:r w:rsidRPr="00275E57">
        <w:rPr>
          <w:rFonts w:asciiTheme="majorHAnsi" w:hAnsiTheme="majorHAnsi" w:cs="Arial"/>
        </w:rPr>
        <w:t>Админка</w:t>
      </w:r>
      <w:proofErr w:type="spellEnd"/>
      <w:r w:rsidRPr="00275E57">
        <w:rPr>
          <w:rFonts w:asciiTheme="majorHAnsi" w:hAnsiTheme="majorHAnsi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14:paraId="3E67ED95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Структура меню 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должна соответствовать структуре сайта и должна быть согласована с Заказчиком</w:t>
      </w:r>
    </w:p>
    <w:p w14:paraId="34123523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т.п..</w:t>
      </w:r>
    </w:p>
    <w:p w14:paraId="398D488C" w14:textId="77777777" w:rsidR="00CF76F5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</w:p>
    <w:p w14:paraId="7C24EB9D" w14:textId="77777777" w:rsidR="00AF663F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документа</w:t>
      </w:r>
    </w:p>
    <w:p w14:paraId="2F6FCE30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14:paraId="6F45CD7E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p w14:paraId="63E9549B" w14:textId="77777777" w:rsidR="00AF663F" w:rsidRPr="00275E57" w:rsidRDefault="00ED4FB5" w:rsidP="00CF76F5">
      <w:pPr>
        <w:pStyle w:val="af8"/>
        <w:ind w:left="360"/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сервиса</w:t>
      </w:r>
    </w:p>
    <w:p w14:paraId="095FA5A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r w:rsidR="00CF76F5" w:rsidRPr="00275E57">
        <w:rPr>
          <w:rFonts w:asciiTheme="majorHAnsi" w:hAnsiTheme="majorHAnsi"/>
          <w:sz w:val="24"/>
          <w:szCs w:val="24"/>
          <w:highlight w:val="white"/>
          <w:lang w:val="ru-RU"/>
        </w:rPr>
        <w:t>клининговые и санитарно-эпидемиологические услуги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3562243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информацию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14:paraId="11138508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34E348D7" w14:textId="77777777" w:rsidR="00AF663F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Термины и определения</w:t>
      </w:r>
    </w:p>
    <w:p w14:paraId="0E6E3E25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Главная страница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14:paraId="3652C358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Хлебные крошки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14:paraId="201CDFC3" w14:textId="77777777" w:rsidR="00AF663F" w:rsidRPr="00275E57" w:rsidRDefault="007127D6">
      <w:pPr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>раздел</w:t>
      </w:r>
      <w:r w:rsidR="00BA7B42"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 сайта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- тематический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раздел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сайта;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0EC0F8AF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Услуги компании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группируются по следующим признакам:</w:t>
      </w:r>
    </w:p>
    <w:p w14:paraId="1C1117EF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Направления деятельности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Клининг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, Очистка вентиляции и т.д.)</w:t>
      </w:r>
    </w:p>
    <w:p w14:paraId="56CFF4CE" w14:textId="77777777" w:rsidR="00AF663F" w:rsidRPr="00275E57" w:rsidRDefault="00ED4FB5" w:rsidP="008A04C9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Отдельный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11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поддомена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12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02EF5988" w14:textId="77777777" w:rsidR="00AF663F" w:rsidRPr="00275E57" w:rsidRDefault="0079347D">
      <w:pPr>
        <w:numPr>
          <w:ilvl w:val="1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Тип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клиента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r w:rsidR="00A0217A" w:rsidRPr="00275E57">
        <w:rPr>
          <w:rFonts w:asciiTheme="majorHAnsi" w:hAnsiTheme="majorHAnsi"/>
          <w:sz w:val="24"/>
          <w:szCs w:val="24"/>
          <w:highlight w:val="white"/>
          <w:lang w:val="ru-RU"/>
        </w:rPr>
        <w:t>Бизнес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, Частные лица)</w:t>
      </w:r>
    </w:p>
    <w:p w14:paraId="334A6FF4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каждо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Типа клиента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14:paraId="49B5AA4D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, но недоступна на Главной странице </w:t>
      </w:r>
    </w:p>
    <w:p w14:paraId="59532177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Вид деятельности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т.п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537B5BC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Для каждого вида деятельности есть отдельная страница с индивидуальными предложениями. При выборе индивидуального предложения, происходит переход на страницу индивидуального предложения</w:t>
      </w:r>
    </w:p>
    <w:p w14:paraId="2543CF88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, но недоступна на Главной странице</w:t>
      </w:r>
    </w:p>
    <w:p w14:paraId="357D4CE7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2FC121C" w14:textId="77777777" w:rsidR="00DF0AD1" w:rsidRPr="00275E57" w:rsidRDefault="00DF0AD1">
      <w:pPr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/>
          <w:i/>
          <w:sz w:val="32"/>
          <w:szCs w:val="32"/>
        </w:rPr>
        <w:br w:type="page"/>
      </w:r>
    </w:p>
    <w:p w14:paraId="3B4F8DFF" w14:textId="77777777" w:rsidR="00CF76F5" w:rsidRPr="00275E57" w:rsidRDefault="00CF76F5" w:rsidP="00CF76F5">
      <w:pPr>
        <w:jc w:val="center"/>
        <w:rPr>
          <w:rFonts w:asciiTheme="majorHAnsi" w:hAnsiTheme="majorHAnsi"/>
          <w:b/>
          <w:sz w:val="32"/>
          <w:szCs w:val="32"/>
        </w:rPr>
      </w:pPr>
      <w:r w:rsidRPr="00275E57">
        <w:rPr>
          <w:rFonts w:asciiTheme="majorHAnsi" w:hAnsiTheme="majorHAnsi"/>
          <w:b/>
          <w:sz w:val="32"/>
          <w:szCs w:val="32"/>
        </w:rPr>
        <w:lastRenderedPageBreak/>
        <w:t xml:space="preserve">Содержание </w:t>
      </w:r>
    </w:p>
    <w:p w14:paraId="76073099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0CE049EF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1380FC1E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Карта сайта</w:t>
      </w:r>
    </w:p>
    <w:p w14:paraId="5654B7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B0CE694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Страницы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08F66E6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lang w:val="ru-RU"/>
        </w:rPr>
      </w:pPr>
    </w:p>
    <w:p w14:paraId="70F6D09D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Основные страницы:</w:t>
      </w:r>
    </w:p>
    <w:p w14:paraId="47AE1DC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Главная страница</w:t>
      </w:r>
    </w:p>
    <w:p w14:paraId="7DB865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Подраздела сайта</w:t>
      </w:r>
    </w:p>
    <w:p w14:paraId="2623910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Услуги</w:t>
      </w:r>
    </w:p>
    <w:p w14:paraId="3D7E6D5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категориям клиентов</w:t>
      </w:r>
    </w:p>
    <w:p w14:paraId="363663C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виду деятельности</w:t>
      </w:r>
    </w:p>
    <w:p w14:paraId="5F9D83DB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  <w:lang w:val="ru-RU"/>
        </w:rPr>
      </w:pPr>
    </w:p>
    <w:p w14:paraId="38D850D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Верхнее меню:</w:t>
      </w:r>
    </w:p>
    <w:p w14:paraId="5DA2DBC4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«О компании»</w:t>
      </w:r>
    </w:p>
    <w:p w14:paraId="4BD5D1D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«Наши клиенты»</w:t>
      </w:r>
    </w:p>
    <w:p w14:paraId="64E0AEB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«Цены»</w:t>
      </w:r>
    </w:p>
    <w:p w14:paraId="1A9BEC31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новости»</w:t>
      </w:r>
    </w:p>
    <w:p w14:paraId="6AC0C66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«Новость»</w:t>
      </w:r>
    </w:p>
    <w:p w14:paraId="00874205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видео»</w:t>
      </w:r>
    </w:p>
    <w:p w14:paraId="5FFC77E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«Штрафы»</w:t>
      </w:r>
    </w:p>
    <w:p w14:paraId="7391D58D" w14:textId="2513FE42" w:rsidR="00CF76F5" w:rsidRDefault="00CF76F5" w:rsidP="00CF76F5">
      <w:pPr>
        <w:numPr>
          <w:ilvl w:val="1"/>
          <w:numId w:val="1"/>
        </w:numPr>
        <w:rPr>
          <w:ins w:id="5" w:author="Виталий П" w:date="2020-02-04T12:19:00Z"/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«Контакты»</w:t>
      </w:r>
    </w:p>
    <w:p w14:paraId="0B0DFAAE" w14:textId="7F563F82" w:rsidR="00570620" w:rsidRPr="00275E57" w:rsidRDefault="00A5352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ins w:id="6" w:author="Виталий П" w:date="2020-02-04T13:09:00Z">
        <w:r>
          <w:rPr>
            <w:rFonts w:asciiTheme="majorHAnsi" w:hAnsiTheme="majorHAnsi"/>
            <w:sz w:val="24"/>
            <w:szCs w:val="24"/>
            <w:lang w:val="ru-RU"/>
          </w:rPr>
          <w:t xml:space="preserve">Выпадающий список </w:t>
        </w:r>
      </w:ins>
      <w:ins w:id="7" w:author="Виталий П" w:date="2020-02-04T12:19:00Z">
        <w:r w:rsidR="00570620">
          <w:rPr>
            <w:rFonts w:asciiTheme="majorHAnsi" w:hAnsiTheme="majorHAnsi"/>
            <w:sz w:val="24"/>
            <w:szCs w:val="24"/>
            <w:lang w:val="ru-RU"/>
          </w:rPr>
          <w:t>«Услуги»</w:t>
        </w:r>
      </w:ins>
    </w:p>
    <w:p w14:paraId="3CBA83B3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5B3F12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Контактные формы</w:t>
      </w:r>
    </w:p>
    <w:p w14:paraId="798F759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Форма “Заказать услугу”</w:t>
      </w:r>
    </w:p>
    <w:p w14:paraId="0F9F432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“Задать вопрос”</w:t>
      </w:r>
    </w:p>
    <w:p w14:paraId="6BE0F20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“Пригласить на тендер”</w:t>
      </w:r>
    </w:p>
    <w:p w14:paraId="2FB2113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D4A81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E534F3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4"/>
          <w:szCs w:val="24"/>
        </w:rPr>
        <w:t>Блоки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2D13DCE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(шапка)</w:t>
      </w:r>
    </w:p>
    <w:p w14:paraId="6E0E92E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4025E9C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Pr="00275E57">
        <w:rPr>
          <w:rFonts w:asciiTheme="majorHAnsi" w:hAnsiTheme="majorHAnsi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0987478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25CEADC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04EE6313" w14:textId="7163D423" w:rsidR="00CF76F5" w:rsidRPr="00275E57" w:rsidRDefault="00A21D44" w:rsidP="00A21D44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«Вы также можете заказать»</w:t>
      </w:r>
    </w:p>
    <w:p w14:paraId="485B7BF6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78AF5EB6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категориям клиентов”</w:t>
      </w:r>
    </w:p>
    <w:p w14:paraId="7AD15DDB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4D0A9092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9590E2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881A5B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Блок “Нас рекомендуют”</w:t>
      </w:r>
    </w:p>
    <w:p w14:paraId="00BF67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49FB02E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DABBBA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0049CEA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(подвал)</w:t>
      </w:r>
    </w:p>
    <w:p w14:paraId="2A89BB3B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0E082C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4004F071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8890016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D5138C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3B5BCD9B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14:paraId="4BEB94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Регистрации пользователя (алгоритм)</w:t>
      </w:r>
    </w:p>
    <w:p w14:paraId="27B7EF4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«Вспомнить пароль» </w:t>
      </w:r>
    </w:p>
    <w:p w14:paraId="56639E8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«Авторизация пользователя» </w:t>
      </w:r>
    </w:p>
    <w:p w14:paraId="46C6A20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Страница «Настройки пользователя»</w:t>
      </w:r>
    </w:p>
    <w:p w14:paraId="4D42A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“Главная”</w:t>
      </w:r>
    </w:p>
    <w:p w14:paraId="10A831A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“Лаборатория”</w:t>
      </w:r>
    </w:p>
    <w:p w14:paraId="1F8540B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561061A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4D8028B3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48A648B9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14:paraId="2E40B80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«Личные данные»</w:t>
      </w:r>
    </w:p>
    <w:p w14:paraId="2ED819B5" w14:textId="13A3E72F" w:rsidR="00902918" w:rsidRPr="00902918" w:rsidRDefault="00902918">
      <w:pPr>
        <w:pStyle w:val="af8"/>
        <w:numPr>
          <w:ilvl w:val="1"/>
          <w:numId w:val="1"/>
        </w:numPr>
        <w:rPr>
          <w:ins w:id="8" w:author="Виталий П" w:date="2020-02-04T14:24:00Z"/>
          <w:rFonts w:asciiTheme="majorHAnsi" w:hAnsiTheme="majorHAnsi" w:cs="Arial"/>
          <w:sz w:val="24"/>
          <w:szCs w:val="24"/>
          <w:rPrChange w:id="9" w:author="Виталий П" w:date="2020-02-04T14:24:00Z">
            <w:rPr>
              <w:ins w:id="10" w:author="Виталий П" w:date="2020-02-04T14:24:00Z"/>
            </w:rPr>
          </w:rPrChange>
        </w:rPr>
        <w:pPrChange w:id="11" w:author="Виталий П" w:date="2020-02-04T14:24:00Z">
          <w:pPr>
            <w:pStyle w:val="af8"/>
            <w:numPr>
              <w:ilvl w:val="1"/>
              <w:numId w:val="1"/>
            </w:numPr>
            <w:spacing w:after="0"/>
            <w:ind w:left="1440" w:hanging="360"/>
          </w:pPr>
        </w:pPrChange>
      </w:pPr>
      <w:ins w:id="12" w:author="Виталий П" w:date="2020-02-04T14:24:00Z">
        <w:r w:rsidRPr="00902918">
          <w:rPr>
            <w:rFonts w:asciiTheme="majorHAnsi" w:hAnsiTheme="majorHAnsi" w:cs="Arial"/>
            <w:sz w:val="24"/>
            <w:szCs w:val="24"/>
          </w:rPr>
          <w:t>Окно “Получать уведомления”</w:t>
        </w:r>
      </w:ins>
    </w:p>
    <w:p w14:paraId="03E19235" w14:textId="2F15F785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</w:t>
      </w:r>
      <w:ins w:id="13" w:author="Виталий П" w:date="2020-02-04T14:24:00Z">
        <w:r w:rsidR="00902918">
          <w:rPr>
            <w:rFonts w:asciiTheme="majorHAnsi" w:hAnsiTheme="majorHAnsi" w:cs="Arial"/>
            <w:sz w:val="24"/>
            <w:szCs w:val="24"/>
          </w:rPr>
          <w:t>Метод получения</w:t>
        </w:r>
      </w:ins>
      <w:del w:id="14" w:author="Виталий П" w:date="2020-02-04T14:24:00Z">
        <w:r w:rsidRPr="00275E57" w:rsidDel="00902918">
          <w:rPr>
            <w:rFonts w:asciiTheme="majorHAnsi" w:hAnsiTheme="majorHAnsi" w:cs="Arial"/>
            <w:sz w:val="24"/>
            <w:szCs w:val="24"/>
          </w:rPr>
          <w:delText>Настройки</w:delText>
        </w:r>
      </w:del>
      <w:r w:rsidRPr="00275E57">
        <w:rPr>
          <w:rFonts w:asciiTheme="majorHAnsi" w:hAnsiTheme="majorHAnsi" w:cs="Arial"/>
          <w:sz w:val="24"/>
          <w:szCs w:val="24"/>
        </w:rPr>
        <w:t xml:space="preserve"> уведомлений”</w:t>
      </w:r>
    </w:p>
    <w:p w14:paraId="7FB2B9A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“Смена пароля”</w:t>
      </w:r>
    </w:p>
    <w:p w14:paraId="0689BAB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«Заказать услугу»</w:t>
      </w:r>
    </w:p>
    <w:p w14:paraId="6CCD30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«Персональный менеджер»</w:t>
      </w:r>
    </w:p>
    <w:p w14:paraId="16D37AD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Кнопка «Пожаловаться»</w:t>
      </w:r>
    </w:p>
    <w:p w14:paraId="4A1D0664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68AF435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2BC772D7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1D8D76ED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57182D40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58CD135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Шаблон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642B9B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Разделы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7BB5B21A" w14:textId="46667AE3" w:rsidR="00E62C65" w:rsidRDefault="00E62C65" w:rsidP="00CF76F5">
      <w:pPr>
        <w:pStyle w:val="af8"/>
        <w:numPr>
          <w:ilvl w:val="1"/>
          <w:numId w:val="1"/>
        </w:numPr>
        <w:spacing w:after="0"/>
        <w:rPr>
          <w:ins w:id="15" w:author="Виталий П" w:date="2020-02-04T15:33:00Z"/>
          <w:rFonts w:asciiTheme="majorHAnsi" w:hAnsiTheme="majorHAnsi" w:cs="Arial"/>
          <w:sz w:val="24"/>
          <w:szCs w:val="24"/>
        </w:rPr>
      </w:pPr>
      <w:ins w:id="16" w:author="Виталий П" w:date="2020-02-04T15:32:00Z">
        <w:r>
          <w:rPr>
            <w:rFonts w:asciiTheme="majorHAnsi" w:hAnsiTheme="majorHAnsi" w:cs="Arial"/>
            <w:sz w:val="24"/>
            <w:szCs w:val="24"/>
          </w:rPr>
          <w:t>Раздел «Главная страница</w:t>
        </w:r>
      </w:ins>
      <w:ins w:id="17" w:author="Виталий П" w:date="2020-02-04T15:33:00Z">
        <w:r>
          <w:rPr>
            <w:rFonts w:asciiTheme="majorHAnsi" w:hAnsiTheme="majorHAnsi" w:cs="Arial"/>
            <w:sz w:val="24"/>
            <w:szCs w:val="24"/>
          </w:rPr>
          <w:t>»</w:t>
        </w:r>
      </w:ins>
    </w:p>
    <w:p w14:paraId="1D3CA2FE" w14:textId="70A9C66C" w:rsidR="00E62C65" w:rsidRPr="00275E57" w:rsidRDefault="00E62C65" w:rsidP="00E62C65">
      <w:pPr>
        <w:pStyle w:val="af8"/>
        <w:numPr>
          <w:ilvl w:val="2"/>
          <w:numId w:val="1"/>
        </w:numPr>
        <w:spacing w:after="0"/>
        <w:ind w:left="2268" w:hanging="141"/>
        <w:rPr>
          <w:ins w:id="18" w:author="Виталий П" w:date="2020-02-04T15:33:00Z"/>
          <w:rFonts w:asciiTheme="majorHAnsi" w:hAnsiTheme="majorHAnsi" w:cs="Arial"/>
          <w:sz w:val="20"/>
          <w:szCs w:val="20"/>
        </w:rPr>
      </w:pPr>
      <w:ins w:id="19" w:author="Виталий П" w:date="2020-02-04T15:33:00Z">
        <w:r w:rsidRPr="00275E57">
          <w:rPr>
            <w:rFonts w:asciiTheme="majorHAnsi" w:hAnsiTheme="majorHAnsi" w:cs="Arial"/>
            <w:sz w:val="20"/>
            <w:szCs w:val="20"/>
          </w:rPr>
          <w:t xml:space="preserve">«Карточка </w:t>
        </w:r>
        <w:r>
          <w:rPr>
            <w:rFonts w:asciiTheme="majorHAnsi" w:hAnsiTheme="majorHAnsi" w:cs="Arial"/>
            <w:sz w:val="20"/>
            <w:szCs w:val="20"/>
          </w:rPr>
          <w:t>Главной страницы</w:t>
        </w:r>
        <w:r w:rsidRPr="00275E57">
          <w:rPr>
            <w:rFonts w:asciiTheme="majorHAnsi" w:hAnsiTheme="majorHAnsi" w:cs="Arial"/>
            <w:sz w:val="20"/>
            <w:szCs w:val="20"/>
          </w:rPr>
          <w:t>»</w:t>
        </w:r>
      </w:ins>
    </w:p>
    <w:p w14:paraId="18DC7F8C" w14:textId="5BBCF952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«Подразделы сайта»</w:t>
      </w:r>
    </w:p>
    <w:p w14:paraId="5E15E950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Подраздела сайта»</w:t>
      </w:r>
    </w:p>
    <w:p w14:paraId="09A4788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«Индивидуальные предложения»</w:t>
      </w:r>
    </w:p>
    <w:p w14:paraId="05B0C46A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Индивидуального предложения»</w:t>
      </w:r>
    </w:p>
    <w:p w14:paraId="696BC32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«Заявки»</w:t>
      </w:r>
    </w:p>
    <w:p w14:paraId="662B05FC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Заявки»</w:t>
      </w:r>
    </w:p>
    <w:p w14:paraId="1B918BA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lastRenderedPageBreak/>
        <w:t>Раздел «Новости»</w:t>
      </w:r>
    </w:p>
    <w:p w14:paraId="39A88B12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Новости»</w:t>
      </w:r>
    </w:p>
    <w:p w14:paraId="11EC0AD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«Услуги»</w:t>
      </w:r>
    </w:p>
    <w:p w14:paraId="27693AD1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услуги»</w:t>
      </w:r>
    </w:p>
    <w:p w14:paraId="0B0233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«Брэнды»</w:t>
      </w:r>
    </w:p>
    <w:p w14:paraId="6E8A0B13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Брэнда»</w:t>
      </w:r>
    </w:p>
    <w:p w14:paraId="40D7BC4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«Сотрудники»</w:t>
      </w:r>
    </w:p>
    <w:p w14:paraId="2F5FE57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сотрудника»</w:t>
      </w:r>
    </w:p>
    <w:p w14:paraId="0CF2B3A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лица»</w:t>
      </w:r>
    </w:p>
    <w:p w14:paraId="55E250E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КЛ»</w:t>
      </w:r>
    </w:p>
    <w:p w14:paraId="66467BD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формы»</w:t>
      </w:r>
    </w:p>
    <w:p w14:paraId="3909E3B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контактной формы»</w:t>
      </w:r>
    </w:p>
    <w:p w14:paraId="4B71999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601DA22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 xml:space="preserve">«Карточка </w:t>
      </w:r>
      <w:proofErr w:type="spellStart"/>
      <w:r w:rsidRPr="00275E57">
        <w:rPr>
          <w:rFonts w:asciiTheme="majorHAnsi" w:hAnsiTheme="majorHAnsi" w:cs="Arial"/>
          <w:sz w:val="20"/>
          <w:szCs w:val="20"/>
        </w:rPr>
        <w:t>соцсети</w:t>
      </w:r>
      <w:proofErr w:type="spellEnd"/>
      <w:r w:rsidRPr="00275E57">
        <w:rPr>
          <w:rFonts w:asciiTheme="majorHAnsi" w:hAnsiTheme="majorHAnsi" w:cs="Arial"/>
          <w:sz w:val="20"/>
          <w:szCs w:val="20"/>
        </w:rPr>
        <w:t>»</w:t>
      </w:r>
    </w:p>
    <w:p w14:paraId="6BE26E6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«Верхнее меню»</w:t>
      </w:r>
    </w:p>
    <w:p w14:paraId="68B28D7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пункта»</w:t>
      </w:r>
    </w:p>
    <w:p w14:paraId="24EA91B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«Прайс-лист»</w:t>
      </w:r>
    </w:p>
    <w:p w14:paraId="55E4A76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цены»</w:t>
      </w:r>
    </w:p>
    <w:p w14:paraId="3FF7857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«Типы клиентов»</w:t>
      </w:r>
    </w:p>
    <w:p w14:paraId="15C81F05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Типа клиента»</w:t>
      </w:r>
    </w:p>
    <w:p w14:paraId="395AAEC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«Виды деятельности»</w:t>
      </w:r>
    </w:p>
    <w:p w14:paraId="66F0B9D9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вида деятельности»</w:t>
      </w:r>
    </w:p>
    <w:p w14:paraId="3C16AFB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4D5F0E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«Константы»</w:t>
      </w:r>
    </w:p>
    <w:p w14:paraId="52C72E07" w14:textId="77777777" w:rsidR="00CF76F5" w:rsidRPr="00275E57" w:rsidRDefault="00CF76F5" w:rsidP="00CF76F5">
      <w:pPr>
        <w:pStyle w:val="af8"/>
        <w:rPr>
          <w:rFonts w:asciiTheme="majorHAnsi" w:hAnsiTheme="majorHAnsi" w:cs="Arial"/>
          <w:sz w:val="20"/>
          <w:szCs w:val="20"/>
        </w:rPr>
      </w:pPr>
    </w:p>
    <w:p w14:paraId="3E3DA9CB" w14:textId="77777777" w:rsidR="00CF76F5" w:rsidRPr="00275E57" w:rsidRDefault="00CF76F5" w:rsidP="00CF76F5">
      <w:pPr>
        <w:widowControl w:val="0"/>
        <w:spacing w:line="240" w:lineRule="auto"/>
        <w:ind w:left="1440"/>
        <w:rPr>
          <w:rFonts w:asciiTheme="majorHAnsi" w:hAnsiTheme="majorHAnsi"/>
          <w:sz w:val="24"/>
          <w:szCs w:val="24"/>
        </w:rPr>
      </w:pPr>
    </w:p>
    <w:p w14:paraId="5EA7B61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Окна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6302BA3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Header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(шапка)</w:t>
      </w:r>
    </w:p>
    <w:p w14:paraId="7AAFED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«Управление блоками»</w:t>
      </w:r>
    </w:p>
    <w:p w14:paraId="4A42FFC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«Услуги»</w:t>
      </w:r>
    </w:p>
    <w:p w14:paraId="075A7C23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Инд. Предложений»</w:t>
      </w:r>
    </w:p>
    <w:p w14:paraId="355909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«Нас рекомендуют»</w:t>
      </w:r>
    </w:p>
    <w:p w14:paraId="33C2FC7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«Благодарственные письма» </w:t>
      </w:r>
    </w:p>
    <w:p w14:paraId="5A5C1C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«Конструктор»</w:t>
      </w:r>
    </w:p>
    <w:p w14:paraId="1AB5885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«Прайс-лист»</w:t>
      </w:r>
    </w:p>
    <w:p w14:paraId="413D36F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Контрагентов»</w:t>
      </w:r>
    </w:p>
    <w:p w14:paraId="6471AF9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Договоров»</w:t>
      </w:r>
    </w:p>
    <w:p w14:paraId="786B01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«График лабораторных исследований»</w:t>
      </w:r>
    </w:p>
    <w:p w14:paraId="3C2E721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проведённых исследований»</w:t>
      </w:r>
    </w:p>
    <w:p w14:paraId="5CDCED9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оформленных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2293D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«График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1C4695B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проведённых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5AEAE5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006A8D1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«Роли сотрудника»</w:t>
      </w:r>
    </w:p>
    <w:p w14:paraId="12B2887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Footer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(подвал)</w:t>
      </w:r>
    </w:p>
    <w:p w14:paraId="6629F50D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72AAE56C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lastRenderedPageBreak/>
        <w:t>Импорт/экспорт файлов (обмен с Базой)</w:t>
      </w:r>
    </w:p>
    <w:p w14:paraId="213065C2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14:paraId="58BC9153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Требования к верстке</w:t>
      </w:r>
    </w:p>
    <w:p w14:paraId="552012CA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Стек технологий</w:t>
      </w:r>
    </w:p>
    <w:p w14:paraId="4A7DAFF7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Инфраструктура</w:t>
      </w:r>
    </w:p>
    <w:p w14:paraId="52D475BD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Бекап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-логика.</w:t>
      </w:r>
    </w:p>
    <w:p w14:paraId="3BB5B9CA" w14:textId="77777777" w:rsidR="00CF76F5" w:rsidRPr="00275E57" w:rsidRDefault="005205CC" w:rsidP="003F128D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Seo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-требования</w:t>
      </w:r>
    </w:p>
    <w:p w14:paraId="45A543F6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702D1C71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0DA9005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7F6CB7" w14:textId="77777777" w:rsidR="00DF0AD1" w:rsidRPr="00275E57" w:rsidRDefault="00DF0AD1">
      <w:p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br w:type="page"/>
      </w:r>
    </w:p>
    <w:p w14:paraId="5E7A7129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1A541314" w14:textId="77777777" w:rsidR="00736665" w:rsidRPr="00275E57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</w:rPr>
      </w:pPr>
    </w:p>
    <w:p w14:paraId="266CB04C" w14:textId="77777777" w:rsidR="00AF663F" w:rsidRPr="00275E57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Карта сайта</w:t>
      </w:r>
    </w:p>
    <w:p w14:paraId="32B418C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42270A2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6EBCF957" w14:textId="77777777" w:rsidR="00AF663F" w:rsidRPr="00275E57" w:rsidRDefault="00ED4FB5">
      <w:p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noProof/>
          <w:sz w:val="24"/>
          <w:szCs w:val="24"/>
          <w:lang w:val="ru-RU"/>
        </w:rPr>
        <w:drawing>
          <wp:inline distT="114300" distB="114300" distL="114300" distR="114300" wp14:anchorId="12A6FB8F" wp14:editId="2B0D616F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67EE2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0E2E7CBF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28745A4B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 xml:space="preserve">СТРАНИЦЫ </w:t>
      </w:r>
      <w:r w:rsidR="005B788E" w:rsidRPr="00275E57">
        <w:rPr>
          <w:rFonts w:asciiTheme="majorHAnsi" w:hAnsiTheme="majorHAnsi"/>
          <w:b/>
          <w:sz w:val="28"/>
          <w:szCs w:val="28"/>
          <w:lang w:val="ru-RU"/>
        </w:rPr>
        <w:t>САЙТА</w:t>
      </w:r>
    </w:p>
    <w:p w14:paraId="12B8BDD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lang w:val="ru-RU"/>
        </w:rPr>
      </w:pPr>
    </w:p>
    <w:p w14:paraId="5457F610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Динамические страницы:</w:t>
      </w:r>
    </w:p>
    <w:p w14:paraId="4D87A18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ГЛАВНАЯ страница (www.ekoset.ru)</w:t>
      </w:r>
    </w:p>
    <w:p w14:paraId="674D5A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9A2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14:paraId="3D2312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Оказавшись на главной странице, пользователь должен иметь возможность:</w:t>
      </w:r>
    </w:p>
    <w:p w14:paraId="0585F43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получить информацию о компании</w:t>
      </w:r>
    </w:p>
    <w:p w14:paraId="7EF723B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выбрать интересующий его 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(т.е. направление деятельности)</w:t>
      </w:r>
    </w:p>
    <w:p w14:paraId="6A232595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165C52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84A5FD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84A69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59CADDD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6ADED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97D4A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6A4B1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7727DEE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FA07A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5A76141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EEE97DD" w14:textId="77777777" w:rsidR="00AF663F" w:rsidRPr="00275E57" w:rsidRDefault="00AF663F">
      <w:pPr>
        <w:ind w:left="2160"/>
        <w:rPr>
          <w:rFonts w:asciiTheme="majorHAnsi" w:hAnsiTheme="majorHAnsi"/>
          <w:color w:val="0000FF"/>
          <w:sz w:val="24"/>
          <w:szCs w:val="24"/>
        </w:rPr>
      </w:pPr>
    </w:p>
    <w:p w14:paraId="2244F8BE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B0743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Страница ПОДРАЗДЕЛА  (например www.ekoset.ru/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clean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)</w:t>
      </w:r>
    </w:p>
    <w:p w14:paraId="70B375F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C20AE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14:paraId="42292F56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109D3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1132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5DA86C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6B71AE5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033A8A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77E658D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5AEA71E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F2118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3A519E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FDF38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17D52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FC0B6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F2726AC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C034EDB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УСЛУГИ </w:t>
      </w:r>
    </w:p>
    <w:p w14:paraId="65F4EE24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0060B8F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9A4A6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14:paraId="5C836E7B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3932558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B072CB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D4AAC0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4B5D8E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F4E689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E0F20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255FB36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371966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7A5066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30F279D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613966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20BFF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154922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476FFC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43FAF44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2A33971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18387A4B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Индивидуального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кл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</w:rPr>
        <w:t>иентов</w:t>
      </w:r>
      <w:proofErr w:type="spellEnd"/>
    </w:p>
    <w:p w14:paraId="49B84B6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3E31F5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B2807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Типа</w:t>
      </w:r>
      <w:r w:rsidRPr="00275E57">
        <w:rPr>
          <w:rFonts w:asciiTheme="majorHAnsi" w:hAnsiTheme="majorHAnsi"/>
          <w:sz w:val="24"/>
          <w:szCs w:val="24"/>
        </w:rPr>
        <w:t xml:space="preserve"> клиента (</w:t>
      </w:r>
      <w:r w:rsidR="00A0217A" w:rsidRPr="00275E57">
        <w:rPr>
          <w:rFonts w:asciiTheme="majorHAnsi" w:hAnsiTheme="majorHAnsi"/>
          <w:sz w:val="24"/>
          <w:szCs w:val="24"/>
          <w:lang w:val="ru-RU"/>
        </w:rPr>
        <w:t>Бизнес</w:t>
      </w:r>
      <w:r w:rsidRPr="00275E57">
        <w:rPr>
          <w:rFonts w:asciiTheme="majorHAnsi" w:hAnsiTheme="majorHAnsi"/>
          <w:sz w:val="24"/>
          <w:szCs w:val="24"/>
        </w:rPr>
        <w:t>, Частные лица).</w:t>
      </w:r>
    </w:p>
    <w:p w14:paraId="63F668B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7F1CCD8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F05E76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08BEE6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344D86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432EC7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49EC84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</w:rPr>
        <w:t>Блок “Список услуг”</w:t>
      </w:r>
    </w:p>
    <w:p w14:paraId="0A771AF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“Прайс-лист”</w:t>
      </w:r>
    </w:p>
    <w:p w14:paraId="1651A2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54C7D0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0A8A98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317BE4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78F0470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34E211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FCC881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448DB252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0AFED713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14:paraId="6D8D9ADD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C7AFB8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450F815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подробная информация об услугах  для данного вида деятельности.</w:t>
      </w:r>
    </w:p>
    <w:p w14:paraId="7EE2D69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F4EC70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6C363AA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775BE3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0FF7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E935B7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662913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50D1F74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208F6C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CF0E84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510C6C9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64AE096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3AAE7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E7EAB8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C87381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A7F2F89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1C4F4D5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Верхнее меню:</w:t>
      </w:r>
    </w:p>
    <w:p w14:paraId="29571A1D" w14:textId="77777777" w:rsidR="00F66F1C" w:rsidRPr="00275E57" w:rsidRDefault="00F66F1C">
      <w:pPr>
        <w:ind w:left="720"/>
        <w:rPr>
          <w:rFonts w:asciiTheme="majorHAnsi" w:hAnsiTheme="majorHAnsi"/>
          <w:b/>
          <w:color w:val="0000FF"/>
          <w:sz w:val="24"/>
          <w:szCs w:val="24"/>
        </w:rPr>
      </w:pPr>
    </w:p>
    <w:p w14:paraId="0D9188A7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«О компании»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33438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5647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информацию о компании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1944867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74E6DA8B" w14:textId="77777777" w:rsidR="00AF663F" w:rsidRPr="00275E57" w:rsidRDefault="00ED4FB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75AEE7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67C5C7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F45BB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87003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C470FBA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3D3311CF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B3F17B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E7E192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696E9D1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694E73F" w14:textId="77777777" w:rsidR="000579D8" w:rsidRPr="00275E57" w:rsidRDefault="000579D8" w:rsidP="000579D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«Наши клиенты»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9781A26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F9021D6" w14:textId="77777777" w:rsidR="000579D8" w:rsidRPr="00275E57" w:rsidRDefault="000579D8" w:rsidP="00FD0AC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наших клиентах</w:t>
      </w:r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76ED627" w14:textId="77777777" w:rsidR="000579D8" w:rsidRPr="00275E57" w:rsidRDefault="000579D8" w:rsidP="000579D8">
      <w:pPr>
        <w:ind w:left="720"/>
        <w:rPr>
          <w:rFonts w:asciiTheme="majorHAnsi" w:hAnsiTheme="majorHAnsi"/>
          <w:sz w:val="24"/>
          <w:szCs w:val="24"/>
        </w:rPr>
      </w:pPr>
    </w:p>
    <w:p w14:paraId="121A4D9E" w14:textId="77777777" w:rsidR="000579D8" w:rsidRPr="00275E57" w:rsidRDefault="000579D8" w:rsidP="000579D8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62069C3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4861CA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58052E91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9D86809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(таблица со списком клиентов)</w:t>
      </w:r>
    </w:p>
    <w:p w14:paraId="5E1C08AB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74857B6F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3FDD4012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5EFB80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8729A15" w14:textId="77777777" w:rsidR="000579D8" w:rsidRPr="00275E57" w:rsidRDefault="000579D8" w:rsidP="000579D8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F8E1FC6" w14:textId="77777777" w:rsidR="003C2A4D" w:rsidRPr="00275E57" w:rsidRDefault="003C2A4D" w:rsidP="003C2A4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«Цены»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A65CA6A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E133C64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ценах на наши услуги</w:t>
      </w:r>
    </w:p>
    <w:p w14:paraId="2300BA25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Список услуг</w:t>
      </w:r>
      <w:r w:rsidR="00B3048D" w:rsidRPr="00275E57">
        <w:rPr>
          <w:rFonts w:asciiTheme="majorHAnsi" w:hAnsiTheme="majorHAnsi"/>
          <w:sz w:val="24"/>
          <w:szCs w:val="24"/>
          <w:lang w:val="ru-RU"/>
        </w:rPr>
        <w:t xml:space="preserve"> в прайс-листе фильтруется и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зависит от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>, в котором находится пользователь</w:t>
      </w:r>
    </w:p>
    <w:p w14:paraId="6DF1F3E8" w14:textId="77777777" w:rsidR="003C2A4D" w:rsidRPr="00275E57" w:rsidRDefault="003C2A4D" w:rsidP="003C2A4D">
      <w:pPr>
        <w:ind w:left="720"/>
        <w:rPr>
          <w:rFonts w:asciiTheme="majorHAnsi" w:hAnsiTheme="majorHAnsi"/>
          <w:sz w:val="24"/>
          <w:szCs w:val="24"/>
        </w:rPr>
      </w:pPr>
    </w:p>
    <w:p w14:paraId="7626FCA5" w14:textId="77777777" w:rsidR="003C2A4D" w:rsidRPr="00275E57" w:rsidRDefault="003C2A4D" w:rsidP="003C2A4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0B73F6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10816D4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Верхнее меню</w:t>
      </w:r>
    </w:p>
    <w:p w14:paraId="4E6096A3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A7FB9F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410E0EE6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535E630C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«Заказать»</w:t>
      </w:r>
    </w:p>
    <w:p w14:paraId="670AA6DD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1EB04E85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CC0FCCF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42AF8FC1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2AB102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4D58805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1ED0100B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Все новости»</w:t>
      </w:r>
    </w:p>
    <w:p w14:paraId="2F0442E0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1864CC9" w14:textId="77777777" w:rsidR="00CC23F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</w:t>
      </w:r>
      <w:r w:rsidR="00CC23FC" w:rsidRPr="00275E57">
        <w:rPr>
          <w:rFonts w:asciiTheme="majorHAnsi" w:hAnsiTheme="majorHAnsi"/>
          <w:sz w:val="24"/>
          <w:szCs w:val="24"/>
        </w:rPr>
        <w:t>странице мы выводим все новости</w:t>
      </w:r>
    </w:p>
    <w:p w14:paraId="283CAAD0" w14:textId="77777777" w:rsidR="00F66F1C" w:rsidRPr="00275E57" w:rsidRDefault="00CC23F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Подразделам</w:t>
      </w:r>
      <w:r w:rsidR="00F66F1C"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сайта</w:t>
      </w:r>
    </w:p>
    <w:p w14:paraId="3A71C7B4" w14:textId="77777777" w:rsidR="00F66F1C" w:rsidRPr="00275E57" w:rsidRDefault="00F66F1C" w:rsidP="00F66F1C">
      <w:pPr>
        <w:ind w:left="720"/>
        <w:rPr>
          <w:rFonts w:asciiTheme="majorHAnsi" w:hAnsiTheme="majorHAnsi"/>
          <w:sz w:val="24"/>
          <w:szCs w:val="24"/>
        </w:rPr>
      </w:pPr>
    </w:p>
    <w:p w14:paraId="3A070B93" w14:textId="77777777" w:rsidR="00F66F1C" w:rsidRPr="00275E57" w:rsidRDefault="00F66F1C" w:rsidP="00F66F1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B53CF4F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944D96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155E84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7BC3EF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“Список новостей”</w:t>
      </w:r>
    </w:p>
    <w:p w14:paraId="6BC931E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08D1104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ED277AE" w14:textId="77777777" w:rsidR="00F66F1C" w:rsidRPr="00275E57" w:rsidRDefault="00F66F1C" w:rsidP="00F66F1C">
      <w:pPr>
        <w:ind w:left="2160"/>
        <w:rPr>
          <w:rFonts w:asciiTheme="majorHAnsi" w:hAnsiTheme="majorHAnsi"/>
          <w:sz w:val="24"/>
          <w:szCs w:val="24"/>
        </w:rPr>
      </w:pPr>
    </w:p>
    <w:p w14:paraId="4B463503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F6C9605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63C4272A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</w:rPr>
        <w:t>Новость»</w:t>
      </w:r>
    </w:p>
    <w:p w14:paraId="771F5EE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0989C72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описание новости. </w:t>
      </w:r>
    </w:p>
    <w:p w14:paraId="05A9CB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DFE5C3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225552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6D41379F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9FFC945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64D94C3B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“Похожие новости”</w:t>
      </w:r>
    </w:p>
    <w:p w14:paraId="7F4E707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7F3E4B51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3DC4F73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05E0AD59" w14:textId="77777777" w:rsidR="00CC23FC" w:rsidRPr="00275E57" w:rsidRDefault="00CC23FC" w:rsidP="00CC23F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Все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766D626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F3226BA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все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</w:p>
    <w:p w14:paraId="22048CE2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Видео фильтруются по Подразделам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239D6F61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заставку, открывается окно с видео</w:t>
      </w:r>
    </w:p>
    <w:p w14:paraId="69C69555" w14:textId="77777777" w:rsidR="00CC23FC" w:rsidRPr="00275E57" w:rsidRDefault="00CC23FC" w:rsidP="00CC23FC">
      <w:pPr>
        <w:ind w:left="720"/>
        <w:rPr>
          <w:rFonts w:asciiTheme="majorHAnsi" w:hAnsiTheme="majorHAnsi"/>
          <w:sz w:val="24"/>
          <w:szCs w:val="24"/>
        </w:rPr>
      </w:pPr>
    </w:p>
    <w:p w14:paraId="025BC775" w14:textId="77777777" w:rsidR="00CC23FC" w:rsidRPr="00275E57" w:rsidRDefault="00CC23FC" w:rsidP="00CC23F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СТРУКТУРА:</w:t>
      </w:r>
    </w:p>
    <w:p w14:paraId="15FF845C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685816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AC173C7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A8377B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“Список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094092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A2F47F9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32E90781" w14:textId="77777777" w:rsidR="00CC23FC" w:rsidRPr="00275E57" w:rsidRDefault="00CC23FC" w:rsidP="00CC23FC">
      <w:pPr>
        <w:ind w:left="2160"/>
        <w:rPr>
          <w:rFonts w:asciiTheme="majorHAnsi" w:hAnsiTheme="majorHAnsi"/>
          <w:sz w:val="24"/>
          <w:szCs w:val="24"/>
        </w:rPr>
      </w:pPr>
    </w:p>
    <w:p w14:paraId="30D1B6DB" w14:textId="77777777" w:rsidR="00CC23FC" w:rsidRPr="00275E57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7860C4F9" w14:textId="77777777" w:rsidR="00CC23FC" w:rsidRPr="00275E57" w:rsidRDefault="00CC23FC" w:rsidP="00CC23FC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371875C" w14:textId="77777777" w:rsidR="00CC23FC" w:rsidRPr="00275E57" w:rsidRDefault="00CC23FC">
      <w:pPr>
        <w:rPr>
          <w:rFonts w:asciiTheme="majorHAnsi" w:hAnsiTheme="majorHAnsi"/>
          <w:sz w:val="32"/>
          <w:szCs w:val="32"/>
        </w:rPr>
      </w:pPr>
    </w:p>
    <w:p w14:paraId="2562947D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«Штрафы»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51E73E8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558C18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14:paraId="7FEC3527" w14:textId="77777777" w:rsidR="005E1875" w:rsidRPr="00275E57" w:rsidRDefault="005E1875" w:rsidP="005E1875">
      <w:pPr>
        <w:ind w:left="3600"/>
        <w:rPr>
          <w:rFonts w:asciiTheme="majorHAnsi" w:hAnsiTheme="majorHAnsi"/>
          <w:sz w:val="24"/>
          <w:szCs w:val="24"/>
        </w:rPr>
      </w:pPr>
    </w:p>
    <w:p w14:paraId="23C02177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1CD0954B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8FC2788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C85323F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2CE56A5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82C473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5B5061C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CB84733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904000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0CF41CFD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0C08D959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«Контакты»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A86F11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5DBDD51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</w:t>
      </w:r>
      <w:r w:rsidRPr="00275E57">
        <w:rPr>
          <w:rFonts w:asciiTheme="majorHAnsi" w:hAnsiTheme="majorHAnsi"/>
          <w:sz w:val="24"/>
          <w:szCs w:val="24"/>
          <w:lang w:val="ru-RU"/>
        </w:rPr>
        <w:t>размещаем контактную информацию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 xml:space="preserve"> в свободном виде</w:t>
      </w:r>
    </w:p>
    <w:p w14:paraId="4EC63DB9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263ABF1F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6C2C4BB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690203D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D59202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F3326A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85D934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8E7EBC1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44C003E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2B1F5AF" w14:textId="0EFBD75A" w:rsidR="005E1875" w:rsidRDefault="005E1875">
      <w:pPr>
        <w:rPr>
          <w:ins w:id="20" w:author="Виталий П" w:date="2020-02-04T13:12:00Z"/>
          <w:rFonts w:asciiTheme="majorHAnsi" w:hAnsiTheme="majorHAnsi"/>
          <w:sz w:val="32"/>
          <w:szCs w:val="32"/>
        </w:rPr>
      </w:pPr>
    </w:p>
    <w:p w14:paraId="72167E2E" w14:textId="3A2B20F7" w:rsidR="00A53525" w:rsidRPr="00275E57" w:rsidRDefault="00A53525" w:rsidP="00A53525">
      <w:pPr>
        <w:numPr>
          <w:ilvl w:val="1"/>
          <w:numId w:val="10"/>
        </w:numPr>
        <w:rPr>
          <w:ins w:id="21" w:author="Виталий П" w:date="2020-02-04T13:12:00Z"/>
          <w:rFonts w:asciiTheme="majorHAnsi" w:hAnsiTheme="majorHAnsi"/>
          <w:b/>
          <w:color w:val="0000FF"/>
          <w:sz w:val="24"/>
          <w:szCs w:val="24"/>
        </w:rPr>
      </w:pPr>
      <w:ins w:id="22" w:author="Виталий П" w:date="2020-02-04T13:12:00Z">
        <w:r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t>Выпадающий список «Услуги»</w:t>
        </w:r>
        <w:r w:rsidRPr="00275E57">
          <w:rPr>
            <w:rFonts w:asciiTheme="majorHAnsi" w:hAnsiTheme="majorHAnsi"/>
            <w:b/>
            <w:color w:val="0000FF"/>
            <w:sz w:val="24"/>
            <w:szCs w:val="24"/>
          </w:rPr>
          <w:t xml:space="preserve"> </w:t>
        </w:r>
      </w:ins>
    </w:p>
    <w:p w14:paraId="63F38FA3" w14:textId="77777777" w:rsidR="00A53525" w:rsidRPr="00275E57" w:rsidRDefault="00A53525" w:rsidP="00A53525">
      <w:pPr>
        <w:numPr>
          <w:ilvl w:val="1"/>
          <w:numId w:val="6"/>
        </w:numPr>
        <w:rPr>
          <w:ins w:id="23" w:author="Виталий П" w:date="2020-02-04T13:12:00Z"/>
          <w:rFonts w:asciiTheme="majorHAnsi" w:hAnsiTheme="majorHAnsi"/>
          <w:sz w:val="24"/>
          <w:szCs w:val="24"/>
        </w:rPr>
      </w:pPr>
      <w:ins w:id="24" w:author="Виталий П" w:date="2020-02-04T13:12:00Z">
        <w:r w:rsidRPr="00275E57">
          <w:rPr>
            <w:rFonts w:asciiTheme="majorHAnsi" w:hAnsiTheme="majorHAnsi"/>
            <w:sz w:val="24"/>
            <w:szCs w:val="24"/>
          </w:rPr>
          <w:t>ОПИСАНИЕ:</w:t>
        </w:r>
      </w:ins>
    </w:p>
    <w:p w14:paraId="11DA53D5" w14:textId="05D13B6F" w:rsidR="00A53525" w:rsidRPr="00275E57" w:rsidRDefault="00A53525" w:rsidP="00A53525">
      <w:pPr>
        <w:numPr>
          <w:ilvl w:val="3"/>
          <w:numId w:val="6"/>
        </w:numPr>
        <w:rPr>
          <w:ins w:id="25" w:author="Виталий П" w:date="2020-02-04T13:12:00Z"/>
          <w:rFonts w:asciiTheme="majorHAnsi" w:hAnsiTheme="majorHAnsi"/>
          <w:sz w:val="24"/>
          <w:szCs w:val="24"/>
        </w:rPr>
      </w:pPr>
      <w:ins w:id="26" w:author="Виталий П" w:date="2020-02-04T13:12:00Z">
        <w:r>
          <w:rPr>
            <w:rFonts w:asciiTheme="majorHAnsi" w:hAnsiTheme="majorHAnsi"/>
            <w:sz w:val="24"/>
            <w:szCs w:val="24"/>
            <w:lang w:val="ru-RU"/>
          </w:rPr>
          <w:lastRenderedPageBreak/>
          <w:t>При нажатии на этот пункт меню, будет раскрываться список услуг</w:t>
        </w:r>
      </w:ins>
      <w:ins w:id="27" w:author="Виталий П" w:date="2020-02-04T13:13:00Z">
        <w:r>
          <w:rPr>
            <w:rFonts w:asciiTheme="majorHAnsi" w:hAnsiTheme="majorHAnsi"/>
            <w:sz w:val="24"/>
            <w:szCs w:val="24"/>
            <w:lang w:val="ru-RU"/>
          </w:rPr>
          <w:t xml:space="preserve"> данного п</w:t>
        </w:r>
      </w:ins>
      <w:ins w:id="28" w:author="Виталий П" w:date="2020-02-04T13:14:00Z">
        <w:r>
          <w:rPr>
            <w:rFonts w:asciiTheme="majorHAnsi" w:hAnsiTheme="majorHAnsi"/>
            <w:sz w:val="24"/>
            <w:szCs w:val="24"/>
            <w:lang w:val="ru-RU"/>
          </w:rPr>
          <w:t>од</w:t>
        </w:r>
      </w:ins>
      <w:ins w:id="29" w:author="Виталий П" w:date="2020-02-04T13:13:00Z">
        <w:r>
          <w:rPr>
            <w:rFonts w:asciiTheme="majorHAnsi" w:hAnsiTheme="majorHAnsi"/>
            <w:sz w:val="24"/>
            <w:szCs w:val="24"/>
            <w:lang w:val="ru-RU"/>
          </w:rPr>
          <w:t>раздела</w:t>
        </w:r>
      </w:ins>
      <w:ins w:id="30" w:author="Виталий П" w:date="2020-02-04T13:12:00Z">
        <w:r>
          <w:rPr>
            <w:rFonts w:asciiTheme="majorHAnsi" w:hAnsiTheme="majorHAnsi"/>
            <w:sz w:val="24"/>
            <w:szCs w:val="24"/>
            <w:lang w:val="ru-RU"/>
          </w:rPr>
          <w:t xml:space="preserve"> </w:t>
        </w:r>
      </w:ins>
    </w:p>
    <w:p w14:paraId="6E81513D" w14:textId="77777777" w:rsidR="00A53525" w:rsidRPr="00275E57" w:rsidRDefault="00A53525">
      <w:pPr>
        <w:rPr>
          <w:rFonts w:asciiTheme="majorHAnsi" w:hAnsiTheme="majorHAnsi"/>
          <w:sz w:val="32"/>
          <w:szCs w:val="32"/>
        </w:rPr>
      </w:pPr>
    </w:p>
    <w:p w14:paraId="402B0607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Контактные формы:</w:t>
      </w:r>
    </w:p>
    <w:p w14:paraId="4D931102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1E006B18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“Заказать услугу”</w:t>
      </w:r>
    </w:p>
    <w:p w14:paraId="11194ABE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2551865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6595851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342008F1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4C03DEDD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B89B1E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7C7AE127" w14:textId="77777777" w:rsidR="00F66F1C" w:rsidRPr="00275E57" w:rsidRDefault="00F66F1C" w:rsidP="00F66F1C">
      <w:pPr>
        <w:rPr>
          <w:rFonts w:asciiTheme="majorHAnsi" w:hAnsiTheme="majorHAnsi"/>
          <w:sz w:val="24"/>
          <w:szCs w:val="24"/>
        </w:rPr>
      </w:pPr>
    </w:p>
    <w:p w14:paraId="111C8723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“Задать вопрос”</w:t>
      </w:r>
    </w:p>
    <w:p w14:paraId="0E7907D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542E401C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D5E41D3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740FF25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22D1311A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E5574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3F5607D6" w14:textId="77777777" w:rsidR="00F66F1C" w:rsidRPr="00275E57" w:rsidRDefault="00F66F1C" w:rsidP="00F66F1C">
      <w:pPr>
        <w:rPr>
          <w:rFonts w:asciiTheme="majorHAnsi" w:hAnsiTheme="majorHAnsi"/>
          <w:color w:val="FF0000"/>
          <w:sz w:val="32"/>
          <w:szCs w:val="32"/>
        </w:rPr>
      </w:pPr>
    </w:p>
    <w:p w14:paraId="62776665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“Пригласить на тендер”</w:t>
      </w:r>
    </w:p>
    <w:p w14:paraId="19A01FB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EEE507B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79248B7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11FC59A4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1907B5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57BD8B6F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1D9AFB3E" w14:textId="0B7438C7" w:rsidR="00F66F1C" w:rsidRPr="00275E57" w:rsidDel="001A01FE" w:rsidRDefault="00F66F1C">
      <w:pPr>
        <w:rPr>
          <w:del w:id="31" w:author="Виталий П" w:date="2020-02-04T15:12:00Z"/>
          <w:rFonts w:asciiTheme="majorHAnsi" w:hAnsiTheme="majorHAnsi"/>
          <w:sz w:val="32"/>
          <w:szCs w:val="32"/>
        </w:rPr>
      </w:pPr>
    </w:p>
    <w:p w14:paraId="5DA52BCD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248E2CBE" w14:textId="77777777" w:rsidR="00AF663F" w:rsidRPr="00275E57" w:rsidRDefault="005B788E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8"/>
          <w:szCs w:val="28"/>
        </w:rPr>
        <w:t>БЛОКИ</w:t>
      </w:r>
      <w:r w:rsidR="00736665" w:rsidRPr="00275E57">
        <w:rPr>
          <w:rFonts w:asciiTheme="majorHAnsi" w:hAnsiTheme="majorHAnsi"/>
          <w:b/>
          <w:sz w:val="28"/>
          <w:szCs w:val="28"/>
          <w:lang w:val="ru-RU"/>
        </w:rPr>
        <w:t xml:space="preserve"> САЙТА</w:t>
      </w:r>
    </w:p>
    <w:p w14:paraId="7D57439F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color w:val="0000FF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 сайта)</w:t>
      </w:r>
    </w:p>
    <w:p w14:paraId="17CA195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3F3B95C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6BEE6F8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35386A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“Заказать”</w:t>
      </w:r>
    </w:p>
    <w:p w14:paraId="50650F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“Пригласить на тендер”</w:t>
      </w:r>
    </w:p>
    <w:p w14:paraId="5018948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Иконка “Личный кабинет”</w:t>
      </w:r>
    </w:p>
    <w:p w14:paraId="5A06EFF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7307FF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Верхнее меню</w:t>
      </w:r>
    </w:p>
    <w:p w14:paraId="7AA916A4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43D68677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7F16ADC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239D356B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611705E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Контакты</w:t>
      </w:r>
    </w:p>
    <w:p w14:paraId="4B49C24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67AE5449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25E46D75" w14:textId="0D081E04" w:rsidR="00AF663F" w:rsidRPr="00275E57" w:rsidDel="001A01FE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del w:id="32" w:author="Виталий П" w:date="2020-02-04T15:12:00Z"/>
          <w:rFonts w:asciiTheme="majorHAnsi" w:hAnsiTheme="majorHAnsi"/>
          <w:sz w:val="24"/>
          <w:szCs w:val="24"/>
        </w:rPr>
      </w:pPr>
    </w:p>
    <w:p w14:paraId="4747DB6C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2AB9A7BC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F64A78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437C6DF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Клининг</w:t>
      </w:r>
      <w:proofErr w:type="spellEnd"/>
    </w:p>
    <w:p w14:paraId="1792865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вредителей</w:t>
      </w:r>
    </w:p>
    <w:p w14:paraId="6B38EF5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024252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и т.д.</w:t>
      </w:r>
    </w:p>
    <w:p w14:paraId="4552327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</w:t>
      </w:r>
      <w:r w:rsidR="00BA7B42" w:rsidRPr="00275E57">
        <w:rPr>
          <w:rFonts w:asciiTheme="majorHAnsi" w:hAnsiTheme="majorHAnsi"/>
          <w:sz w:val="24"/>
          <w:szCs w:val="24"/>
        </w:rPr>
        <w:t>ое нас переводит на конкретный П</w:t>
      </w:r>
      <w:r w:rsidRPr="00275E57">
        <w:rPr>
          <w:rFonts w:asciiTheme="majorHAnsi" w:hAnsiTheme="majorHAnsi"/>
          <w:sz w:val="24"/>
          <w:szCs w:val="24"/>
        </w:rPr>
        <w:t>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(например в раздел </w:t>
      </w:r>
      <w:r w:rsidRPr="00275E57">
        <w:rPr>
          <w:rFonts w:asciiTheme="majorHAnsi" w:hAnsiTheme="majorHAnsi"/>
          <w:i/>
          <w:sz w:val="24"/>
          <w:szCs w:val="24"/>
        </w:rPr>
        <w:t>`</w:t>
      </w:r>
      <w:proofErr w:type="spellStart"/>
      <w:r w:rsidRPr="00275E57">
        <w:rPr>
          <w:rFonts w:asciiTheme="majorHAnsi" w:hAnsiTheme="majorHAnsi"/>
          <w:i/>
          <w:sz w:val="24"/>
          <w:szCs w:val="24"/>
        </w:rPr>
        <w:t>Клининг</w:t>
      </w:r>
      <w:proofErr w:type="spellEnd"/>
      <w:r w:rsidRPr="00275E57">
        <w:rPr>
          <w:rFonts w:asciiTheme="majorHAnsi" w:hAnsiTheme="majorHAnsi"/>
          <w:i/>
          <w:sz w:val="24"/>
          <w:szCs w:val="24"/>
        </w:rPr>
        <w:t>`</w:t>
      </w:r>
      <w:r w:rsidRPr="00275E57">
        <w:rPr>
          <w:rFonts w:asciiTheme="majorHAnsi" w:hAnsiTheme="majorHAnsi"/>
          <w:sz w:val="24"/>
          <w:szCs w:val="24"/>
        </w:rPr>
        <w:t>)</w:t>
      </w:r>
    </w:p>
    <w:p w14:paraId="7D6690C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2CC8D03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C4A95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“Перечень Услуг”:</w:t>
      </w:r>
    </w:p>
    <w:p w14:paraId="346231B7" w14:textId="77777777" w:rsidR="00AF663F" w:rsidRPr="00275E57" w:rsidRDefault="00BA7B42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каждом П</w:t>
      </w:r>
      <w:r w:rsidR="00ED4FB5" w:rsidRPr="00275E57">
        <w:rPr>
          <w:rFonts w:asciiTheme="majorHAnsi" w:hAnsiTheme="majorHAnsi"/>
          <w:sz w:val="24"/>
          <w:szCs w:val="24"/>
        </w:rPr>
        <w:t>одразделе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="00ED4FB5" w:rsidRPr="00275E57">
        <w:rPr>
          <w:rFonts w:asciiTheme="majorHAnsi" w:hAnsiTheme="majorHAnsi"/>
          <w:sz w:val="24"/>
          <w:szCs w:val="24"/>
        </w:rPr>
        <w:t xml:space="preserve"> свой набор пунктов, например в 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  <w:r w:rsidR="00ED4FB5" w:rsidRPr="00275E57">
        <w:rPr>
          <w:rFonts w:asciiTheme="majorHAnsi" w:hAnsiTheme="majorHAnsi"/>
          <w:sz w:val="24"/>
          <w:szCs w:val="24"/>
        </w:rPr>
        <w:t>:</w:t>
      </w:r>
    </w:p>
    <w:p w14:paraId="361A1B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22A034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Генеральная уборка</w:t>
      </w:r>
    </w:p>
    <w:p w14:paraId="7700C2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Послестроительная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уборка</w:t>
      </w:r>
    </w:p>
    <w:p w14:paraId="732822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т.д.</w:t>
      </w:r>
    </w:p>
    <w:p w14:paraId="65C09D6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(например “Ежедневная уборка”)</w:t>
      </w:r>
    </w:p>
    <w:p w14:paraId="29628F7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4525CFE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6A568F8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“Описание Услуги”:</w:t>
      </w:r>
    </w:p>
    <w:p w14:paraId="22B8D7B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837AD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фото</w:t>
      </w:r>
    </w:p>
    <w:p w14:paraId="7AFC0F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 услуги</w:t>
      </w:r>
    </w:p>
    <w:p w14:paraId="32E61F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3B3E5A0" w14:textId="7D4633E7" w:rsidR="00AF663F" w:rsidRPr="00275E57" w:rsidRDefault="00A21D44" w:rsidP="00A21D4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commentRangeStart w:id="33"/>
      <w:commentRangeStart w:id="34"/>
      <w:commentRangeStart w:id="35"/>
      <w:commentRangeStart w:id="36"/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Блок «Вы также можете заказать»</w:t>
      </w:r>
    </w:p>
    <w:p w14:paraId="047B6BBF" w14:textId="584DA3B0" w:rsidR="00A21D44" w:rsidRPr="00275E57" w:rsidRDefault="005C2971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На каждой странице, где будет присутствовать этот блок, будет отображаться свой набор карточек услуг</w:t>
      </w:r>
    </w:p>
    <w:p w14:paraId="77AE187D" w14:textId="6CEE5DCE" w:rsidR="005C2971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блок </w:t>
      </w:r>
      <w:r w:rsidR="005C2971" w:rsidRPr="00275E57">
        <w:rPr>
          <w:rFonts w:asciiTheme="majorHAnsi" w:hAnsiTheme="majorHAnsi"/>
          <w:sz w:val="24"/>
          <w:szCs w:val="24"/>
          <w:lang w:val="ru-RU"/>
        </w:rPr>
        <w:t>по дизайну будет повторять блок «Перечень услуг», только размер карточек услуг будет меньше</w:t>
      </w:r>
    </w:p>
    <w:p w14:paraId="72525395" w14:textId="77777777" w:rsidR="00A21D44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  <w:commentRangeEnd w:id="33"/>
      <w:r w:rsidR="00275E57">
        <w:rPr>
          <w:rStyle w:val="afa"/>
        </w:rPr>
        <w:commentReference w:id="33"/>
      </w:r>
      <w:commentRangeEnd w:id="34"/>
      <w:r w:rsidR="00CB4501">
        <w:rPr>
          <w:rStyle w:val="afa"/>
        </w:rPr>
        <w:commentReference w:id="34"/>
      </w:r>
      <w:commentRangeEnd w:id="35"/>
      <w:r w:rsidR="001320C2">
        <w:rPr>
          <w:rStyle w:val="afa"/>
        </w:rPr>
        <w:commentReference w:id="35"/>
      </w:r>
      <w:commentRangeEnd w:id="36"/>
      <w:r w:rsidR="002550ED">
        <w:rPr>
          <w:rStyle w:val="afa"/>
        </w:rPr>
        <w:commentReference w:id="36"/>
      </w:r>
    </w:p>
    <w:p w14:paraId="79018C0A" w14:textId="4B6657A4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b/>
          <w:color w:val="0000FF"/>
          <w:sz w:val="24"/>
          <w:szCs w:val="24"/>
          <w:lang w:val="ru-RU"/>
        </w:rPr>
      </w:pPr>
    </w:p>
    <w:p w14:paraId="303CF9BC" w14:textId="77777777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77D217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“Прайс-лист”:</w:t>
      </w:r>
    </w:p>
    <w:p w14:paraId="767898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таблицы с полями:</w:t>
      </w:r>
    </w:p>
    <w:p w14:paraId="0B78DC22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:rsidRPr="00275E57" w14:paraId="35305273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C384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lastRenderedPageBreak/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7D82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9ED46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Цена</w:t>
            </w:r>
          </w:p>
        </w:tc>
      </w:tr>
      <w:tr w:rsidR="00B3048D" w:rsidRPr="00275E57" w14:paraId="5F1CE52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7CC3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20392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FA43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2CE3427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08C1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C518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D6B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07653CED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3A30B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2C5E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EC76B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93642AC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F6AF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A865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FBD19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FEE7E35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88B1D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AE1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C073D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0B80290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CA94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78D9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CB67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63688A68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7277A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530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7258E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5283B03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29F1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BB27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EBA08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</w:tbl>
    <w:p w14:paraId="210B98EE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p w14:paraId="54F6945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2A68C94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из общего прайс-листа фильтруются из общего прайс-листа по параметрам:</w:t>
      </w:r>
    </w:p>
    <w:p w14:paraId="1A6BC69C" w14:textId="77777777" w:rsidR="00AF663F" w:rsidRPr="00275E57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33AF1508" w14:textId="5094A50E" w:rsidR="00AF663F" w:rsidRPr="00275E57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Тип </w:t>
      </w:r>
      <w:r w:rsidR="00ED4FB5" w:rsidRPr="00275E57">
        <w:rPr>
          <w:rFonts w:asciiTheme="majorHAnsi" w:hAnsiTheme="majorHAnsi"/>
          <w:sz w:val="24"/>
          <w:szCs w:val="24"/>
        </w:rPr>
        <w:t>Клиента</w:t>
      </w:r>
    </w:p>
    <w:p w14:paraId="5EC69CE3" w14:textId="5DA138AD" w:rsidR="00AF663F" w:rsidRPr="00275E57" w:rsidDel="001A01FE" w:rsidRDefault="00AF663F">
      <w:pPr>
        <w:rPr>
          <w:del w:id="37" w:author="Виталий П" w:date="2020-02-04T15:12:00Z"/>
          <w:rFonts w:asciiTheme="majorHAnsi" w:hAnsiTheme="majorHAnsi"/>
          <w:sz w:val="24"/>
          <w:szCs w:val="24"/>
        </w:rPr>
      </w:pPr>
    </w:p>
    <w:p w14:paraId="047D872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b/>
          <w:i/>
          <w:sz w:val="24"/>
          <w:szCs w:val="24"/>
        </w:rPr>
      </w:pPr>
    </w:p>
    <w:p w14:paraId="5EB6E97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клиентов” :</w:t>
      </w:r>
    </w:p>
    <w:p w14:paraId="2A265A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1C72B69C" w14:textId="77777777" w:rsidR="00AF663F" w:rsidRPr="00275E57" w:rsidRDefault="00A0217A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Услуги для </w:t>
      </w:r>
      <w:r w:rsidR="00ED4FB5" w:rsidRPr="00275E57">
        <w:rPr>
          <w:rFonts w:asciiTheme="majorHAnsi" w:hAnsiTheme="majorHAnsi"/>
          <w:sz w:val="24"/>
          <w:szCs w:val="24"/>
        </w:rPr>
        <w:t>Бизнес</w:t>
      </w:r>
      <w:r w:rsidRPr="00275E57">
        <w:rPr>
          <w:rFonts w:asciiTheme="majorHAnsi" w:hAnsiTheme="majorHAnsi"/>
          <w:sz w:val="24"/>
          <w:szCs w:val="24"/>
          <w:lang w:val="ru-RU"/>
        </w:rPr>
        <w:t>а</w:t>
      </w:r>
      <w:r w:rsidR="00ED4FB5" w:rsidRPr="00275E57">
        <w:rPr>
          <w:rFonts w:asciiTheme="majorHAnsi" w:hAnsiTheme="majorHAnsi"/>
          <w:sz w:val="24"/>
          <w:szCs w:val="24"/>
        </w:rPr>
        <w:t xml:space="preserve">, </w:t>
      </w:r>
      <w:r w:rsidRPr="00275E57">
        <w:rPr>
          <w:rFonts w:asciiTheme="majorHAnsi" w:hAnsiTheme="majorHAnsi"/>
          <w:sz w:val="24"/>
          <w:szCs w:val="24"/>
          <w:lang w:val="ru-RU"/>
        </w:rPr>
        <w:t>Услуги для Ч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астны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>х</w:t>
      </w:r>
      <w:r w:rsidR="00ED4FB5" w:rsidRPr="00275E57">
        <w:rPr>
          <w:rFonts w:asciiTheme="majorHAnsi" w:hAnsiTheme="majorHAnsi"/>
          <w:sz w:val="24"/>
          <w:szCs w:val="24"/>
        </w:rPr>
        <w:t xml:space="preserve"> лиц</w:t>
      </w:r>
    </w:p>
    <w:p w14:paraId="77D444E0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 Типа</w:t>
      </w:r>
      <w:r w:rsidRPr="00275E57">
        <w:rPr>
          <w:rFonts w:asciiTheme="majorHAnsi" w:hAnsiTheme="majorHAnsi"/>
          <w:sz w:val="24"/>
          <w:szCs w:val="24"/>
        </w:rPr>
        <w:t xml:space="preserve"> клиентов” (например “Услуги для Бизнеса”)</w:t>
      </w:r>
    </w:p>
    <w:p w14:paraId="25634D2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D936360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4A583909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14:paraId="3590DC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 каждом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П</w:t>
      </w:r>
      <w:proofErr w:type="spellStart"/>
      <w:r w:rsidRPr="00275E57">
        <w:rPr>
          <w:rFonts w:asciiTheme="majorHAnsi" w:hAnsiTheme="majorHAnsi"/>
          <w:sz w:val="24"/>
          <w:szCs w:val="24"/>
        </w:rPr>
        <w:t>одразделе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сайта </w:t>
      </w:r>
      <w:r w:rsidRPr="00275E57">
        <w:rPr>
          <w:rFonts w:asciiTheme="majorHAnsi" w:hAnsiTheme="majorHAnsi"/>
          <w:sz w:val="24"/>
          <w:szCs w:val="24"/>
        </w:rPr>
        <w:t xml:space="preserve">будет свой набор пунктов, например в </w:t>
      </w:r>
      <w:proofErr w:type="spellStart"/>
      <w:r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</w:p>
    <w:p w14:paraId="1159608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Автосалонам</w:t>
      </w:r>
    </w:p>
    <w:p w14:paraId="2CD948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Бизнес-центрам</w:t>
      </w:r>
    </w:p>
    <w:p w14:paraId="26B983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Больницам</w:t>
      </w:r>
    </w:p>
    <w:p w14:paraId="35FE768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т.п.:</w:t>
      </w:r>
    </w:p>
    <w:p w14:paraId="7E1595E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14:paraId="1D245A4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16A7C81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3DB39E4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“Заказать”</w:t>
      </w:r>
    </w:p>
    <w:p w14:paraId="2ECAE82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3939C18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77C2B80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419D5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6E17F99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Комментарий</w:t>
      </w:r>
    </w:p>
    <w:p w14:paraId="28CF8F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3DD2DCD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D6FAD8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“Задать вопрос эксперту”</w:t>
      </w:r>
    </w:p>
    <w:p w14:paraId="205FEF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B76BF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Ваш вопрос</w:t>
      </w:r>
    </w:p>
    <w:p w14:paraId="35A54C6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217120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C051FD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3BA31E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7BE05716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879D9EE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ас рекомендуют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:</w:t>
      </w:r>
    </w:p>
    <w:p w14:paraId="25AA71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6DF86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набора логотипов компаний которые нас рекомендуют</w:t>
      </w:r>
    </w:p>
    <w:p w14:paraId="182D2F7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14:paraId="1882E4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14:paraId="7089229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14:paraId="5800E6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представляет собой табличный вид с логотипов компаний которые нас рекомендуют. </w:t>
      </w:r>
    </w:p>
    <w:p w14:paraId="359B8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2A13923E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4BDE2752" w14:textId="77777777" w:rsidR="00B07C26" w:rsidRPr="00275E57" w:rsidRDefault="00B07C26" w:rsidP="00B07C2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6D2C7E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497439E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14:paraId="5A09BB2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14:paraId="425E585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Для каждого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будет </w:t>
      </w:r>
      <w:r w:rsidR="006D2C7E" w:rsidRPr="00275E57">
        <w:rPr>
          <w:rFonts w:asciiTheme="majorHAnsi" w:hAnsiTheme="majorHAnsi"/>
          <w:sz w:val="24"/>
          <w:szCs w:val="24"/>
          <w:lang w:val="ru-RU"/>
        </w:rPr>
        <w:t>свой набор благодарственных писем</w:t>
      </w:r>
    </w:p>
    <w:p w14:paraId="38707EF0" w14:textId="77777777" w:rsidR="006D2C7E" w:rsidRPr="00275E57" w:rsidRDefault="006D2C7E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4EC29BE5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1AE390D0" w14:textId="77777777" w:rsidR="00AF663F" w:rsidRPr="00275E57" w:rsidRDefault="00AF663F">
      <w:pPr>
        <w:rPr>
          <w:rFonts w:asciiTheme="majorHAnsi" w:hAnsiTheme="majorHAnsi"/>
          <w:i/>
          <w:sz w:val="24"/>
          <w:szCs w:val="24"/>
          <w:u w:val="single"/>
        </w:rPr>
      </w:pPr>
    </w:p>
    <w:p w14:paraId="27372F44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“Новости”:</w:t>
      </w:r>
    </w:p>
    <w:p w14:paraId="0B1D03E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14:paraId="732C1B65" w14:textId="77777777" w:rsidR="00CC23FC" w:rsidRPr="00275E57" w:rsidRDefault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lastRenderedPageBreak/>
        <w:t>новости фильтруются по Подразделу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7E23E7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 сортируются по дате и выводится N новостей</w:t>
      </w:r>
    </w:p>
    <w:p w14:paraId="4271420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0DFF81EE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1E284A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</w:t>
      </w:r>
      <w:r w:rsidR="002873D4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“Конструктор”</w:t>
      </w:r>
    </w:p>
    <w:p w14:paraId="0ABCE01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Это блок, с различной информацией, наполняемой в </w:t>
      </w:r>
      <w:proofErr w:type="spellStart"/>
      <w:r w:rsidRPr="00275E57">
        <w:rPr>
          <w:rFonts w:asciiTheme="majorHAnsi" w:hAnsiTheme="majorHAnsi"/>
          <w:sz w:val="24"/>
          <w:szCs w:val="24"/>
        </w:rPr>
        <w:t>админке</w:t>
      </w:r>
      <w:proofErr w:type="spellEnd"/>
    </w:p>
    <w:p w14:paraId="0AEDA2A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блоке могут быть изображения, видео, текст, ссылки и прочий контент</w:t>
      </w:r>
    </w:p>
    <w:p w14:paraId="5986BC42" w14:textId="1203D457" w:rsidR="003E721F" w:rsidRPr="00275E57" w:rsidDel="001A01FE" w:rsidRDefault="003E721F" w:rsidP="003E721F">
      <w:pPr>
        <w:rPr>
          <w:del w:id="38" w:author="Виталий П" w:date="2020-02-04T15:11:00Z"/>
          <w:rFonts w:asciiTheme="majorHAnsi" w:hAnsiTheme="majorHAnsi"/>
          <w:sz w:val="24"/>
          <w:szCs w:val="24"/>
        </w:rPr>
      </w:pPr>
    </w:p>
    <w:p w14:paraId="20F1220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DB2DED3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21B29A8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блоков:</w:t>
      </w:r>
    </w:p>
    <w:p w14:paraId="5719E62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7A02584" w14:textId="77777777" w:rsidR="00AF663F" w:rsidRPr="00275E57" w:rsidRDefault="00ED4FB5">
      <w:pPr>
        <w:ind w:left="2880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1:</w:t>
      </w:r>
    </w:p>
    <w:p w14:paraId="75CBF24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2C1A3F8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604A8B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7BC939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Иконки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Соцсетей</w:t>
      </w:r>
      <w:proofErr w:type="spellEnd"/>
    </w:p>
    <w:p w14:paraId="71B2354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CB3019E" w14:textId="77777777" w:rsidR="00AF663F" w:rsidRPr="00275E57" w:rsidRDefault="00ED4FB5">
      <w:pPr>
        <w:ind w:left="2880"/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2 (дубликат верхнего меню):</w:t>
      </w:r>
    </w:p>
    <w:p w14:paraId="5A51EAF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13B07E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74E603E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37318B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02AFE6D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313852C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8CD43E3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5B23BE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39"/>
      <w:commentRangeStart w:id="40"/>
      <w:r w:rsidRPr="00275E57">
        <w:rPr>
          <w:rFonts w:asciiTheme="majorHAnsi" w:hAnsiTheme="majorHAnsi"/>
          <w:b/>
          <w:sz w:val="24"/>
          <w:szCs w:val="24"/>
        </w:rPr>
        <w:t>Блок 3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Услуги для Бизнеса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39"/>
      <w:r w:rsidR="001B1112">
        <w:rPr>
          <w:rStyle w:val="afa"/>
        </w:rPr>
        <w:commentReference w:id="39"/>
      </w:r>
      <w:commentRangeEnd w:id="40"/>
      <w:r w:rsidR="00AC6D09">
        <w:rPr>
          <w:rStyle w:val="afa"/>
        </w:rPr>
        <w:commentReference w:id="40"/>
      </w:r>
    </w:p>
    <w:p w14:paraId="31B0B7A1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6381637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Пэст</w:t>
      </w:r>
      <w:proofErr w:type="spellEnd"/>
      <w:r w:rsidRPr="00275E57">
        <w:rPr>
          <w:rFonts w:asciiTheme="majorHAnsi" w:hAnsiTheme="majorHAnsi"/>
          <w:sz w:val="24"/>
          <w:szCs w:val="24"/>
        </w:rPr>
        <w:t>-контроль</w:t>
      </w:r>
    </w:p>
    <w:p w14:paraId="75D2C7F7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324E3DDA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Оформление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</w:p>
    <w:p w14:paraId="7EA7960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Дезинфекция автотранспорта</w:t>
      </w:r>
    </w:p>
    <w:p w14:paraId="7E348A5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Очистка вентиляции</w:t>
      </w:r>
    </w:p>
    <w:p w14:paraId="40AB7A14" w14:textId="2968227F" w:rsidR="00AF663F" w:rsidRDefault="00ED4FB5">
      <w:pPr>
        <w:numPr>
          <w:ilvl w:val="3"/>
          <w:numId w:val="6"/>
        </w:numPr>
        <w:rPr>
          <w:ins w:id="41" w:author="Виталий П" w:date="2020-01-30T15:34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1B002307" w14:textId="6AC58FD0" w:rsidR="00AC6D09" w:rsidRPr="00275E57" w:rsidRDefault="00AC6D0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ins w:id="42" w:author="Виталий П" w:date="2020-01-30T15:34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0D7728B6" w14:textId="77777777" w:rsidR="00AF663F" w:rsidRPr="00275E57" w:rsidRDefault="00AF663F">
      <w:pPr>
        <w:ind w:left="3600"/>
        <w:rPr>
          <w:rFonts w:asciiTheme="majorHAnsi" w:hAnsiTheme="majorHAnsi"/>
          <w:sz w:val="24"/>
          <w:szCs w:val="24"/>
        </w:rPr>
      </w:pPr>
    </w:p>
    <w:p w14:paraId="2F6180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43"/>
      <w:commentRangeStart w:id="44"/>
      <w:r w:rsidRPr="00275E57">
        <w:rPr>
          <w:rFonts w:asciiTheme="majorHAnsi" w:hAnsiTheme="majorHAnsi"/>
          <w:b/>
          <w:sz w:val="24"/>
          <w:szCs w:val="24"/>
        </w:rPr>
        <w:t>Блок 4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 xml:space="preserve">Услуги для </w:t>
      </w:r>
      <w:proofErr w:type="spellStart"/>
      <w:r w:rsidRPr="00275E57">
        <w:rPr>
          <w:rFonts w:asciiTheme="majorHAnsi" w:hAnsiTheme="majorHAnsi"/>
          <w:b/>
          <w:sz w:val="24"/>
          <w:szCs w:val="24"/>
        </w:rPr>
        <w:t>Частны</w:t>
      </w:r>
      <w:proofErr w:type="spellEnd"/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х</w:t>
      </w:r>
      <w:r w:rsidRPr="00275E57">
        <w:rPr>
          <w:rFonts w:asciiTheme="majorHAnsi" w:hAnsiTheme="majorHAnsi"/>
          <w:b/>
          <w:sz w:val="24"/>
          <w:szCs w:val="24"/>
        </w:rPr>
        <w:t xml:space="preserve"> 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лиц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43"/>
      <w:r w:rsidR="001B1112">
        <w:rPr>
          <w:rStyle w:val="afa"/>
        </w:rPr>
        <w:commentReference w:id="43"/>
      </w:r>
      <w:commentRangeEnd w:id="44"/>
      <w:r w:rsidR="00AC6D09">
        <w:rPr>
          <w:rStyle w:val="afa"/>
        </w:rPr>
        <w:commentReference w:id="44"/>
      </w:r>
    </w:p>
    <w:p w14:paraId="4A90179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кротов</w:t>
      </w:r>
    </w:p>
    <w:p w14:paraId="14E524A4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комаров</w:t>
      </w:r>
    </w:p>
    <w:p w14:paraId="35BB70E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клещей</w:t>
      </w:r>
    </w:p>
    <w:p w14:paraId="72E853F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любых вредителей</w:t>
      </w:r>
    </w:p>
    <w:p w14:paraId="55EB28F0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398E6E28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воды</w:t>
      </w:r>
    </w:p>
    <w:p w14:paraId="2824CEB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Анализ почвы</w:t>
      </w:r>
    </w:p>
    <w:p w14:paraId="271C438A" w14:textId="2CD57933" w:rsidR="00AF663F" w:rsidRDefault="00ED4FB5">
      <w:pPr>
        <w:numPr>
          <w:ilvl w:val="3"/>
          <w:numId w:val="6"/>
        </w:numPr>
        <w:rPr>
          <w:ins w:id="45" w:author="Виталий П" w:date="2020-01-30T15:35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радиации</w:t>
      </w:r>
    </w:p>
    <w:p w14:paraId="109F156B" w14:textId="77777777" w:rsidR="00AC6D09" w:rsidRPr="00275E57" w:rsidRDefault="00AC6D09" w:rsidP="00AC6D09">
      <w:pPr>
        <w:numPr>
          <w:ilvl w:val="3"/>
          <w:numId w:val="6"/>
        </w:numPr>
        <w:rPr>
          <w:ins w:id="46" w:author="Виталий П" w:date="2020-01-30T15:35:00Z"/>
          <w:rFonts w:asciiTheme="majorHAnsi" w:hAnsiTheme="majorHAnsi"/>
          <w:sz w:val="24"/>
          <w:szCs w:val="24"/>
        </w:rPr>
      </w:pPr>
      <w:ins w:id="47" w:author="Виталий П" w:date="2020-01-30T15:35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14976F8C" w14:textId="77777777" w:rsidR="00AC6D09" w:rsidRPr="00275E57" w:rsidRDefault="00AC6D09">
      <w:pPr>
        <w:ind w:left="3600"/>
        <w:rPr>
          <w:rFonts w:asciiTheme="majorHAnsi" w:hAnsiTheme="majorHAnsi"/>
          <w:sz w:val="24"/>
          <w:szCs w:val="24"/>
        </w:rPr>
        <w:pPrChange w:id="48" w:author="Виталий П" w:date="2020-01-30T15:35:00Z">
          <w:pPr>
            <w:numPr>
              <w:ilvl w:val="3"/>
              <w:numId w:val="6"/>
            </w:numPr>
            <w:ind w:left="3600" w:hanging="360"/>
          </w:pPr>
        </w:pPrChange>
      </w:pPr>
    </w:p>
    <w:p w14:paraId="0257C9EC" w14:textId="77777777" w:rsidR="00AF663F" w:rsidRPr="00275E57" w:rsidRDefault="00ED4FB5">
      <w:pPr>
        <w:rPr>
          <w:rFonts w:asciiTheme="majorHAnsi" w:hAnsiTheme="majorHAnsi"/>
          <w:i/>
          <w:sz w:val="24"/>
          <w:szCs w:val="24"/>
          <w:u w:val="single"/>
        </w:rPr>
      </w:pPr>
      <w:r w:rsidRPr="00275E57">
        <w:rPr>
          <w:rFonts w:asciiTheme="majorHAnsi" w:hAnsiTheme="majorHAnsi"/>
          <w:sz w:val="24"/>
          <w:szCs w:val="24"/>
        </w:rPr>
        <w:tab/>
      </w:r>
    </w:p>
    <w:p w14:paraId="7CEA0C77" w14:textId="144009E6" w:rsidR="00AF663F" w:rsidRPr="00275E57" w:rsidDel="001111CC" w:rsidRDefault="00AF663F">
      <w:pPr>
        <w:rPr>
          <w:del w:id="49" w:author="Виталий П" w:date="2020-02-04T13:58:00Z"/>
          <w:rFonts w:asciiTheme="majorHAnsi" w:hAnsiTheme="majorHAnsi"/>
          <w:sz w:val="24"/>
          <w:szCs w:val="24"/>
        </w:rPr>
      </w:pPr>
    </w:p>
    <w:p w14:paraId="55507876" w14:textId="0346547C" w:rsidR="00AF663F" w:rsidRPr="00275E57" w:rsidDel="001111CC" w:rsidRDefault="00AF663F">
      <w:pPr>
        <w:rPr>
          <w:del w:id="50" w:author="Виталий П" w:date="2020-02-04T13:58:00Z"/>
          <w:rFonts w:asciiTheme="majorHAnsi" w:hAnsiTheme="majorHAnsi"/>
          <w:i/>
          <w:sz w:val="32"/>
          <w:szCs w:val="32"/>
          <w:highlight w:val="white"/>
        </w:rPr>
      </w:pPr>
    </w:p>
    <w:p w14:paraId="0B2A3324" w14:textId="106E7FEE" w:rsidR="00AF663F" w:rsidRPr="00275E57" w:rsidDel="001111CC" w:rsidRDefault="00AF663F">
      <w:pPr>
        <w:rPr>
          <w:del w:id="51" w:author="Виталий П" w:date="2020-02-04T13:58:00Z"/>
          <w:rFonts w:asciiTheme="majorHAnsi" w:hAnsiTheme="majorHAnsi"/>
          <w:i/>
          <w:sz w:val="32"/>
          <w:szCs w:val="32"/>
          <w:highlight w:val="white"/>
        </w:rPr>
      </w:pPr>
    </w:p>
    <w:p w14:paraId="6CF8B19C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BC29D18" w14:textId="31B89A4A" w:rsidR="00AF663F" w:rsidRPr="00275E57" w:rsidDel="001A01FE" w:rsidRDefault="00AF663F">
      <w:pPr>
        <w:rPr>
          <w:del w:id="52" w:author="Виталий П" w:date="2020-02-04T15:11:00Z"/>
          <w:rFonts w:asciiTheme="majorHAnsi" w:hAnsiTheme="majorHAnsi"/>
          <w:i/>
          <w:sz w:val="32"/>
          <w:szCs w:val="32"/>
          <w:highlight w:val="white"/>
        </w:rPr>
      </w:pPr>
    </w:p>
    <w:p w14:paraId="1411591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893AA1C" w14:textId="77777777" w:rsidR="00AF663F" w:rsidRPr="00275E57" w:rsidRDefault="0073666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СТРАНИЦЫ 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>ЛИЧН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ОГО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КАБИНЕТ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А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ПОЛЬЗОВАТЕЛЯ.</w:t>
      </w:r>
    </w:p>
    <w:p w14:paraId="53F1DD7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Регистрации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(алгоритм)</w:t>
      </w:r>
    </w:p>
    <w:p w14:paraId="00C9403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3B0999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14:paraId="69008D5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 импорта будет иметь следующий формат:</w:t>
      </w:r>
    </w:p>
    <w:p w14:paraId="553A5DD3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  <w:tblPrChange w:id="53" w:author="Виталий П" w:date="2020-02-04T13:57:00Z">
          <w:tblPr>
            <w:tblStyle w:val="a6"/>
            <w:tblW w:w="9934" w:type="dxa"/>
            <w:tblInd w:w="10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  <w:tblGridChange w:id="54">
          <w:tblGrid>
            <w:gridCol w:w="867"/>
            <w:gridCol w:w="867"/>
            <w:gridCol w:w="1030"/>
            <w:gridCol w:w="1155"/>
            <w:gridCol w:w="873"/>
            <w:gridCol w:w="1206"/>
            <w:gridCol w:w="887"/>
            <w:gridCol w:w="828"/>
            <w:gridCol w:w="715"/>
            <w:gridCol w:w="753"/>
            <w:gridCol w:w="753"/>
          </w:tblGrid>
        </w:tblGridChange>
      </w:tblGrid>
      <w:tr w:rsidR="00AF663F" w:rsidRPr="00275E57" w14:paraId="537AD4DC" w14:textId="77777777" w:rsidTr="00945900">
        <w:trPr>
          <w:trHeight w:val="580"/>
          <w:trPrChange w:id="55" w:author="Виталий П" w:date="2020-02-04T13:57:00Z">
            <w:trPr>
              <w:trHeight w:val="580"/>
            </w:trPr>
          </w:trPrChange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56" w:author="Виталий П" w:date="2020-02-04T13:57:00Z">
              <w:tcPr>
                <w:tcW w:w="86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B2E5C1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57" w:author="Виталий П" w:date="2020-02-04T13:57:00Z">
              <w:tcPr>
                <w:tcW w:w="86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C8FC28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58" w:author="Виталий П" w:date="2020-02-04T13:57:00Z">
              <w:tcPr>
                <w:tcW w:w="1029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226D5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59" w:author="Виталий П" w:date="2020-02-04T13:57:00Z">
              <w:tcPr>
                <w:tcW w:w="1154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6EC2B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0" w:author="Виталий П" w:date="2020-02-04T13:57:00Z">
              <w:tcPr>
                <w:tcW w:w="873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D3C208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1" w:author="Виталий П" w:date="2020-02-04T13:57:00Z">
              <w:tcPr>
                <w:tcW w:w="1206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6B9E67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2" w:author="Виталий П" w:date="2020-02-04T13:57:00Z">
              <w:tcPr>
                <w:tcW w:w="887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4CA447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3" w:author="Виталий П" w:date="2020-02-04T13:57:00Z">
              <w:tcPr>
                <w:tcW w:w="828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EB11A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4" w:author="Виталий П" w:date="2020-02-04T13:57:00Z">
              <w:tcPr>
                <w:tcW w:w="715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B4B58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5" w:author="Виталий П" w:date="2020-02-04T13:57:00Z">
              <w:tcPr>
                <w:tcW w:w="753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499FC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66" w:author="Виталий П" w:date="2020-02-04T13:57:00Z">
              <w:tcPr>
                <w:tcW w:w="753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26EE6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 w:rsidRPr="00275E57" w14:paraId="191BBB6E" w14:textId="77777777" w:rsidTr="00945900">
        <w:trPr>
          <w:trHeight w:val="580"/>
          <w:trPrChange w:id="67" w:author="Виталий П" w:date="2020-02-04T13:57:00Z">
            <w:trPr>
              <w:trHeight w:val="580"/>
            </w:trPr>
          </w:trPrChange>
        </w:trPr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tcPrChange w:id="68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A44D89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tcPrChange w:id="69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E36A699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0" w:author="Виталий П" w:date="2020-02-04T13:57:00Z">
              <w:tcPr>
                <w:tcW w:w="1029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1A211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1" w:author="Виталий П" w:date="2020-02-04T13:57:00Z">
              <w:tcPr>
                <w:tcW w:w="1154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192A81D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2" w:author="Виталий П" w:date="2020-02-04T13:57:00Z">
              <w:tcPr>
                <w:tcW w:w="87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2483FE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3" w:author="Виталий П" w:date="2020-02-04T13:57:00Z">
              <w:tcPr>
                <w:tcW w:w="1206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8C908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4" w:author="Виталий П" w:date="2020-02-04T13:57:00Z">
              <w:tcPr>
                <w:tcW w:w="887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355AA5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5" w:author="Виталий П" w:date="2020-02-04T13:57:00Z">
              <w:tcPr>
                <w:tcW w:w="828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875D7C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6" w:author="Виталий П" w:date="2020-02-04T13:57:00Z">
              <w:tcPr>
                <w:tcW w:w="715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BE2C77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7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60B6E4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78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F92ADA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6C467E40" w14:textId="77777777" w:rsidTr="00945900">
        <w:trPr>
          <w:trHeight w:val="580"/>
          <w:trPrChange w:id="79" w:author="Виталий П" w:date="2020-02-04T13:57:00Z">
            <w:trPr>
              <w:trHeight w:val="580"/>
            </w:trPr>
          </w:trPrChange>
        </w:trPr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0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7F2187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1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DA08A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2" w:author="Виталий П" w:date="2020-02-04T13:57:00Z">
              <w:tcPr>
                <w:tcW w:w="1029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2F60B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3" w:author="Виталий П" w:date="2020-02-04T13:57:00Z">
              <w:tcPr>
                <w:tcW w:w="1154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42643A5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4" w:author="Виталий П" w:date="2020-02-04T13:57:00Z">
              <w:tcPr>
                <w:tcW w:w="87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AFDCA7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5" w:author="Виталий П" w:date="2020-02-04T13:57:00Z">
              <w:tcPr>
                <w:tcW w:w="1206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54DE4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6" w:author="Виталий П" w:date="2020-02-04T13:57:00Z">
              <w:tcPr>
                <w:tcW w:w="887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833450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7" w:author="Виталий П" w:date="2020-02-04T13:57:00Z">
              <w:tcPr>
                <w:tcW w:w="828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1EC0A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Виталий П" w:date="2020-02-04T13:57:00Z">
              <w:tcPr>
                <w:tcW w:w="715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74CDBF1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89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A9E8B7D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0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F5A0A3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453</w:t>
            </w:r>
          </w:p>
        </w:tc>
      </w:tr>
      <w:tr w:rsidR="00AF663F" w:rsidRPr="00275E57" w14:paraId="27CA56DE" w14:textId="77777777" w:rsidTr="00945900">
        <w:trPr>
          <w:trHeight w:val="580"/>
          <w:trPrChange w:id="91" w:author="Виталий П" w:date="2020-02-04T13:57:00Z">
            <w:trPr>
              <w:trHeight w:val="580"/>
            </w:trPr>
          </w:trPrChange>
        </w:trPr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2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76645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</w:t>
            </w:r>
          </w:p>
        </w:tc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3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98FA5C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4" w:author="Виталий П" w:date="2020-02-04T13:57:00Z">
              <w:tcPr>
                <w:tcW w:w="1029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6D6BB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5" w:author="Виталий П" w:date="2020-02-04T13:57:00Z">
              <w:tcPr>
                <w:tcW w:w="1154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DF18AF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6" w:author="Виталий П" w:date="2020-02-04T13:57:00Z">
              <w:tcPr>
                <w:tcW w:w="87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7C2BE13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7" w:author="Виталий П" w:date="2020-02-04T13:57:00Z">
              <w:tcPr>
                <w:tcW w:w="1206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502CA3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8" w:author="Виталий П" w:date="2020-02-04T13:57:00Z">
              <w:tcPr>
                <w:tcW w:w="887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713E49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99" w:author="Виталий П" w:date="2020-02-04T13:57:00Z">
              <w:tcPr>
                <w:tcW w:w="828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13440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0" w:author="Виталий П" w:date="2020-02-04T13:57:00Z">
              <w:tcPr>
                <w:tcW w:w="715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C9E468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1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F0598CA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2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4C36A1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876</w:t>
            </w:r>
          </w:p>
        </w:tc>
      </w:tr>
      <w:tr w:rsidR="00AF663F" w:rsidRPr="00275E57" w14:paraId="4427F928" w14:textId="77777777" w:rsidTr="00945900">
        <w:trPr>
          <w:trHeight w:val="580"/>
          <w:trPrChange w:id="103" w:author="Виталий П" w:date="2020-02-04T13:57:00Z">
            <w:trPr>
              <w:trHeight w:val="580"/>
            </w:trPr>
          </w:trPrChange>
        </w:trPr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tcPrChange w:id="104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87339F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tcPrChange w:id="105" w:author="Виталий П" w:date="2020-02-04T13:57:00Z">
              <w:tcPr>
                <w:tcW w:w="866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00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782D4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6" w:author="Виталий П" w:date="2020-02-04T13:57:00Z">
              <w:tcPr>
                <w:tcW w:w="1029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126C4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7" w:author="Виталий П" w:date="2020-02-04T13:57:00Z">
              <w:tcPr>
                <w:tcW w:w="1154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74A4492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8" w:author="Виталий П" w:date="2020-02-04T13:57:00Z">
              <w:tcPr>
                <w:tcW w:w="87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73546A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09" w:author="Виталий П" w:date="2020-02-04T13:57:00Z">
              <w:tcPr>
                <w:tcW w:w="1206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1E3E4DB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10" w:author="Виталий П" w:date="2020-02-04T13:57:00Z">
              <w:tcPr>
                <w:tcW w:w="887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ECF993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11" w:author="Виталий П" w:date="2020-02-04T13:57:00Z">
              <w:tcPr>
                <w:tcW w:w="828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D36F11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12" w:author="Виталий П" w:date="2020-02-04T13:57:00Z">
              <w:tcPr>
                <w:tcW w:w="715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FCC963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13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6AC7E8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114" w:author="Виталий П" w:date="2020-02-04T13:57:00Z">
              <w:tcPr>
                <w:tcW w:w="753" w:type="dxa"/>
                <w:tcBorders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27F9947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:rsidDel="00945900" w14:paraId="482A0305" w14:textId="0BAC5EA0" w:rsidTr="00945900">
        <w:trPr>
          <w:trHeight w:val="440"/>
          <w:del w:id="115" w:author="Виталий П" w:date="2020-02-04T13:57:00Z"/>
          <w:trPrChange w:id="116" w:author="Виталий П" w:date="2020-02-04T13:57:00Z">
            <w:trPr>
              <w:trHeight w:val="440"/>
            </w:trPr>
          </w:trPrChange>
        </w:trPr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17" w:author="Виталий П" w:date="2020-02-04T13:57:00Z">
              <w:tcPr>
                <w:tcW w:w="866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4C8E4E7E" w14:textId="713A2750" w:rsidR="00AF663F" w:rsidRPr="00275E57" w:rsidDel="00945900" w:rsidRDefault="00AF663F">
            <w:pPr>
              <w:ind w:left="100"/>
              <w:rPr>
                <w:del w:id="118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19" w:author="Виталий П" w:date="2020-02-04T13:57:00Z">
              <w:tcPr>
                <w:tcW w:w="866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0A66253F" w14:textId="167A5279" w:rsidR="00AF663F" w:rsidRPr="00275E57" w:rsidDel="00945900" w:rsidRDefault="00ED4FB5">
            <w:pPr>
              <w:ind w:left="100"/>
              <w:rPr>
                <w:del w:id="120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21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10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22" w:author="Виталий П" w:date="2020-02-04T13:57:00Z">
              <w:tcPr>
                <w:tcW w:w="1029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0BAFA3D4" w14:textId="2A892240" w:rsidR="00AF663F" w:rsidRPr="00275E57" w:rsidDel="00945900" w:rsidRDefault="00ED4FB5">
            <w:pPr>
              <w:ind w:left="100"/>
              <w:rPr>
                <w:del w:id="123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24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25" w:author="Виталий П" w:date="2020-02-04T13:57:00Z">
              <w:tcPr>
                <w:tcW w:w="1154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6C2CA97F" w14:textId="44F1AF00" w:rsidR="00AF663F" w:rsidRPr="00275E57" w:rsidDel="00945900" w:rsidRDefault="00ED4FB5">
            <w:pPr>
              <w:ind w:left="100"/>
              <w:rPr>
                <w:del w:id="126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27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28" w:author="Виталий П" w:date="2020-02-04T13:57:00Z">
              <w:tcPr>
                <w:tcW w:w="87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086F50CC" w14:textId="7534A61B" w:rsidR="00AF663F" w:rsidRPr="00275E57" w:rsidDel="00945900" w:rsidRDefault="00ED4FB5">
            <w:pPr>
              <w:ind w:left="100"/>
              <w:rPr>
                <w:del w:id="129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30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31" w:author="Виталий П" w:date="2020-02-04T13:57:00Z">
              <w:tcPr>
                <w:tcW w:w="1206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317B45B4" w14:textId="3605012F" w:rsidR="00AF663F" w:rsidRPr="00275E57" w:rsidDel="00945900" w:rsidRDefault="00ED4FB5">
            <w:pPr>
              <w:ind w:left="100"/>
              <w:rPr>
                <w:del w:id="132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33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34" w:author="Виталий П" w:date="2020-02-04T13:57:00Z">
              <w:tcPr>
                <w:tcW w:w="88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612DC894" w14:textId="3E938F33" w:rsidR="00AF663F" w:rsidRPr="00275E57" w:rsidDel="00945900" w:rsidRDefault="00ED4FB5">
            <w:pPr>
              <w:ind w:left="100"/>
              <w:rPr>
                <w:del w:id="135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36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37" w:author="Виталий П" w:date="2020-02-04T13:57:00Z">
              <w:tcPr>
                <w:tcW w:w="828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3474CCD4" w14:textId="3F027C95" w:rsidR="00AF663F" w:rsidRPr="00275E57" w:rsidDel="00945900" w:rsidRDefault="00ED4FB5">
            <w:pPr>
              <w:ind w:left="100"/>
              <w:rPr>
                <w:del w:id="138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39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40" w:author="Виталий П" w:date="2020-02-04T13:57:00Z">
              <w:tcPr>
                <w:tcW w:w="7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7FE2AC8A" w14:textId="7EE51644" w:rsidR="00AF663F" w:rsidRPr="00275E57" w:rsidDel="00945900" w:rsidRDefault="00ED4FB5">
            <w:pPr>
              <w:ind w:left="100"/>
              <w:rPr>
                <w:del w:id="141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42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43" w:author="Виталий П" w:date="2020-02-04T13:57:00Z">
              <w:tcPr>
                <w:tcW w:w="7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36022DEF" w14:textId="11A742B8" w:rsidR="00AF663F" w:rsidRPr="00275E57" w:rsidDel="00945900" w:rsidRDefault="00ED4FB5">
            <w:pPr>
              <w:ind w:left="100"/>
              <w:rPr>
                <w:del w:id="144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  <w:del w:id="145" w:author="Виталий П" w:date="2020-02-04T13:57:00Z">
              <w:r w:rsidRPr="00275E57" w:rsidDel="00945900">
                <w:rPr>
                  <w:rFonts w:asciiTheme="majorHAnsi" w:hAnsiTheme="majorHAnsi"/>
                  <w:sz w:val="16"/>
                  <w:szCs w:val="16"/>
                  <w:highlight w:val="white"/>
                </w:rPr>
                <w:delText xml:space="preserve"> </w:delText>
              </w:r>
            </w:del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tcPrChange w:id="146" w:author="Виталий П" w:date="2020-02-04T13:57:00Z">
              <w:tcPr>
                <w:tcW w:w="753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bottom"/>
              </w:tcPr>
            </w:tcPrChange>
          </w:tcPr>
          <w:p w14:paraId="0CA8F0C9" w14:textId="58B75107" w:rsidR="00AF663F" w:rsidRPr="00275E57" w:rsidDel="00945900" w:rsidRDefault="00AF663F">
            <w:pPr>
              <w:ind w:left="100"/>
              <w:rPr>
                <w:del w:id="147" w:author="Виталий П" w:date="2020-02-04T13:57:00Z"/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</w:tr>
    </w:tbl>
    <w:p w14:paraId="0EC2B2E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E562AD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КодКЛ</w:t>
      </w:r>
      <w:proofErr w:type="spellEnd"/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 </w:t>
      </w:r>
      <w:r w:rsidRPr="00275E57">
        <w:rPr>
          <w:rFonts w:asciiTheme="majorHAnsi" w:hAnsiTheme="majorHAnsi"/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14:paraId="2AB5B180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ФИО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76754F8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Телефон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72335CEC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Почта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18"/>
          <w:szCs w:val="18"/>
          <w:highlight w:val="white"/>
        </w:rPr>
        <w:t>использется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как логин пользователя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3780B7BB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ИНН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60154D4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Наименование ЮЛ 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C42C6E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8D48C05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№Договора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D0C4CF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4BF1A5ED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ДатаОкончания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14:paraId="10775B27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КодМенеджера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14:paraId="4DF0A9C7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4AE237E" w14:textId="31EE11A7" w:rsidR="00AF663F" w:rsidRPr="00275E57" w:rsidDel="001111CC" w:rsidRDefault="00AF663F">
      <w:pPr>
        <w:rPr>
          <w:del w:id="148" w:author="Виталий П" w:date="2020-02-04T13:58:00Z"/>
          <w:rFonts w:asciiTheme="majorHAnsi" w:hAnsiTheme="majorHAnsi"/>
          <w:sz w:val="24"/>
          <w:szCs w:val="24"/>
          <w:highlight w:val="white"/>
        </w:rPr>
      </w:pPr>
    </w:p>
    <w:p w14:paraId="479457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14:paraId="20E771C9" w14:textId="7ED19438" w:rsidR="00AF663F" w:rsidRPr="00275E57" w:rsidDel="00945900" w:rsidRDefault="00AF663F">
      <w:pPr>
        <w:ind w:left="2880"/>
        <w:rPr>
          <w:del w:id="149" w:author="Виталий П" w:date="2020-02-04T13:57:00Z"/>
          <w:rFonts w:asciiTheme="majorHAnsi" w:hAnsiTheme="majorHAnsi"/>
          <w:sz w:val="24"/>
          <w:szCs w:val="24"/>
          <w:highlight w:val="white"/>
        </w:rPr>
      </w:pPr>
    </w:p>
    <w:p w14:paraId="6A04E2F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</w:t>
      </w: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смс/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14:paraId="588316D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14:paraId="3810D1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150"/>
      <w:commentRangeStart w:id="151"/>
      <w:commentRangeStart w:id="152"/>
      <w:commentRangeStart w:id="153"/>
      <w:commentRangeStart w:id="154"/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4">
        <w:proofErr w:type="spellStart"/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  <w:commentRangeEnd w:id="150"/>
      <w:r w:rsidR="001B1112">
        <w:rPr>
          <w:rStyle w:val="afa"/>
        </w:rPr>
        <w:commentReference w:id="150"/>
      </w:r>
      <w:commentRangeEnd w:id="151"/>
      <w:r w:rsidR="00AC6D09">
        <w:rPr>
          <w:rStyle w:val="afa"/>
        </w:rPr>
        <w:commentReference w:id="151"/>
      </w:r>
      <w:commentRangeEnd w:id="152"/>
      <w:r w:rsidR="00492CC9">
        <w:rPr>
          <w:rStyle w:val="afa"/>
        </w:rPr>
        <w:commentReference w:id="152"/>
      </w:r>
      <w:commentRangeEnd w:id="153"/>
      <w:r w:rsidR="002550ED">
        <w:rPr>
          <w:rStyle w:val="afa"/>
        </w:rPr>
        <w:commentReference w:id="153"/>
      </w:r>
      <w:commentRangeEnd w:id="154"/>
      <w:r w:rsidR="006E6407">
        <w:rPr>
          <w:rStyle w:val="afa"/>
        </w:rPr>
        <w:commentReference w:id="154"/>
      </w:r>
    </w:p>
    <w:p w14:paraId="78443A6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C81915A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«В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спомнить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пароль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1B2275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6A9C72B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 данной странице пользователь вводит свой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14:paraId="0EE9100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E19801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353C321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4F719B7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5466BD5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Повторить новый пароль </w:t>
      </w:r>
    </w:p>
    <w:p w14:paraId="047B600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C2055E0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F8B179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«А</w:t>
      </w:r>
      <w:proofErr w:type="spellStart"/>
      <w:r w:rsidR="00736665" w:rsidRPr="00275E57">
        <w:rPr>
          <w:rFonts w:asciiTheme="majorHAnsi" w:hAnsiTheme="majorHAnsi"/>
          <w:b/>
          <w:color w:val="0000FF"/>
          <w:sz w:val="24"/>
          <w:szCs w:val="24"/>
        </w:rPr>
        <w:t>вторизация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615C67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2C6A9FD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14:paraId="1181C25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A09139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9406F9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“Форма авторизации”</w:t>
      </w:r>
    </w:p>
    <w:p w14:paraId="08063D3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26636E5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654F4F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астройки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14457DD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8FA8FF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страница позволяет управлять настройками в личном кабинете. Несет в себе такие возможности : смена пароля, управление личными данными пользователя, управление уведомлениями.</w:t>
      </w:r>
    </w:p>
    <w:p w14:paraId="4F71697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CE7F4A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9A1EFF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Л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ичны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данны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47F477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Н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астро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й</w:t>
      </w:r>
      <w:r w:rsidRPr="00275E57">
        <w:rPr>
          <w:rFonts w:asciiTheme="majorHAnsi" w:hAnsiTheme="majorHAnsi"/>
          <w:sz w:val="24"/>
          <w:szCs w:val="24"/>
          <w:highlight w:val="white"/>
        </w:rPr>
        <w:t>к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уведомлений”</w:t>
      </w:r>
    </w:p>
    <w:p w14:paraId="31E4B828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</w:t>
      </w:r>
      <w:r w:rsidRPr="00275E57">
        <w:rPr>
          <w:rFonts w:asciiTheme="majorHAnsi" w:hAnsiTheme="majorHAnsi"/>
          <w:sz w:val="24"/>
          <w:szCs w:val="24"/>
          <w:highlight w:val="white"/>
        </w:rPr>
        <w:t>мен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пароля”</w:t>
      </w:r>
    </w:p>
    <w:p w14:paraId="2E79A4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BB831F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461E1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“Главная”</w:t>
      </w:r>
    </w:p>
    <w:p w14:paraId="2A08F66F" w14:textId="10104495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5.5.1 Окно “Список </w:t>
      </w:r>
      <w:ins w:id="155" w:author="Виталий П" w:date="2020-02-04T14:03:00Z">
        <w:r w:rsidR="001111CC">
          <w:rPr>
            <w:rFonts w:asciiTheme="majorHAnsi" w:hAnsiTheme="majorHAnsi"/>
            <w:sz w:val="24"/>
            <w:szCs w:val="24"/>
            <w:lang w:val="ru-RU"/>
          </w:rPr>
          <w:t>Договоров</w:t>
        </w:r>
      </w:ins>
      <w:del w:id="156" w:author="Виталий П" w:date="2020-02-04T14:03:00Z">
        <w:r w:rsidRPr="00275E57" w:rsidDel="001111CC">
          <w:rPr>
            <w:rFonts w:asciiTheme="majorHAnsi" w:hAnsiTheme="majorHAnsi"/>
            <w:sz w:val="24"/>
            <w:szCs w:val="24"/>
          </w:rPr>
          <w:delText>контрагентов</w:delText>
        </w:r>
      </w:del>
      <w:r w:rsidRPr="00275E57">
        <w:rPr>
          <w:rFonts w:asciiTheme="majorHAnsi" w:hAnsiTheme="majorHAnsi"/>
          <w:sz w:val="24"/>
          <w:szCs w:val="24"/>
        </w:rPr>
        <w:t>”</w:t>
      </w:r>
    </w:p>
    <w:p w14:paraId="34E2CDC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72AB331" w14:textId="003ED832" w:rsidR="005C1BB5" w:rsidRDefault="005C1BB5">
      <w:pPr>
        <w:numPr>
          <w:ilvl w:val="3"/>
          <w:numId w:val="10"/>
        </w:numPr>
        <w:rPr>
          <w:ins w:id="157" w:author="Виталий П" w:date="2020-02-04T13:20:00Z"/>
          <w:rFonts w:asciiTheme="majorHAnsi" w:hAnsiTheme="majorHAnsi"/>
          <w:sz w:val="24"/>
          <w:szCs w:val="24"/>
        </w:rPr>
      </w:pPr>
      <w:ins w:id="158" w:author="Виталий П" w:date="2020-02-04T13:21:00Z">
        <w:r>
          <w:rPr>
            <w:rFonts w:asciiTheme="majorHAnsi" w:hAnsiTheme="majorHAnsi"/>
            <w:sz w:val="24"/>
            <w:szCs w:val="24"/>
            <w:lang w:val="ru-RU"/>
          </w:rPr>
          <w:lastRenderedPageBreak/>
          <w:t>Одна или несколько карточек Договоров</w:t>
        </w:r>
      </w:ins>
    </w:p>
    <w:p w14:paraId="7BFE0444" w14:textId="0FA50244" w:rsidR="00AF663F" w:rsidRPr="00275E57" w:rsidRDefault="00A1395F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ins w:id="159" w:author="Виталий П" w:date="2020-02-04T13:21:00Z">
        <w:r>
          <w:rPr>
            <w:rFonts w:asciiTheme="majorHAnsi" w:hAnsiTheme="majorHAnsi"/>
            <w:sz w:val="24"/>
            <w:szCs w:val="24"/>
            <w:lang w:val="ru-RU"/>
          </w:rPr>
          <w:t>Отображаются карточки по</w:t>
        </w:r>
      </w:ins>
      <w:del w:id="160" w:author="Виталий П" w:date="2020-02-04T13:21:00Z">
        <w:r w:rsidR="00ED4FB5" w:rsidRPr="00275E57" w:rsidDel="00A1395F">
          <w:rPr>
            <w:rFonts w:asciiTheme="majorHAnsi" w:hAnsiTheme="majorHAnsi"/>
            <w:sz w:val="24"/>
            <w:szCs w:val="24"/>
          </w:rPr>
          <w:delText>Таблица</w:delText>
        </w:r>
      </w:del>
      <w:del w:id="161" w:author="Виталий П" w:date="2020-02-04T13:22:00Z">
        <w:r w:rsidR="00ED4FB5" w:rsidRPr="00275E57" w:rsidDel="00A1395F">
          <w:rPr>
            <w:rFonts w:asciiTheme="majorHAnsi" w:hAnsiTheme="majorHAnsi"/>
            <w:sz w:val="24"/>
            <w:szCs w:val="24"/>
          </w:rPr>
          <w:delText xml:space="preserve"> в которой отображаются все</w:delText>
        </w:r>
      </w:del>
      <w:r w:rsidR="00ED4FB5" w:rsidRPr="00275E57">
        <w:rPr>
          <w:rFonts w:asciiTheme="majorHAnsi" w:hAnsiTheme="majorHAnsi"/>
          <w:sz w:val="24"/>
          <w:szCs w:val="24"/>
        </w:rPr>
        <w:t xml:space="preserve"> Контрагент</w:t>
      </w:r>
      <w:proofErr w:type="spellStart"/>
      <w:ins w:id="162" w:author="Виталий П" w:date="2020-02-04T13:22:00Z">
        <w:r>
          <w:rPr>
            <w:rFonts w:asciiTheme="majorHAnsi" w:hAnsiTheme="majorHAnsi"/>
            <w:sz w:val="24"/>
            <w:szCs w:val="24"/>
            <w:lang w:val="ru-RU"/>
          </w:rPr>
          <w:t>ам</w:t>
        </w:r>
      </w:ins>
      <w:proofErr w:type="spellEnd"/>
      <w:del w:id="163" w:author="Виталий П" w:date="2020-02-04T13:22:00Z">
        <w:r w:rsidR="00ED4FB5" w:rsidRPr="00275E57" w:rsidDel="00A1395F">
          <w:rPr>
            <w:rFonts w:asciiTheme="majorHAnsi" w:hAnsiTheme="majorHAnsi"/>
            <w:sz w:val="24"/>
            <w:szCs w:val="24"/>
          </w:rPr>
          <w:delText>ы</w:delText>
        </w:r>
      </w:del>
      <w:r w:rsidR="00ED4FB5" w:rsidRPr="00275E57">
        <w:rPr>
          <w:rFonts w:asciiTheme="majorHAnsi" w:hAnsiTheme="majorHAnsi"/>
          <w:sz w:val="24"/>
          <w:szCs w:val="24"/>
        </w:rPr>
        <w:t xml:space="preserve"> по которым данный пользователь является ответственным</w:t>
      </w:r>
    </w:p>
    <w:p w14:paraId="5AF699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 одного пользователя может быть несколько контрагентов</w:t>
      </w:r>
    </w:p>
    <w:p w14:paraId="417A9C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14:paraId="17E481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3439A653" w14:textId="5AF42E83" w:rsidR="00AF663F" w:rsidRPr="00275E57" w:rsidDel="00945900" w:rsidRDefault="00ED4FB5">
      <w:pPr>
        <w:numPr>
          <w:ilvl w:val="3"/>
          <w:numId w:val="10"/>
        </w:numPr>
        <w:rPr>
          <w:del w:id="164" w:author="Виталий П" w:date="2020-02-04T13:57:00Z"/>
          <w:rFonts w:asciiTheme="majorHAnsi" w:hAnsiTheme="majorHAnsi"/>
          <w:sz w:val="24"/>
          <w:szCs w:val="24"/>
        </w:rPr>
      </w:pPr>
      <w:proofErr w:type="spellStart"/>
      <w:r w:rsidRPr="00945900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2AE9CDD" w14:textId="5B1B97CD" w:rsidR="00AF663F" w:rsidRPr="00945900" w:rsidRDefault="00ED4FB5" w:rsidP="00945900">
      <w:pPr>
        <w:numPr>
          <w:ilvl w:val="3"/>
          <w:numId w:val="10"/>
        </w:numPr>
        <w:rPr>
          <w:ins w:id="165" w:author="Виталий П" w:date="2020-02-04T13:23:00Z"/>
          <w:rFonts w:asciiTheme="majorHAnsi" w:hAnsiTheme="majorHAnsi"/>
          <w:sz w:val="24"/>
          <w:szCs w:val="24"/>
          <w:rPrChange w:id="166" w:author="Виталий П" w:date="2020-02-04T13:57:00Z">
            <w:rPr>
              <w:ins w:id="167" w:author="Виталий П" w:date="2020-02-04T13:23:00Z"/>
              <w:rFonts w:asciiTheme="majorHAnsi" w:hAnsiTheme="majorHAnsi"/>
              <w:sz w:val="24"/>
              <w:szCs w:val="24"/>
              <w:lang w:val="ru-RU"/>
            </w:rPr>
          </w:rPrChange>
        </w:rPr>
      </w:pPr>
      <w:del w:id="168" w:author="Виталий П" w:date="2020-02-04T13:22:00Z">
        <w:r w:rsidRPr="00945900" w:rsidDel="00A1395F">
          <w:rPr>
            <w:rFonts w:asciiTheme="majorHAnsi" w:hAnsiTheme="majorHAnsi"/>
            <w:sz w:val="24"/>
            <w:szCs w:val="24"/>
          </w:rPr>
          <w:delText>Таблица:</w:delText>
        </w:r>
      </w:del>
    </w:p>
    <w:p w14:paraId="56FAB70C" w14:textId="61AEF743" w:rsidR="00A1395F" w:rsidRDefault="00A1395F">
      <w:pPr>
        <w:rPr>
          <w:ins w:id="169" w:author="Виталий П" w:date="2020-02-04T13:23:00Z"/>
          <w:rFonts w:asciiTheme="majorHAnsi" w:hAnsiTheme="majorHAnsi"/>
          <w:sz w:val="24"/>
          <w:szCs w:val="24"/>
          <w:lang w:val="ru-RU"/>
        </w:rPr>
        <w:pPrChange w:id="170" w:author="Виталий П" w:date="2020-02-04T13:23:00Z">
          <w:pPr>
            <w:numPr>
              <w:ilvl w:val="3"/>
              <w:numId w:val="10"/>
            </w:numPr>
            <w:ind w:left="2880" w:hanging="360"/>
          </w:pPr>
        </w:pPrChange>
      </w:pPr>
    </w:p>
    <w:p w14:paraId="1050A27B" w14:textId="21C15ECD" w:rsidR="00A1395F" w:rsidRDefault="001A01FE">
      <w:pPr>
        <w:rPr>
          <w:ins w:id="171" w:author="Виталий П" w:date="2020-02-04T13:23:00Z"/>
          <w:rFonts w:asciiTheme="majorHAnsi" w:hAnsiTheme="majorHAnsi"/>
          <w:sz w:val="24"/>
          <w:szCs w:val="24"/>
          <w:lang w:val="ru-RU"/>
        </w:rPr>
        <w:pPrChange w:id="172" w:author="Виталий П" w:date="2020-02-04T13:23:00Z">
          <w:pPr>
            <w:numPr>
              <w:ilvl w:val="3"/>
              <w:numId w:val="10"/>
            </w:numPr>
            <w:ind w:left="2880" w:hanging="360"/>
          </w:pPr>
        </w:pPrChange>
      </w:pPr>
      <w:ins w:id="173" w:author="Виталий П" w:date="2020-02-04T15:11:00Z">
        <w:r w:rsidRPr="001A01FE">
          <w:rPr>
            <w:noProof/>
            <w:lang w:val="ru-RU"/>
          </w:rPr>
          <w:drawing>
            <wp:inline distT="0" distB="0" distL="0" distR="0" wp14:anchorId="55031207" wp14:editId="7EFC5793">
              <wp:extent cx="5733415" cy="6245715"/>
              <wp:effectExtent l="0" t="0" r="63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3415" cy="6245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99F9D02" w14:textId="04C79388" w:rsidR="00A1395F" w:rsidRPr="00275E57" w:rsidDel="001111CC" w:rsidRDefault="00A1395F">
      <w:pPr>
        <w:rPr>
          <w:del w:id="174" w:author="Виталий П" w:date="2020-02-04T13:58:00Z"/>
          <w:rFonts w:asciiTheme="majorHAnsi" w:hAnsiTheme="majorHAnsi"/>
          <w:sz w:val="24"/>
          <w:szCs w:val="24"/>
        </w:rPr>
        <w:pPrChange w:id="175" w:author="Виталий П" w:date="2020-02-04T13:23:00Z">
          <w:pPr>
            <w:numPr>
              <w:ilvl w:val="3"/>
              <w:numId w:val="10"/>
            </w:numPr>
            <w:ind w:left="2880" w:hanging="360"/>
          </w:pPr>
        </w:pPrChange>
      </w:pP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 w:rsidRPr="00275E57" w:rsidDel="00A1395F" w14:paraId="6F0F00BD" w14:textId="46098953">
        <w:trPr>
          <w:trHeight w:val="440"/>
          <w:del w:id="176" w:author="Виталий П" w:date="2020-02-04T13:22:00Z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948B" w14:textId="5BFC8CA4" w:rsidR="00AF663F" w:rsidRPr="00275E57" w:rsidDel="00A1395F" w:rsidRDefault="00ED4FB5">
            <w:pPr>
              <w:ind w:left="100"/>
              <w:rPr>
                <w:del w:id="177" w:author="Виталий П" w:date="2020-02-04T13:22:00Z"/>
                <w:rFonts w:asciiTheme="majorHAnsi" w:hAnsiTheme="majorHAnsi"/>
                <w:b/>
                <w:sz w:val="20"/>
                <w:szCs w:val="20"/>
              </w:rPr>
            </w:pPr>
            <w:del w:id="178" w:author="Виталий П" w:date="2020-02-04T13:22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Список контрагентов</w:delText>
              </w:r>
            </w:del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34C32" w14:textId="267DE010" w:rsidR="00AF663F" w:rsidRPr="00275E57" w:rsidDel="00A1395F" w:rsidRDefault="00ED4FB5">
            <w:pPr>
              <w:ind w:left="100"/>
              <w:rPr>
                <w:del w:id="179" w:author="Виталий П" w:date="2020-02-04T13:22:00Z"/>
                <w:rFonts w:asciiTheme="majorHAnsi" w:hAnsiTheme="majorHAnsi"/>
                <w:sz w:val="20"/>
                <w:szCs w:val="20"/>
              </w:rPr>
            </w:pPr>
            <w:del w:id="180" w:author="Виталий П" w:date="2020-02-04T13:22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  <w:tr w:rsidR="00AF663F" w:rsidRPr="00275E57" w:rsidDel="00A1395F" w14:paraId="4F24EF3E" w14:textId="386D7E6D">
        <w:trPr>
          <w:trHeight w:val="440"/>
          <w:del w:id="181" w:author="Виталий П" w:date="2020-02-04T13:22:00Z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460D" w14:textId="76E618E1" w:rsidR="00AF663F" w:rsidRPr="00275E57" w:rsidDel="00A1395F" w:rsidRDefault="00AF663F">
            <w:pPr>
              <w:rPr>
                <w:del w:id="182" w:author="Виталий П" w:date="2020-02-04T13:22:00Z"/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83012" w14:textId="0B587206" w:rsidR="00AF663F" w:rsidRPr="00275E57" w:rsidDel="00A1395F" w:rsidRDefault="00ED4FB5">
            <w:pPr>
              <w:ind w:left="100"/>
              <w:rPr>
                <w:del w:id="183" w:author="Виталий П" w:date="2020-02-04T13:22:00Z"/>
                <w:rFonts w:asciiTheme="majorHAnsi" w:hAnsiTheme="majorHAnsi"/>
                <w:sz w:val="20"/>
                <w:szCs w:val="20"/>
              </w:rPr>
            </w:pPr>
            <w:del w:id="184" w:author="Виталий П" w:date="2020-02-04T13:22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90A18" w14:textId="5B1B1124" w:rsidR="00AF663F" w:rsidRPr="00275E57" w:rsidDel="00A1395F" w:rsidRDefault="00AF663F">
            <w:pPr>
              <w:rPr>
                <w:del w:id="185" w:author="Виталий П" w:date="2020-02-04T13:22:00Z"/>
                <w:rFonts w:asciiTheme="majorHAnsi" w:hAnsiTheme="majorHAnsi"/>
                <w:sz w:val="20"/>
                <w:szCs w:val="20"/>
              </w:rPr>
            </w:pPr>
          </w:p>
        </w:tc>
      </w:tr>
      <w:tr w:rsidR="00AF663F" w:rsidRPr="00275E57" w:rsidDel="00A1395F" w14:paraId="4F1299BA" w14:textId="7B711AC0">
        <w:trPr>
          <w:trHeight w:val="700"/>
          <w:del w:id="186" w:author="Виталий П" w:date="2020-02-04T13:22:00Z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B0406" w14:textId="6DAFF260" w:rsidR="00AF663F" w:rsidRPr="00275E57" w:rsidDel="00A1395F" w:rsidRDefault="00ED4FB5">
            <w:pPr>
              <w:ind w:left="100"/>
              <w:jc w:val="center"/>
              <w:rPr>
                <w:del w:id="187" w:author="Виталий П" w:date="2020-02-04T13:22:00Z"/>
                <w:rFonts w:asciiTheme="majorHAnsi" w:hAnsiTheme="majorHAnsi"/>
                <w:b/>
                <w:sz w:val="20"/>
                <w:szCs w:val="20"/>
              </w:rPr>
            </w:pPr>
            <w:del w:id="188" w:author="Виталий П" w:date="2020-02-04T13:22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ИНН</w:delText>
              </w:r>
            </w:del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4699" w14:textId="1824C2C6" w:rsidR="00AF663F" w:rsidRPr="00275E57" w:rsidDel="00A1395F" w:rsidRDefault="00ED4FB5">
            <w:pPr>
              <w:ind w:left="100"/>
              <w:jc w:val="center"/>
              <w:rPr>
                <w:del w:id="189" w:author="Виталий П" w:date="2020-02-04T13:22:00Z"/>
                <w:rFonts w:asciiTheme="majorHAnsi" w:hAnsiTheme="majorHAnsi"/>
                <w:b/>
                <w:sz w:val="20"/>
                <w:szCs w:val="20"/>
              </w:rPr>
            </w:pPr>
            <w:del w:id="190" w:author="Виталий П" w:date="2020-02-04T13:22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F556B" w14:textId="1A94523D" w:rsidR="00AF663F" w:rsidRPr="00275E57" w:rsidDel="00A1395F" w:rsidRDefault="00ED4FB5">
            <w:pPr>
              <w:ind w:left="100"/>
              <w:jc w:val="center"/>
              <w:rPr>
                <w:del w:id="191" w:author="Виталий П" w:date="2020-02-04T13:22:00Z"/>
                <w:rFonts w:asciiTheme="majorHAnsi" w:hAnsiTheme="majorHAnsi"/>
                <w:b/>
                <w:sz w:val="20"/>
                <w:szCs w:val="20"/>
              </w:rPr>
            </w:pPr>
            <w:del w:id="192" w:author="Виталий П" w:date="2020-02-04T13:22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ПланДата проверки</w:delText>
              </w:r>
            </w:del>
          </w:p>
          <w:p w14:paraId="055CAAD6" w14:textId="3FDF7AA6" w:rsidR="00AF663F" w:rsidRPr="00275E57" w:rsidDel="00A1395F" w:rsidRDefault="00ED4FB5">
            <w:pPr>
              <w:ind w:left="100"/>
              <w:jc w:val="center"/>
              <w:rPr>
                <w:del w:id="193" w:author="Виталий П" w:date="2020-02-04T13:22:00Z"/>
                <w:rFonts w:asciiTheme="majorHAnsi" w:hAnsiTheme="majorHAnsi"/>
                <w:b/>
                <w:sz w:val="20"/>
                <w:szCs w:val="20"/>
              </w:rPr>
            </w:pPr>
            <w:del w:id="194" w:author="Виталий П" w:date="2020-02-04T13:22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Роспотребнадзором</w:delText>
              </w:r>
            </w:del>
          </w:p>
        </w:tc>
      </w:tr>
      <w:tr w:rsidR="00AF663F" w:rsidRPr="00275E57" w:rsidDel="00A1395F" w14:paraId="4B0C07A2" w14:textId="51D2522B">
        <w:trPr>
          <w:trHeight w:val="440"/>
          <w:del w:id="195" w:author="Виталий П" w:date="2020-02-04T13:22:00Z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04113" w14:textId="7FCC0FAD" w:rsidR="00AF663F" w:rsidRPr="00275E57" w:rsidDel="00A1395F" w:rsidRDefault="00ED4FB5">
            <w:pPr>
              <w:ind w:left="100"/>
              <w:rPr>
                <w:del w:id="196" w:author="Виталий П" w:date="2020-02-04T13:22:00Z"/>
                <w:rFonts w:asciiTheme="majorHAnsi" w:hAnsiTheme="majorHAnsi"/>
                <w:sz w:val="20"/>
                <w:szCs w:val="20"/>
              </w:rPr>
            </w:pPr>
            <w:del w:id="197" w:author="Виталий П" w:date="2020-02-04T13:22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3AD5" w14:textId="6D6C92BF" w:rsidR="00AF663F" w:rsidRPr="00275E57" w:rsidDel="00A1395F" w:rsidRDefault="00ED4FB5">
            <w:pPr>
              <w:ind w:left="100"/>
              <w:rPr>
                <w:del w:id="198" w:author="Виталий П" w:date="2020-02-04T13:22:00Z"/>
                <w:rFonts w:asciiTheme="majorHAnsi" w:hAnsiTheme="majorHAnsi"/>
                <w:sz w:val="20"/>
                <w:szCs w:val="20"/>
              </w:rPr>
            </w:pPr>
            <w:del w:id="199" w:author="Виталий П" w:date="2020-02-04T13:22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701C8" w14:textId="26637D80" w:rsidR="00AF663F" w:rsidRPr="00275E57" w:rsidDel="00A1395F" w:rsidRDefault="00ED4FB5">
            <w:pPr>
              <w:ind w:left="100"/>
              <w:rPr>
                <w:del w:id="200" w:author="Виталий П" w:date="2020-02-04T13:22:00Z"/>
                <w:rFonts w:asciiTheme="majorHAnsi" w:hAnsiTheme="majorHAnsi"/>
                <w:sz w:val="20"/>
                <w:szCs w:val="20"/>
              </w:rPr>
            </w:pPr>
            <w:del w:id="201" w:author="Виталий П" w:date="2020-02-04T13:22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</w:tbl>
    <w:p w14:paraId="278DB19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1E38CC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119BB53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D839E15" w14:textId="09593B0B" w:rsidR="00AF663F" w:rsidRPr="00275E57" w:rsidDel="00A1395F" w:rsidRDefault="00ED4FB5">
      <w:pPr>
        <w:numPr>
          <w:ilvl w:val="3"/>
          <w:numId w:val="10"/>
        </w:numPr>
        <w:rPr>
          <w:del w:id="202" w:author="Виталий П" w:date="2020-02-04T13:24:00Z"/>
          <w:rFonts w:asciiTheme="majorHAnsi" w:hAnsiTheme="majorHAnsi"/>
          <w:sz w:val="24"/>
          <w:szCs w:val="24"/>
        </w:rPr>
      </w:pPr>
      <w:del w:id="203" w:author="Виталий П" w:date="2020-02-04T13:24:00Z">
        <w:r w:rsidRPr="00275E57" w:rsidDel="00A1395F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5D543E5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3E901C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CF5E52B" w14:textId="6D6D4E0E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Импортируем файл из Базы со списком </w:t>
      </w:r>
      <w:ins w:id="204" w:author="Виталий П" w:date="2020-02-04T13:25:00Z">
        <w:r w:rsidR="00A1395F">
          <w:rPr>
            <w:rFonts w:asciiTheme="majorHAnsi" w:hAnsiTheme="majorHAnsi"/>
            <w:sz w:val="24"/>
            <w:szCs w:val="24"/>
            <w:lang w:val="ru-RU"/>
          </w:rPr>
          <w:t xml:space="preserve">договоров и </w:t>
        </w:r>
      </w:ins>
      <w:r w:rsidRPr="00275E57">
        <w:rPr>
          <w:rFonts w:asciiTheme="majorHAnsi" w:hAnsiTheme="majorHAnsi"/>
          <w:sz w:val="24"/>
          <w:szCs w:val="24"/>
        </w:rPr>
        <w:t>контрагентов, привязанных к данному пользователю</w:t>
      </w:r>
    </w:p>
    <w:p w14:paraId="20656D1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6E17470C" w14:textId="6459EB4A" w:rsidR="00AF663F" w:rsidRPr="00275E57" w:rsidDel="00A1395F" w:rsidRDefault="00ED4FB5">
      <w:pPr>
        <w:ind w:left="720" w:firstLine="720"/>
        <w:rPr>
          <w:del w:id="205" w:author="Виталий П" w:date="2020-02-04T13:25:00Z"/>
          <w:rFonts w:asciiTheme="majorHAnsi" w:hAnsiTheme="majorHAnsi"/>
          <w:sz w:val="24"/>
          <w:szCs w:val="24"/>
        </w:rPr>
      </w:pPr>
      <w:del w:id="206" w:author="Виталий П" w:date="2020-02-04T13:25:00Z">
        <w:r w:rsidRPr="00275E57" w:rsidDel="00A1395F">
          <w:rPr>
            <w:rFonts w:asciiTheme="majorHAnsi" w:hAnsiTheme="majorHAnsi"/>
            <w:i/>
            <w:sz w:val="24"/>
            <w:szCs w:val="24"/>
          </w:rPr>
          <w:delText xml:space="preserve">5.5.2. Окно </w:delText>
        </w:r>
        <w:r w:rsidRPr="00275E57" w:rsidDel="00A1395F">
          <w:rPr>
            <w:rFonts w:asciiTheme="majorHAnsi" w:hAnsiTheme="majorHAnsi"/>
            <w:sz w:val="24"/>
            <w:szCs w:val="24"/>
          </w:rPr>
          <w:delText>“Список договоров”</w:delText>
        </w:r>
      </w:del>
    </w:p>
    <w:p w14:paraId="0E0D97F1" w14:textId="04B85C2F" w:rsidR="00AF663F" w:rsidRPr="00275E57" w:rsidDel="00A1395F" w:rsidRDefault="00ED4FB5">
      <w:pPr>
        <w:numPr>
          <w:ilvl w:val="2"/>
          <w:numId w:val="10"/>
        </w:numPr>
        <w:rPr>
          <w:del w:id="207" w:author="Виталий П" w:date="2020-02-04T13:25:00Z"/>
          <w:rFonts w:asciiTheme="majorHAnsi" w:hAnsiTheme="majorHAnsi"/>
          <w:sz w:val="24"/>
          <w:szCs w:val="24"/>
        </w:rPr>
      </w:pPr>
      <w:del w:id="208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 xml:space="preserve">Описание </w:delText>
        </w:r>
      </w:del>
    </w:p>
    <w:p w14:paraId="3A8AA057" w14:textId="55872560" w:rsidR="00AF663F" w:rsidRPr="00275E57" w:rsidDel="00A1395F" w:rsidRDefault="00ED4FB5">
      <w:pPr>
        <w:numPr>
          <w:ilvl w:val="3"/>
          <w:numId w:val="10"/>
        </w:numPr>
        <w:rPr>
          <w:del w:id="209" w:author="Виталий П" w:date="2020-02-04T13:25:00Z"/>
          <w:rFonts w:asciiTheme="majorHAnsi" w:hAnsiTheme="majorHAnsi"/>
          <w:sz w:val="24"/>
          <w:szCs w:val="24"/>
        </w:rPr>
      </w:pPr>
      <w:del w:id="210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Таблица в которой отображаются договора по контрагентам пользователя</w:delText>
        </w:r>
      </w:del>
    </w:p>
    <w:p w14:paraId="7335EE63" w14:textId="07F1D0B1" w:rsidR="00AF663F" w:rsidRPr="00275E57" w:rsidDel="00A1395F" w:rsidRDefault="00ED4FB5">
      <w:pPr>
        <w:numPr>
          <w:ilvl w:val="3"/>
          <w:numId w:val="10"/>
        </w:numPr>
        <w:rPr>
          <w:del w:id="211" w:author="Виталий П" w:date="2020-02-04T13:25:00Z"/>
          <w:rFonts w:asciiTheme="majorHAnsi" w:hAnsiTheme="majorHAnsi"/>
          <w:sz w:val="24"/>
          <w:szCs w:val="24"/>
        </w:rPr>
      </w:pPr>
      <w:del w:id="212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По одному контрагенту может быть несколько договоров</w:delText>
        </w:r>
      </w:del>
    </w:p>
    <w:p w14:paraId="7707426C" w14:textId="3C194250" w:rsidR="00AF663F" w:rsidRPr="00275E57" w:rsidDel="00A1395F" w:rsidRDefault="00ED4FB5">
      <w:pPr>
        <w:numPr>
          <w:ilvl w:val="2"/>
          <w:numId w:val="10"/>
        </w:numPr>
        <w:rPr>
          <w:del w:id="213" w:author="Виталий П" w:date="2020-02-04T13:25:00Z"/>
          <w:rFonts w:asciiTheme="majorHAnsi" w:hAnsiTheme="majorHAnsi"/>
          <w:sz w:val="24"/>
          <w:szCs w:val="24"/>
        </w:rPr>
      </w:pPr>
      <w:del w:id="214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Структура</w:delText>
        </w:r>
      </w:del>
    </w:p>
    <w:p w14:paraId="6C8C302E" w14:textId="36C73CBF" w:rsidR="00AF663F" w:rsidRPr="00275E57" w:rsidDel="00A1395F" w:rsidRDefault="00ED4FB5">
      <w:pPr>
        <w:numPr>
          <w:ilvl w:val="3"/>
          <w:numId w:val="10"/>
        </w:numPr>
        <w:rPr>
          <w:del w:id="215" w:author="Виталий П" w:date="2020-02-04T13:25:00Z"/>
          <w:rFonts w:asciiTheme="majorHAnsi" w:hAnsiTheme="majorHAnsi"/>
          <w:sz w:val="24"/>
          <w:szCs w:val="24"/>
        </w:rPr>
      </w:pPr>
      <w:del w:id="216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Header</w:delText>
        </w:r>
      </w:del>
    </w:p>
    <w:p w14:paraId="592133CB" w14:textId="7CAEAC92" w:rsidR="00AF663F" w:rsidRPr="00275E57" w:rsidDel="00A1395F" w:rsidRDefault="00ED4FB5">
      <w:pPr>
        <w:numPr>
          <w:ilvl w:val="3"/>
          <w:numId w:val="10"/>
        </w:numPr>
        <w:rPr>
          <w:del w:id="217" w:author="Виталий П" w:date="2020-02-04T13:25:00Z"/>
          <w:rFonts w:asciiTheme="majorHAnsi" w:hAnsiTheme="majorHAnsi"/>
          <w:sz w:val="24"/>
          <w:szCs w:val="24"/>
        </w:rPr>
      </w:pPr>
      <w:del w:id="218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Таблица:</w:delText>
        </w:r>
      </w:del>
    </w:p>
    <w:p w14:paraId="69CCDFEA" w14:textId="541F4E68" w:rsidR="00AF663F" w:rsidRPr="00275E57" w:rsidDel="00A1395F" w:rsidRDefault="00AF663F">
      <w:pPr>
        <w:rPr>
          <w:del w:id="219" w:author="Виталий П" w:date="2020-02-04T13:25:00Z"/>
          <w:rFonts w:asciiTheme="majorHAnsi" w:hAnsiTheme="majorHAnsi"/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 w:rsidRPr="00275E57" w:rsidDel="00A1395F" w14:paraId="3F7D5BA0" w14:textId="2C34A95F">
        <w:trPr>
          <w:trHeight w:val="440"/>
          <w:del w:id="220" w:author="Виталий П" w:date="2020-02-04T13:25:00Z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706CC" w14:textId="071A8214" w:rsidR="00AF663F" w:rsidRPr="00275E57" w:rsidDel="00A1395F" w:rsidRDefault="00ED4FB5">
            <w:pPr>
              <w:ind w:left="100"/>
              <w:rPr>
                <w:del w:id="221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22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Список договоров</w:delText>
              </w:r>
            </w:del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CA470" w14:textId="1EFCDF8E" w:rsidR="00AF663F" w:rsidRPr="00275E57" w:rsidDel="00A1395F" w:rsidRDefault="00AF663F">
            <w:pPr>
              <w:ind w:left="100"/>
              <w:rPr>
                <w:del w:id="223" w:author="Виталий П" w:date="2020-02-04T13:25:00Z"/>
                <w:rFonts w:asciiTheme="majorHAnsi" w:hAnsiTheme="majorHAnsi"/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D3EEB" w14:textId="6C8BE74B" w:rsidR="00AF663F" w:rsidRPr="00275E57" w:rsidDel="00A1395F" w:rsidRDefault="00ED4FB5">
            <w:pPr>
              <w:ind w:left="100"/>
              <w:jc w:val="center"/>
              <w:rPr>
                <w:del w:id="224" w:author="Виталий П" w:date="2020-02-04T13:25:00Z"/>
                <w:rFonts w:asciiTheme="majorHAnsi" w:hAnsiTheme="majorHAnsi"/>
                <w:color w:val="0000FF"/>
                <w:sz w:val="20"/>
                <w:szCs w:val="20"/>
              </w:rPr>
            </w:pPr>
            <w:del w:id="225" w:author="Виталий П" w:date="2020-02-04T13:25:00Z">
              <w:r w:rsidRPr="00275E57" w:rsidDel="00A1395F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Сортировка</w:delText>
              </w:r>
            </w:del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39C3C" w14:textId="683DF6DF" w:rsidR="00AF663F" w:rsidRPr="00275E57" w:rsidDel="00A1395F" w:rsidRDefault="00ED4FB5">
            <w:pPr>
              <w:ind w:left="100"/>
              <w:jc w:val="center"/>
              <w:rPr>
                <w:del w:id="226" w:author="Виталий П" w:date="2020-02-04T13:25:00Z"/>
                <w:rFonts w:asciiTheme="majorHAnsi" w:hAnsiTheme="majorHAnsi"/>
                <w:color w:val="0000FF"/>
                <w:sz w:val="20"/>
                <w:szCs w:val="20"/>
              </w:rPr>
            </w:pPr>
            <w:del w:id="227" w:author="Виталий П" w:date="2020-02-04T13:25:00Z">
              <w:r w:rsidRPr="00275E57" w:rsidDel="00A1395F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Фильтр</w:delText>
              </w:r>
            </w:del>
          </w:p>
        </w:tc>
      </w:tr>
      <w:tr w:rsidR="00AF663F" w:rsidRPr="00275E57" w:rsidDel="00A1395F" w14:paraId="774DADFC" w14:textId="53587BC7">
        <w:trPr>
          <w:trHeight w:val="440"/>
          <w:del w:id="228" w:author="Виталий П" w:date="2020-02-04T13:25:00Z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0DAF3" w14:textId="23F75887" w:rsidR="00AF663F" w:rsidRPr="00275E57" w:rsidDel="00A1395F" w:rsidRDefault="00ED4FB5">
            <w:pPr>
              <w:ind w:left="100"/>
              <w:jc w:val="center"/>
              <w:rPr>
                <w:del w:id="229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30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ID</w:delText>
              </w:r>
            </w:del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C743E" w14:textId="5DBC29C7" w:rsidR="00AF663F" w:rsidRPr="00275E57" w:rsidDel="00A1395F" w:rsidRDefault="00ED4FB5">
            <w:pPr>
              <w:ind w:left="100"/>
              <w:jc w:val="center"/>
              <w:rPr>
                <w:del w:id="231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32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№Договора</w:delText>
              </w:r>
            </w:del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451CD" w14:textId="11D6939A" w:rsidR="00AF663F" w:rsidRPr="00275E57" w:rsidDel="00A1395F" w:rsidRDefault="00ED4FB5">
            <w:pPr>
              <w:ind w:left="100"/>
              <w:jc w:val="center"/>
              <w:rPr>
                <w:del w:id="233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34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Контрагент</w:delText>
              </w:r>
            </w:del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1929" w14:textId="6113C67B" w:rsidR="00AF663F" w:rsidRPr="00275E57" w:rsidDel="00A1395F" w:rsidRDefault="00ED4FB5">
            <w:pPr>
              <w:ind w:left="100"/>
              <w:jc w:val="center"/>
              <w:rPr>
                <w:del w:id="235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36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ФактАдрес</w:delText>
              </w:r>
            </w:del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9251F" w14:textId="27E22D55" w:rsidR="00AF663F" w:rsidRPr="00275E57" w:rsidDel="00A1395F" w:rsidRDefault="00ED4FB5">
            <w:pPr>
              <w:ind w:left="100"/>
              <w:jc w:val="center"/>
              <w:rPr>
                <w:del w:id="237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38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ДатаНачала</w:delText>
              </w:r>
            </w:del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1C70A" w14:textId="1DC2C050" w:rsidR="00AF663F" w:rsidRPr="00275E57" w:rsidDel="00A1395F" w:rsidRDefault="00ED4FB5">
            <w:pPr>
              <w:ind w:left="100"/>
              <w:jc w:val="center"/>
              <w:rPr>
                <w:del w:id="239" w:author="Виталий П" w:date="2020-02-04T13:25:00Z"/>
                <w:rFonts w:asciiTheme="majorHAnsi" w:hAnsiTheme="majorHAnsi"/>
                <w:b/>
                <w:sz w:val="20"/>
                <w:szCs w:val="20"/>
              </w:rPr>
            </w:pPr>
            <w:del w:id="240" w:author="Виталий П" w:date="2020-02-04T13:25:00Z">
              <w:r w:rsidRPr="00275E57" w:rsidDel="00A1395F">
                <w:rPr>
                  <w:rFonts w:asciiTheme="majorHAnsi" w:hAnsiTheme="majorHAnsi"/>
                  <w:b/>
                  <w:sz w:val="20"/>
                  <w:szCs w:val="20"/>
                </w:rPr>
                <w:delText>Дата Окончания</w:delText>
              </w:r>
            </w:del>
          </w:p>
        </w:tc>
      </w:tr>
      <w:tr w:rsidR="00AF663F" w:rsidRPr="00275E57" w:rsidDel="00A1395F" w14:paraId="425DE5D7" w14:textId="3288BA0D">
        <w:trPr>
          <w:trHeight w:val="440"/>
          <w:del w:id="241" w:author="Виталий П" w:date="2020-02-04T13:25:00Z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89734" w14:textId="5792D6D3" w:rsidR="00AF663F" w:rsidRPr="00275E57" w:rsidDel="00A1395F" w:rsidRDefault="00ED4FB5">
            <w:pPr>
              <w:ind w:left="100"/>
              <w:rPr>
                <w:del w:id="242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43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D8D12" w14:textId="694DE6B6" w:rsidR="00AF663F" w:rsidRPr="00275E57" w:rsidDel="00A1395F" w:rsidRDefault="00ED4FB5">
            <w:pPr>
              <w:ind w:left="100"/>
              <w:rPr>
                <w:del w:id="244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45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A3A9" w14:textId="38C0BCE4" w:rsidR="00AF663F" w:rsidRPr="00275E57" w:rsidDel="00A1395F" w:rsidRDefault="00ED4FB5">
            <w:pPr>
              <w:ind w:left="100"/>
              <w:rPr>
                <w:del w:id="246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47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661C" w14:textId="140980C3" w:rsidR="00AF663F" w:rsidRPr="00275E57" w:rsidDel="00A1395F" w:rsidRDefault="00ED4FB5">
            <w:pPr>
              <w:ind w:left="100"/>
              <w:rPr>
                <w:del w:id="248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49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2003D" w14:textId="720EE88F" w:rsidR="00AF663F" w:rsidRPr="00275E57" w:rsidDel="00A1395F" w:rsidRDefault="00ED4FB5">
            <w:pPr>
              <w:ind w:left="100"/>
              <w:rPr>
                <w:del w:id="250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51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FE340" w14:textId="394F4EA4" w:rsidR="00AF663F" w:rsidRPr="00275E57" w:rsidDel="00A1395F" w:rsidRDefault="00ED4FB5">
            <w:pPr>
              <w:ind w:left="100"/>
              <w:rPr>
                <w:del w:id="252" w:author="Виталий П" w:date="2020-02-04T13:25:00Z"/>
                <w:rFonts w:asciiTheme="majorHAnsi" w:hAnsiTheme="majorHAnsi"/>
                <w:sz w:val="20"/>
                <w:szCs w:val="20"/>
              </w:rPr>
            </w:pPr>
            <w:del w:id="253" w:author="Виталий П" w:date="2020-02-04T13:25:00Z">
              <w:r w:rsidRPr="00275E57" w:rsidDel="00A1395F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</w:tbl>
    <w:p w14:paraId="27474FE9" w14:textId="425661B5" w:rsidR="00AF663F" w:rsidRPr="00275E57" w:rsidDel="00A1395F" w:rsidRDefault="00AF663F">
      <w:pPr>
        <w:rPr>
          <w:del w:id="254" w:author="Виталий П" w:date="2020-02-04T13:25:00Z"/>
          <w:rFonts w:asciiTheme="majorHAnsi" w:hAnsiTheme="majorHAnsi"/>
          <w:sz w:val="24"/>
          <w:szCs w:val="24"/>
        </w:rPr>
      </w:pPr>
    </w:p>
    <w:p w14:paraId="75D15936" w14:textId="06EF468E" w:rsidR="00AF663F" w:rsidRPr="00275E57" w:rsidDel="00A1395F" w:rsidRDefault="00AF663F">
      <w:pPr>
        <w:rPr>
          <w:del w:id="255" w:author="Виталий П" w:date="2020-02-04T13:25:00Z"/>
          <w:rFonts w:asciiTheme="majorHAnsi" w:hAnsiTheme="majorHAnsi"/>
          <w:sz w:val="24"/>
          <w:szCs w:val="24"/>
        </w:rPr>
      </w:pPr>
    </w:p>
    <w:p w14:paraId="7B5855F7" w14:textId="56F2BCEE" w:rsidR="00AF663F" w:rsidRPr="00275E57" w:rsidDel="00A1395F" w:rsidRDefault="00ED4FB5">
      <w:pPr>
        <w:numPr>
          <w:ilvl w:val="3"/>
          <w:numId w:val="10"/>
        </w:numPr>
        <w:rPr>
          <w:del w:id="256" w:author="Виталий П" w:date="2020-02-04T13:25:00Z"/>
          <w:rFonts w:asciiTheme="majorHAnsi" w:hAnsiTheme="majorHAnsi"/>
          <w:sz w:val="24"/>
          <w:szCs w:val="24"/>
        </w:rPr>
      </w:pPr>
      <w:del w:id="257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Окно “Форма заказа услуги”</w:delText>
        </w:r>
      </w:del>
    </w:p>
    <w:p w14:paraId="06E6CD8F" w14:textId="6B6A3A63" w:rsidR="00AF663F" w:rsidRPr="00275E57" w:rsidDel="00A1395F" w:rsidRDefault="00ED4FB5">
      <w:pPr>
        <w:numPr>
          <w:ilvl w:val="3"/>
          <w:numId w:val="10"/>
        </w:numPr>
        <w:rPr>
          <w:del w:id="258" w:author="Виталий П" w:date="2020-02-04T13:25:00Z"/>
          <w:rFonts w:asciiTheme="majorHAnsi" w:hAnsiTheme="majorHAnsi"/>
          <w:sz w:val="24"/>
          <w:szCs w:val="24"/>
        </w:rPr>
      </w:pPr>
      <w:del w:id="259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Окно “Персональный менеджер”</w:delText>
        </w:r>
      </w:del>
    </w:p>
    <w:p w14:paraId="5F689EEB" w14:textId="1AC6BE11" w:rsidR="00AF663F" w:rsidRPr="00275E57" w:rsidDel="00A1395F" w:rsidRDefault="00ED4FB5">
      <w:pPr>
        <w:numPr>
          <w:ilvl w:val="3"/>
          <w:numId w:val="10"/>
        </w:numPr>
        <w:rPr>
          <w:del w:id="260" w:author="Виталий П" w:date="2020-02-04T13:25:00Z"/>
          <w:rFonts w:asciiTheme="majorHAnsi" w:hAnsiTheme="majorHAnsi"/>
          <w:sz w:val="24"/>
          <w:szCs w:val="24"/>
        </w:rPr>
      </w:pPr>
      <w:del w:id="261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4BA59182" w14:textId="36F5F6D9" w:rsidR="00AF663F" w:rsidRPr="00275E57" w:rsidDel="00A1395F" w:rsidRDefault="00ED4FB5">
      <w:pPr>
        <w:numPr>
          <w:ilvl w:val="3"/>
          <w:numId w:val="10"/>
        </w:numPr>
        <w:rPr>
          <w:del w:id="262" w:author="Виталий П" w:date="2020-02-04T13:25:00Z"/>
          <w:rFonts w:asciiTheme="majorHAnsi" w:hAnsiTheme="majorHAnsi"/>
          <w:sz w:val="24"/>
          <w:szCs w:val="24"/>
        </w:rPr>
      </w:pPr>
      <w:del w:id="263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Footer</w:delText>
        </w:r>
      </w:del>
    </w:p>
    <w:p w14:paraId="29CC16E6" w14:textId="7C2CDCDB" w:rsidR="00AF663F" w:rsidRPr="00275E57" w:rsidDel="00A1395F" w:rsidRDefault="00ED4FB5">
      <w:pPr>
        <w:numPr>
          <w:ilvl w:val="2"/>
          <w:numId w:val="10"/>
        </w:numPr>
        <w:rPr>
          <w:del w:id="264" w:author="Виталий П" w:date="2020-02-04T13:25:00Z"/>
          <w:rFonts w:asciiTheme="majorHAnsi" w:hAnsiTheme="majorHAnsi"/>
          <w:b/>
          <w:i/>
          <w:sz w:val="24"/>
          <w:szCs w:val="24"/>
        </w:rPr>
      </w:pPr>
      <w:del w:id="265" w:author="Виталий П" w:date="2020-02-04T13:25:00Z">
        <w:r w:rsidRPr="00275E57" w:rsidDel="00A1395F">
          <w:rPr>
            <w:rFonts w:asciiTheme="majorHAnsi" w:hAnsiTheme="majorHAnsi"/>
            <w:b/>
            <w:i/>
            <w:sz w:val="24"/>
            <w:szCs w:val="24"/>
          </w:rPr>
          <w:delText>Логика</w:delText>
        </w:r>
      </w:del>
    </w:p>
    <w:p w14:paraId="159733E6" w14:textId="06A27463" w:rsidR="00AF663F" w:rsidRPr="00275E57" w:rsidDel="00A1395F" w:rsidRDefault="00ED4FB5">
      <w:pPr>
        <w:numPr>
          <w:ilvl w:val="3"/>
          <w:numId w:val="10"/>
        </w:numPr>
        <w:rPr>
          <w:del w:id="266" w:author="Виталий П" w:date="2020-02-04T13:25:00Z"/>
          <w:rFonts w:asciiTheme="majorHAnsi" w:hAnsiTheme="majorHAnsi"/>
          <w:sz w:val="24"/>
          <w:szCs w:val="24"/>
        </w:rPr>
      </w:pPr>
      <w:del w:id="267" w:author="Виталий П" w:date="2020-02-04T13:25:00Z">
        <w:r w:rsidRPr="00275E57" w:rsidDel="00A1395F">
          <w:rPr>
            <w:rFonts w:asciiTheme="majorHAnsi" w:hAnsiTheme="majorHAnsi"/>
            <w:sz w:val="24"/>
            <w:szCs w:val="24"/>
          </w:rPr>
          <w:delText>Данные получаем со стороннего сервиса на стороне заказчика (из Базы)</w:delText>
        </w:r>
      </w:del>
    </w:p>
    <w:p w14:paraId="64AEB6D3" w14:textId="77777777" w:rsidR="00AF663F" w:rsidRPr="00275E57" w:rsidRDefault="00AF663F">
      <w:pPr>
        <w:ind w:left="1440"/>
        <w:rPr>
          <w:rFonts w:asciiTheme="majorHAnsi" w:hAnsiTheme="majorHAnsi"/>
          <w:b/>
          <w:i/>
          <w:sz w:val="24"/>
          <w:szCs w:val="24"/>
        </w:rPr>
      </w:pPr>
    </w:p>
    <w:p w14:paraId="1DA8A64E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“Лаборатория”</w:t>
      </w:r>
    </w:p>
    <w:p w14:paraId="6A00B628" w14:textId="06730379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5.6.1 Окно “</w:t>
      </w:r>
      <w:del w:id="268" w:author="Виталий П" w:date="2020-02-04T14:03:00Z">
        <w:r w:rsidRPr="00275E57" w:rsidDel="001111CC">
          <w:rPr>
            <w:rFonts w:asciiTheme="majorHAnsi" w:hAnsiTheme="majorHAnsi"/>
            <w:sz w:val="24"/>
            <w:szCs w:val="24"/>
          </w:rPr>
          <w:delText xml:space="preserve">График </w:delText>
        </w:r>
      </w:del>
      <w:ins w:id="269" w:author="Виталий П" w:date="2020-02-04T14:03:00Z">
        <w:r w:rsidR="001111CC">
          <w:rPr>
            <w:rFonts w:asciiTheme="majorHAnsi" w:hAnsiTheme="majorHAnsi"/>
            <w:sz w:val="24"/>
            <w:szCs w:val="24"/>
            <w:lang w:val="ru-RU"/>
          </w:rPr>
          <w:t>Список</w:t>
        </w:r>
        <w:r w:rsidR="001111CC" w:rsidRPr="00275E57">
          <w:rPr>
            <w:rFonts w:asciiTheme="majorHAnsi" w:hAnsiTheme="majorHAnsi"/>
            <w:sz w:val="24"/>
            <w:szCs w:val="24"/>
          </w:rPr>
          <w:t xml:space="preserve"> </w:t>
        </w:r>
      </w:ins>
      <w:r w:rsidRPr="00275E57">
        <w:rPr>
          <w:rFonts w:asciiTheme="majorHAnsi" w:hAnsiTheme="majorHAnsi"/>
          <w:sz w:val="24"/>
          <w:szCs w:val="24"/>
        </w:rPr>
        <w:t>лабораторных исследований”</w:t>
      </w:r>
    </w:p>
    <w:p w14:paraId="385902B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CAB6D8" w14:textId="4FB046C9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del w:id="270" w:author="Виталий П" w:date="2020-02-04T13:52:00Z">
        <w:r w:rsidRPr="00275E57" w:rsidDel="00945900">
          <w:rPr>
            <w:rFonts w:asciiTheme="majorHAnsi" w:hAnsiTheme="majorHAnsi"/>
            <w:sz w:val="24"/>
            <w:szCs w:val="24"/>
          </w:rPr>
          <w:delText>Таблица</w:delText>
        </w:r>
      </w:del>
      <w:ins w:id="271" w:author="Виталий П" w:date="2020-02-04T13:52:00Z">
        <w:r w:rsidR="00945900">
          <w:rPr>
            <w:rFonts w:asciiTheme="majorHAnsi" w:hAnsiTheme="majorHAnsi"/>
            <w:sz w:val="24"/>
            <w:szCs w:val="24"/>
            <w:lang w:val="ru-RU"/>
          </w:rPr>
          <w:t>Набор карточек</w:t>
        </w:r>
      </w:ins>
      <w:r w:rsidRPr="00275E5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</w:rPr>
        <w:t>котор</w:t>
      </w:r>
      <w:proofErr w:type="spellEnd"/>
      <w:del w:id="272" w:author="Виталий П" w:date="2020-02-04T13:53:00Z">
        <w:r w:rsidRPr="00275E57" w:rsidDel="00945900">
          <w:rPr>
            <w:rFonts w:asciiTheme="majorHAnsi" w:hAnsiTheme="majorHAnsi"/>
            <w:sz w:val="24"/>
            <w:szCs w:val="24"/>
          </w:rPr>
          <w:delText>ая</w:delText>
        </w:r>
      </w:del>
      <w:proofErr w:type="spellStart"/>
      <w:ins w:id="273" w:author="Виталий П" w:date="2020-02-04T13:53:00Z">
        <w:r w:rsidR="00945900">
          <w:rPr>
            <w:rFonts w:asciiTheme="majorHAnsi" w:hAnsiTheme="majorHAnsi"/>
            <w:sz w:val="24"/>
            <w:szCs w:val="24"/>
            <w:lang w:val="ru-RU"/>
          </w:rPr>
          <w:t>ый</w:t>
        </w:r>
      </w:ins>
      <w:proofErr w:type="spellEnd"/>
      <w:r w:rsidRPr="00275E57">
        <w:rPr>
          <w:rFonts w:asciiTheme="majorHAnsi" w:hAnsiTheme="majorHAnsi"/>
          <w:sz w:val="24"/>
          <w:szCs w:val="24"/>
        </w:rPr>
        <w:t xml:space="preserve"> позволяет удобно просмотреть все </w:t>
      </w:r>
      <w:ins w:id="274" w:author="Виталий П" w:date="2020-02-04T13:54:00Z">
        <w:r w:rsidR="00945900">
          <w:rPr>
            <w:rFonts w:asciiTheme="majorHAnsi" w:hAnsiTheme="majorHAnsi"/>
            <w:sz w:val="24"/>
            <w:szCs w:val="24"/>
            <w:lang w:val="ru-RU"/>
          </w:rPr>
          <w:t xml:space="preserve">выполненные и </w:t>
        </w:r>
      </w:ins>
      <w:r w:rsidRPr="00275E57">
        <w:rPr>
          <w:rFonts w:asciiTheme="majorHAnsi" w:hAnsiTheme="majorHAnsi"/>
          <w:sz w:val="24"/>
          <w:szCs w:val="24"/>
        </w:rPr>
        <w:t xml:space="preserve">запланированные анализы для пользователя </w:t>
      </w:r>
    </w:p>
    <w:p w14:paraId="00D5606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4E0F4E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17C68CF" w14:textId="5FD842FC" w:rsidR="00945900" w:rsidRDefault="00945900">
      <w:pPr>
        <w:rPr>
          <w:ins w:id="275" w:author="Виталий П" w:date="2020-02-04T13:55:00Z"/>
          <w:rFonts w:asciiTheme="majorHAnsi" w:hAnsiTheme="majorHAnsi"/>
          <w:sz w:val="24"/>
          <w:szCs w:val="24"/>
          <w:lang w:val="ru-RU"/>
        </w:rPr>
        <w:pPrChange w:id="276" w:author="Виталий П" w:date="2020-02-04T13:55:00Z">
          <w:pPr>
            <w:numPr>
              <w:ilvl w:val="3"/>
              <w:numId w:val="10"/>
            </w:numPr>
            <w:ind w:left="2880" w:hanging="360"/>
          </w:pPr>
        </w:pPrChange>
      </w:pPr>
      <w:ins w:id="277" w:author="Виталий П" w:date="2020-02-04T13:55:00Z">
        <w:r w:rsidRPr="00945900">
          <w:rPr>
            <w:noProof/>
            <w:lang w:val="ru-RU"/>
          </w:rPr>
          <w:drawing>
            <wp:inline distT="0" distB="0" distL="0" distR="0" wp14:anchorId="4015B15A" wp14:editId="78569256">
              <wp:extent cx="5733415" cy="6211394"/>
              <wp:effectExtent l="0" t="0" r="63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3415" cy="62113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5207B25" w14:textId="344FCEFB" w:rsidR="00AF663F" w:rsidRPr="00275E57" w:rsidDel="001111CC" w:rsidRDefault="00ED4FB5">
      <w:pPr>
        <w:rPr>
          <w:del w:id="278" w:author="Виталий П" w:date="2020-02-04T13:59:00Z"/>
          <w:rFonts w:asciiTheme="majorHAnsi" w:hAnsiTheme="majorHAnsi"/>
          <w:sz w:val="24"/>
          <w:szCs w:val="24"/>
        </w:rPr>
        <w:pPrChange w:id="279" w:author="Виталий П" w:date="2020-02-04T13:55:00Z">
          <w:pPr>
            <w:numPr>
              <w:ilvl w:val="3"/>
              <w:numId w:val="10"/>
            </w:numPr>
            <w:ind w:left="2880" w:hanging="360"/>
          </w:pPr>
        </w:pPrChange>
      </w:pPr>
      <w:del w:id="280" w:author="Виталий П" w:date="2020-02-04T13:55:00Z">
        <w:r w:rsidRPr="00275E57" w:rsidDel="00945900">
          <w:rPr>
            <w:rFonts w:asciiTheme="majorHAnsi" w:hAnsiTheme="majorHAnsi"/>
            <w:sz w:val="24"/>
            <w:szCs w:val="24"/>
          </w:rPr>
          <w:delText>Таблица:</w:delText>
        </w:r>
      </w:del>
    </w:p>
    <w:p w14:paraId="1A20FA05" w14:textId="4BB70986" w:rsidR="00AF663F" w:rsidRPr="00275E57" w:rsidDel="001111CC" w:rsidRDefault="00AF663F">
      <w:pPr>
        <w:rPr>
          <w:del w:id="281" w:author="Виталий П" w:date="2020-02-04T14:00:00Z"/>
          <w:rFonts w:asciiTheme="majorHAnsi" w:hAnsiTheme="majorHAnsi"/>
          <w:sz w:val="24"/>
          <w:szCs w:val="24"/>
        </w:rPr>
      </w:pPr>
    </w:p>
    <w:p w14:paraId="7E245D27" w14:textId="3B7C626D" w:rsidR="00AF663F" w:rsidRPr="00275E57" w:rsidDel="001111CC" w:rsidRDefault="00AF663F">
      <w:pPr>
        <w:rPr>
          <w:del w:id="282" w:author="Виталий П" w:date="2020-02-04T14:00:00Z"/>
          <w:rFonts w:asciiTheme="majorHAnsi" w:hAnsiTheme="majorHAnsi"/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:rsidDel="001111CC" w14:paraId="6F379FC9" w14:textId="470D3664">
        <w:trPr>
          <w:trHeight w:val="440"/>
          <w:del w:id="283" w:author="Виталий П" w:date="2020-02-04T13:59:00Z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6A6BA" w14:textId="72CB4953" w:rsidR="00AF663F" w:rsidRPr="00275E57" w:rsidDel="001111CC" w:rsidRDefault="00ED4FB5">
            <w:pPr>
              <w:ind w:left="100"/>
              <w:rPr>
                <w:del w:id="284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285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График лабораторных исследований</w:delText>
              </w:r>
            </w:del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7120E" w14:textId="684E2C3C" w:rsidR="00AF663F" w:rsidRPr="00275E57" w:rsidDel="001111CC" w:rsidRDefault="00ED4FB5">
            <w:pPr>
              <w:ind w:left="100"/>
              <w:jc w:val="center"/>
              <w:rPr>
                <w:del w:id="286" w:author="Виталий П" w:date="2020-02-04T13:59:00Z"/>
                <w:rFonts w:asciiTheme="majorHAnsi" w:hAnsiTheme="majorHAnsi"/>
                <w:color w:val="0000FF"/>
                <w:sz w:val="20"/>
                <w:szCs w:val="20"/>
              </w:rPr>
            </w:pPr>
            <w:del w:id="287" w:author="Виталий П" w:date="2020-02-04T13:59:00Z">
              <w:r w:rsidRPr="00275E57" w:rsidDel="001111CC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Сортировка</w:delText>
              </w:r>
            </w:del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C4674" w14:textId="21229725" w:rsidR="00AF663F" w:rsidRPr="00275E57" w:rsidDel="001111CC" w:rsidRDefault="00ED4FB5">
            <w:pPr>
              <w:ind w:left="100"/>
              <w:jc w:val="center"/>
              <w:rPr>
                <w:del w:id="288" w:author="Виталий П" w:date="2020-02-04T13:59:00Z"/>
                <w:rFonts w:asciiTheme="majorHAnsi" w:hAnsiTheme="majorHAnsi"/>
                <w:color w:val="0000FF"/>
                <w:sz w:val="20"/>
                <w:szCs w:val="20"/>
              </w:rPr>
            </w:pPr>
            <w:del w:id="289" w:author="Виталий П" w:date="2020-02-04T13:59:00Z">
              <w:r w:rsidRPr="00275E57" w:rsidDel="001111CC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Фильтр</w:delText>
              </w:r>
            </w:del>
          </w:p>
        </w:tc>
      </w:tr>
      <w:tr w:rsidR="00AF663F" w:rsidRPr="00275E57" w:rsidDel="001111CC" w14:paraId="40012B7D" w14:textId="7CC38DB0">
        <w:trPr>
          <w:trHeight w:val="440"/>
          <w:del w:id="290" w:author="Виталий П" w:date="2020-02-04T13:59:00Z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9E572" w14:textId="691A93D6" w:rsidR="00AF663F" w:rsidRPr="00275E57" w:rsidDel="001111CC" w:rsidRDefault="00ED4FB5">
            <w:pPr>
              <w:ind w:left="100"/>
              <w:rPr>
                <w:del w:id="291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292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410F7" w14:textId="7913B4C5" w:rsidR="00AF663F" w:rsidRPr="00275E57" w:rsidDel="001111CC" w:rsidRDefault="00ED4FB5">
            <w:pPr>
              <w:ind w:left="100"/>
              <w:rPr>
                <w:del w:id="293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294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BC9AC" w14:textId="2F0DBB0A" w:rsidR="00AF663F" w:rsidRPr="00275E57" w:rsidDel="001111CC" w:rsidRDefault="00ED4FB5">
            <w:pPr>
              <w:ind w:left="100"/>
              <w:rPr>
                <w:del w:id="295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296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7B36" w14:textId="294B482D" w:rsidR="00AF663F" w:rsidRPr="00275E57" w:rsidDel="001111CC" w:rsidRDefault="00ED4FB5">
            <w:pPr>
              <w:ind w:left="100"/>
              <w:rPr>
                <w:del w:id="297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298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7BB82" w14:textId="0E9ECA4C" w:rsidR="00AF663F" w:rsidRPr="00275E57" w:rsidDel="001111CC" w:rsidRDefault="00ED4FB5">
            <w:pPr>
              <w:ind w:left="100"/>
              <w:rPr>
                <w:del w:id="299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00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  <w:tr w:rsidR="00AF663F" w:rsidRPr="00275E57" w:rsidDel="001111CC" w14:paraId="297F4B3F" w14:textId="0E14A4F6">
        <w:trPr>
          <w:trHeight w:val="440"/>
          <w:del w:id="301" w:author="Виталий П" w:date="2020-02-04T13:59:00Z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E3C45" w14:textId="56C19D27" w:rsidR="00AF663F" w:rsidRPr="00275E57" w:rsidDel="001111CC" w:rsidRDefault="00ED4FB5">
            <w:pPr>
              <w:ind w:left="100"/>
              <w:jc w:val="center"/>
              <w:rPr>
                <w:del w:id="302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303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ID</w:delText>
              </w:r>
            </w:del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DF15" w14:textId="6C72A7E4" w:rsidR="00AF663F" w:rsidRPr="00275E57" w:rsidDel="001111CC" w:rsidRDefault="00ED4FB5">
            <w:pPr>
              <w:ind w:left="100"/>
              <w:jc w:val="center"/>
              <w:rPr>
                <w:del w:id="304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305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ПланДата</w:delText>
              </w:r>
            </w:del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156D" w14:textId="5EF14D84" w:rsidR="00AF663F" w:rsidRPr="00275E57" w:rsidDel="001111CC" w:rsidRDefault="00ED4FB5">
            <w:pPr>
              <w:ind w:left="100"/>
              <w:jc w:val="center"/>
              <w:rPr>
                <w:del w:id="306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307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Контрагент</w:delText>
              </w:r>
            </w:del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BC68D" w14:textId="7356C29D" w:rsidR="00AF663F" w:rsidRPr="00275E57" w:rsidDel="001111CC" w:rsidRDefault="00ED4FB5">
            <w:pPr>
              <w:ind w:left="100"/>
              <w:jc w:val="center"/>
              <w:rPr>
                <w:del w:id="308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309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№Договора</w:delText>
              </w:r>
            </w:del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CBB6E" w14:textId="3A05DDA4" w:rsidR="00AF663F" w:rsidRPr="00275E57" w:rsidDel="001111CC" w:rsidRDefault="00ED4FB5">
            <w:pPr>
              <w:ind w:left="100"/>
              <w:jc w:val="center"/>
              <w:rPr>
                <w:del w:id="310" w:author="Виталий П" w:date="2020-02-04T13:59:00Z"/>
                <w:rFonts w:asciiTheme="majorHAnsi" w:hAnsiTheme="majorHAnsi"/>
                <w:b/>
                <w:sz w:val="20"/>
                <w:szCs w:val="20"/>
              </w:rPr>
            </w:pPr>
            <w:del w:id="311" w:author="Виталий П" w:date="2020-02-04T13:59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Вид исследования</w:delText>
              </w:r>
            </w:del>
          </w:p>
        </w:tc>
      </w:tr>
      <w:tr w:rsidR="00AF663F" w:rsidRPr="00275E57" w:rsidDel="001111CC" w14:paraId="14A0EB60" w14:textId="72E3CB08">
        <w:trPr>
          <w:trHeight w:val="440"/>
          <w:del w:id="312" w:author="Виталий П" w:date="2020-02-04T13:59:00Z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67307" w14:textId="0183655D" w:rsidR="00AF663F" w:rsidRPr="00275E57" w:rsidDel="001111CC" w:rsidRDefault="00ED4FB5">
            <w:pPr>
              <w:ind w:left="100"/>
              <w:rPr>
                <w:del w:id="313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14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77D6E" w14:textId="771E4413" w:rsidR="00AF663F" w:rsidRPr="00275E57" w:rsidDel="001111CC" w:rsidRDefault="00ED4FB5">
            <w:pPr>
              <w:ind w:left="100"/>
              <w:rPr>
                <w:del w:id="315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16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3AD0C" w14:textId="657D20F7" w:rsidR="00AF663F" w:rsidRPr="00275E57" w:rsidDel="001111CC" w:rsidRDefault="00ED4FB5">
            <w:pPr>
              <w:ind w:left="100"/>
              <w:rPr>
                <w:del w:id="317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18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24ECC" w14:textId="564D54C8" w:rsidR="00AF663F" w:rsidRPr="00275E57" w:rsidDel="001111CC" w:rsidRDefault="00ED4FB5">
            <w:pPr>
              <w:ind w:left="100"/>
              <w:rPr>
                <w:del w:id="319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20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5ACBE" w14:textId="5E580C7C" w:rsidR="00AF663F" w:rsidRPr="00275E57" w:rsidDel="001111CC" w:rsidRDefault="00ED4FB5">
            <w:pPr>
              <w:ind w:left="100"/>
              <w:rPr>
                <w:del w:id="321" w:author="Виталий П" w:date="2020-02-04T13:59:00Z"/>
                <w:rFonts w:asciiTheme="majorHAnsi" w:hAnsiTheme="majorHAnsi"/>
                <w:sz w:val="20"/>
                <w:szCs w:val="20"/>
              </w:rPr>
            </w:pPr>
            <w:del w:id="322" w:author="Виталий П" w:date="2020-02-04T13:59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</w:tbl>
    <w:p w14:paraId="7C7284B5" w14:textId="5E7806ED" w:rsidR="00AF663F" w:rsidRPr="00275E57" w:rsidDel="00471302" w:rsidRDefault="00AF663F">
      <w:pPr>
        <w:rPr>
          <w:del w:id="323" w:author="Виталий П" w:date="2020-02-04T14:06:00Z"/>
          <w:rFonts w:asciiTheme="majorHAnsi" w:hAnsiTheme="majorHAnsi"/>
          <w:sz w:val="24"/>
          <w:szCs w:val="24"/>
        </w:rPr>
      </w:pPr>
    </w:p>
    <w:p w14:paraId="505A14DB" w14:textId="70C6AB92" w:rsidR="00AF663F" w:rsidRPr="00275E57" w:rsidDel="001111CC" w:rsidRDefault="00ED4FB5">
      <w:pPr>
        <w:numPr>
          <w:ilvl w:val="3"/>
          <w:numId w:val="10"/>
        </w:numPr>
        <w:rPr>
          <w:del w:id="324" w:author="Виталий П" w:date="2020-02-04T13:59:00Z"/>
          <w:rFonts w:asciiTheme="majorHAnsi" w:hAnsiTheme="majorHAnsi"/>
          <w:sz w:val="24"/>
          <w:szCs w:val="24"/>
        </w:rPr>
      </w:pPr>
      <w:del w:id="325" w:author="Виталий П" w:date="2020-02-04T13:59:00Z">
        <w:r w:rsidRPr="00275E57" w:rsidDel="001111CC">
          <w:rPr>
            <w:rFonts w:asciiTheme="majorHAnsi" w:hAnsiTheme="majorHAnsi"/>
            <w:sz w:val="24"/>
            <w:szCs w:val="24"/>
          </w:rPr>
          <w:delText>Кнопка “Изменить график гработ”</w:delText>
        </w:r>
      </w:del>
    </w:p>
    <w:p w14:paraId="2ADEEE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4564EFC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C5033B5" w14:textId="6B917273" w:rsidR="00AF663F" w:rsidRPr="00275E57" w:rsidDel="001111CC" w:rsidRDefault="00ED4FB5">
      <w:pPr>
        <w:numPr>
          <w:ilvl w:val="3"/>
          <w:numId w:val="10"/>
        </w:numPr>
        <w:rPr>
          <w:del w:id="326" w:author="Виталий П" w:date="2020-02-04T14:00:00Z"/>
          <w:rFonts w:asciiTheme="majorHAnsi" w:hAnsiTheme="majorHAnsi"/>
          <w:sz w:val="24"/>
          <w:szCs w:val="24"/>
        </w:rPr>
      </w:pPr>
      <w:del w:id="327" w:author="Виталий П" w:date="2020-02-04T14:00:00Z">
        <w:r w:rsidRPr="00275E57" w:rsidDel="001111CC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3BDC955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85A551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lastRenderedPageBreak/>
        <w:t>Логика</w:t>
      </w:r>
    </w:p>
    <w:p w14:paraId="5C7E4FEE" w14:textId="3E158CA5" w:rsidR="00AF663F" w:rsidRDefault="00ED4FB5">
      <w:pPr>
        <w:numPr>
          <w:ilvl w:val="3"/>
          <w:numId w:val="10"/>
        </w:numPr>
        <w:rPr>
          <w:ins w:id="328" w:author="Виталий П" w:date="2020-02-04T14:00:00Z"/>
          <w:rFonts w:asciiTheme="majorHAnsi" w:hAnsiTheme="majorHAnsi"/>
          <w:sz w:val="24"/>
          <w:szCs w:val="24"/>
        </w:rPr>
      </w:pPr>
      <w:commentRangeStart w:id="329"/>
      <w:commentRangeStart w:id="330"/>
      <w:commentRangeStart w:id="331"/>
      <w:r w:rsidRPr="00275E57">
        <w:rPr>
          <w:rFonts w:asciiTheme="majorHAnsi" w:hAnsiTheme="majorHAnsi"/>
          <w:sz w:val="24"/>
          <w:szCs w:val="24"/>
        </w:rPr>
        <w:t xml:space="preserve">Данные по графику анализов </w:t>
      </w:r>
      <w:ins w:id="332" w:author="Виталий П" w:date="2020-02-04T14:01:00Z">
        <w:r w:rsidR="00F11343">
          <w:rPr>
            <w:rFonts w:asciiTheme="majorHAnsi" w:hAnsiTheme="majorHAnsi"/>
            <w:sz w:val="24"/>
            <w:szCs w:val="24"/>
            <w:lang w:val="ru-RU"/>
          </w:rPr>
          <w:t>и по пров</w:t>
        </w:r>
      </w:ins>
      <w:ins w:id="333" w:author="Виталий П" w:date="2020-02-04T14:43:00Z">
        <w:r w:rsidR="00F11343">
          <w:rPr>
            <w:rFonts w:asciiTheme="majorHAnsi" w:hAnsiTheme="majorHAnsi"/>
            <w:sz w:val="24"/>
            <w:szCs w:val="24"/>
            <w:lang w:val="ru-RU"/>
          </w:rPr>
          <w:t>е</w:t>
        </w:r>
      </w:ins>
      <w:ins w:id="334" w:author="Виталий П" w:date="2020-02-04T14:01:00Z">
        <w:r w:rsidR="001111CC">
          <w:rPr>
            <w:rFonts w:asciiTheme="majorHAnsi" w:hAnsiTheme="majorHAnsi"/>
            <w:sz w:val="24"/>
            <w:szCs w:val="24"/>
            <w:lang w:val="ru-RU"/>
          </w:rPr>
          <w:t xml:space="preserve">дённым исследованиям </w:t>
        </w:r>
      </w:ins>
      <w:r w:rsidRPr="00275E57">
        <w:rPr>
          <w:rFonts w:asciiTheme="majorHAnsi" w:hAnsiTheme="majorHAnsi"/>
          <w:sz w:val="24"/>
          <w:szCs w:val="24"/>
        </w:rPr>
        <w:t>мы получаем со стороннего сервиса на стороне заказчика</w:t>
      </w:r>
      <w:commentRangeEnd w:id="329"/>
      <w:r w:rsidR="001B1112">
        <w:rPr>
          <w:rStyle w:val="afa"/>
        </w:rPr>
        <w:commentReference w:id="329"/>
      </w:r>
      <w:commentRangeEnd w:id="330"/>
      <w:r w:rsidR="00AC2443">
        <w:rPr>
          <w:rStyle w:val="afa"/>
        </w:rPr>
        <w:commentReference w:id="330"/>
      </w:r>
      <w:commentRangeEnd w:id="331"/>
      <w:r w:rsidR="00492CC9">
        <w:rPr>
          <w:rStyle w:val="afa"/>
        </w:rPr>
        <w:commentReference w:id="331"/>
      </w:r>
      <w:r w:rsidRPr="00275E57">
        <w:rPr>
          <w:rFonts w:asciiTheme="majorHAnsi" w:hAnsiTheme="majorHAnsi"/>
          <w:sz w:val="24"/>
          <w:szCs w:val="24"/>
        </w:rPr>
        <w:t xml:space="preserve">. </w:t>
      </w:r>
      <w:commentRangeStart w:id="335"/>
      <w:commentRangeStart w:id="336"/>
      <w:commentRangeStart w:id="337"/>
      <w:r w:rsidRPr="00275E57">
        <w:rPr>
          <w:rFonts w:asciiTheme="majorHAnsi" w:hAnsiTheme="majorHAnsi"/>
          <w:sz w:val="24"/>
          <w:szCs w:val="24"/>
        </w:rPr>
        <w:t>Также мы будем получать дату запланированного анализа</w:t>
      </w:r>
      <w:commentRangeEnd w:id="335"/>
      <w:r w:rsidR="001B1112">
        <w:rPr>
          <w:rStyle w:val="afa"/>
        </w:rPr>
        <w:commentReference w:id="335"/>
      </w:r>
      <w:commentRangeEnd w:id="336"/>
      <w:r w:rsidR="00AC2443">
        <w:rPr>
          <w:rStyle w:val="afa"/>
        </w:rPr>
        <w:commentReference w:id="336"/>
      </w:r>
      <w:commentRangeEnd w:id="337"/>
      <w:r w:rsidR="00C26D8E">
        <w:rPr>
          <w:rStyle w:val="afa"/>
        </w:rPr>
        <w:commentReference w:id="337"/>
      </w:r>
      <w:r w:rsidRPr="00275E57">
        <w:rPr>
          <w:rFonts w:asciiTheme="majorHAnsi" w:hAnsiTheme="majorHAnsi"/>
          <w:sz w:val="24"/>
          <w:szCs w:val="24"/>
        </w:rPr>
        <w:t xml:space="preserve">. И по данной дате будем отправлять уведомление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sms</w:t>
      </w:r>
      <w:proofErr w:type="spellEnd"/>
      <w:r w:rsidRPr="00275E57">
        <w:rPr>
          <w:rFonts w:asciiTheme="majorHAnsi" w:hAnsiTheme="majorHAnsi"/>
          <w:sz w:val="24"/>
          <w:szCs w:val="24"/>
        </w:rPr>
        <w:t>/</w:t>
      </w: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пользователю.</w:t>
      </w:r>
    </w:p>
    <w:p w14:paraId="523BBC52" w14:textId="7C0D9A0F" w:rsidR="001111CC" w:rsidRPr="00275E57" w:rsidDel="00471302" w:rsidRDefault="001111CC">
      <w:pPr>
        <w:ind w:left="2880"/>
        <w:rPr>
          <w:del w:id="338" w:author="Виталий П" w:date="2020-02-04T14:06:00Z"/>
          <w:rFonts w:asciiTheme="majorHAnsi" w:hAnsiTheme="majorHAnsi"/>
          <w:sz w:val="24"/>
          <w:szCs w:val="24"/>
        </w:rPr>
        <w:pPrChange w:id="339" w:author="Виталий П" w:date="2020-02-04T14:00:00Z">
          <w:pPr>
            <w:numPr>
              <w:ilvl w:val="3"/>
              <w:numId w:val="10"/>
            </w:numPr>
            <w:ind w:left="2880" w:hanging="360"/>
          </w:pPr>
        </w:pPrChange>
      </w:pPr>
    </w:p>
    <w:p w14:paraId="74CD46BB" w14:textId="00C8EFB9" w:rsidR="00AF663F" w:rsidRPr="00275E57" w:rsidDel="001111CC" w:rsidRDefault="00ED4FB5">
      <w:pPr>
        <w:numPr>
          <w:ilvl w:val="3"/>
          <w:numId w:val="10"/>
        </w:numPr>
        <w:rPr>
          <w:del w:id="340" w:author="Виталий П" w:date="2020-02-04T14:00:00Z"/>
          <w:rFonts w:asciiTheme="majorHAnsi" w:hAnsiTheme="majorHAnsi"/>
          <w:sz w:val="24"/>
          <w:szCs w:val="24"/>
        </w:rPr>
      </w:pPr>
      <w:del w:id="341" w:author="Виталий П" w:date="2020-02-04T14:00:00Z">
        <w:r w:rsidRPr="00275E57" w:rsidDel="001111CC">
          <w:rPr>
            <w:rFonts w:asciiTheme="majorHAnsi" w:hAnsiTheme="majorHAnsi"/>
            <w:sz w:val="24"/>
            <w:szCs w:val="24"/>
          </w:rPr>
          <w:delText>Изменить график работ возможно только на на предстоящие даты</w:delText>
        </w:r>
      </w:del>
    </w:p>
    <w:p w14:paraId="021F7C02" w14:textId="7AF30D09" w:rsidR="00AF663F" w:rsidRPr="00275E57" w:rsidDel="001111CC" w:rsidRDefault="00ED4FB5">
      <w:pPr>
        <w:ind w:left="720" w:firstLine="720"/>
        <w:rPr>
          <w:del w:id="342" w:author="Виталий П" w:date="2020-02-04T14:01:00Z"/>
          <w:rFonts w:asciiTheme="majorHAnsi" w:hAnsiTheme="majorHAnsi"/>
          <w:sz w:val="24"/>
          <w:szCs w:val="24"/>
        </w:rPr>
      </w:pPr>
      <w:del w:id="343" w:author="Виталий П" w:date="2020-02-04T14:01:00Z">
        <w:r w:rsidRPr="00275E57" w:rsidDel="001111CC">
          <w:rPr>
            <w:rFonts w:asciiTheme="majorHAnsi" w:hAnsiTheme="majorHAnsi"/>
            <w:i/>
            <w:sz w:val="24"/>
            <w:szCs w:val="24"/>
          </w:rPr>
          <w:delText xml:space="preserve">5.6.2. Окно </w:delText>
        </w:r>
        <w:r w:rsidRPr="00275E57" w:rsidDel="001111CC">
          <w:rPr>
            <w:rFonts w:asciiTheme="majorHAnsi" w:hAnsiTheme="majorHAnsi"/>
            <w:sz w:val="24"/>
            <w:szCs w:val="24"/>
          </w:rPr>
          <w:delText>“Список проведённых исследований”</w:delText>
        </w:r>
      </w:del>
    </w:p>
    <w:p w14:paraId="0CE506D0" w14:textId="3BEB49DC" w:rsidR="00AF663F" w:rsidRPr="00275E57" w:rsidDel="001111CC" w:rsidRDefault="00ED4FB5">
      <w:pPr>
        <w:numPr>
          <w:ilvl w:val="2"/>
          <w:numId w:val="10"/>
        </w:numPr>
        <w:rPr>
          <w:del w:id="344" w:author="Виталий П" w:date="2020-02-04T14:01:00Z"/>
          <w:rFonts w:asciiTheme="majorHAnsi" w:hAnsiTheme="majorHAnsi"/>
          <w:sz w:val="24"/>
          <w:szCs w:val="24"/>
        </w:rPr>
      </w:pPr>
      <w:del w:id="345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 xml:space="preserve">Описание </w:delText>
        </w:r>
      </w:del>
    </w:p>
    <w:p w14:paraId="494301E0" w14:textId="7B774DFF" w:rsidR="00AF663F" w:rsidRPr="00275E57" w:rsidDel="001111CC" w:rsidRDefault="00ED4FB5">
      <w:pPr>
        <w:numPr>
          <w:ilvl w:val="3"/>
          <w:numId w:val="10"/>
        </w:numPr>
        <w:rPr>
          <w:del w:id="346" w:author="Виталий П" w:date="2020-02-04T14:01:00Z"/>
          <w:rFonts w:asciiTheme="majorHAnsi" w:hAnsiTheme="majorHAnsi"/>
          <w:sz w:val="24"/>
          <w:szCs w:val="24"/>
        </w:rPr>
      </w:pPr>
      <w:del w:id="347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Таблица со списком проведённых исследований</w:delText>
        </w:r>
      </w:del>
    </w:p>
    <w:p w14:paraId="2AABD492" w14:textId="1DFA1D6E" w:rsidR="00AF663F" w:rsidRPr="00275E57" w:rsidDel="001111CC" w:rsidRDefault="00ED4FB5">
      <w:pPr>
        <w:numPr>
          <w:ilvl w:val="3"/>
          <w:numId w:val="10"/>
        </w:numPr>
        <w:rPr>
          <w:del w:id="348" w:author="Виталий П" w:date="2020-02-04T14:01:00Z"/>
          <w:rFonts w:asciiTheme="majorHAnsi" w:hAnsiTheme="majorHAnsi"/>
          <w:sz w:val="24"/>
          <w:szCs w:val="24"/>
        </w:rPr>
      </w:pPr>
      <w:commentRangeStart w:id="349"/>
      <w:commentRangeStart w:id="350"/>
      <w:commentRangeStart w:id="351"/>
      <w:commentRangeStart w:id="352"/>
      <w:del w:id="353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к каждой записи в таблице будут прикрепляться один или несколько протоколов</w:delText>
        </w:r>
        <w:commentRangeEnd w:id="349"/>
        <w:r w:rsidR="001B1112" w:rsidDel="001111CC">
          <w:rPr>
            <w:rStyle w:val="afa"/>
          </w:rPr>
          <w:commentReference w:id="349"/>
        </w:r>
        <w:commentRangeEnd w:id="350"/>
        <w:r w:rsidR="00AC2443" w:rsidDel="001111CC">
          <w:rPr>
            <w:rStyle w:val="afa"/>
          </w:rPr>
          <w:commentReference w:id="350"/>
        </w:r>
        <w:commentRangeEnd w:id="351"/>
        <w:r w:rsidR="00C26D8E" w:rsidDel="001111CC">
          <w:rPr>
            <w:rStyle w:val="afa"/>
          </w:rPr>
          <w:commentReference w:id="351"/>
        </w:r>
        <w:commentRangeEnd w:id="352"/>
        <w:r w:rsidR="00773967" w:rsidDel="001111CC">
          <w:rPr>
            <w:rStyle w:val="afa"/>
          </w:rPr>
          <w:commentReference w:id="352"/>
        </w:r>
      </w:del>
    </w:p>
    <w:p w14:paraId="1D06A64E" w14:textId="218643CE" w:rsidR="00AF663F" w:rsidRPr="00275E57" w:rsidDel="001111CC" w:rsidRDefault="00ED4FB5">
      <w:pPr>
        <w:numPr>
          <w:ilvl w:val="3"/>
          <w:numId w:val="10"/>
        </w:numPr>
        <w:rPr>
          <w:del w:id="354" w:author="Виталий П" w:date="2020-02-04T14:01:00Z"/>
          <w:rFonts w:asciiTheme="majorHAnsi" w:hAnsiTheme="majorHAnsi"/>
          <w:sz w:val="24"/>
          <w:szCs w:val="24"/>
        </w:rPr>
      </w:pPr>
      <w:del w:id="355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В таблице будет колонка “Протоколы”, при нажатии на ссылку “Протоколы” будет открываться окно с прикреплёнными к этой записи файлами</w:delText>
        </w:r>
      </w:del>
    </w:p>
    <w:p w14:paraId="2326B9D5" w14:textId="624C1EC8" w:rsidR="00AF663F" w:rsidRPr="00275E57" w:rsidDel="001111CC" w:rsidRDefault="00ED4FB5">
      <w:pPr>
        <w:numPr>
          <w:ilvl w:val="2"/>
          <w:numId w:val="10"/>
        </w:numPr>
        <w:rPr>
          <w:del w:id="356" w:author="Виталий П" w:date="2020-02-04T14:01:00Z"/>
          <w:rFonts w:asciiTheme="majorHAnsi" w:hAnsiTheme="majorHAnsi"/>
          <w:sz w:val="24"/>
          <w:szCs w:val="24"/>
        </w:rPr>
      </w:pPr>
      <w:del w:id="357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Структура</w:delText>
        </w:r>
      </w:del>
    </w:p>
    <w:p w14:paraId="1FB3DC66" w14:textId="1A220B03" w:rsidR="00AF663F" w:rsidRPr="00275E57" w:rsidDel="001111CC" w:rsidRDefault="00ED4FB5">
      <w:pPr>
        <w:numPr>
          <w:ilvl w:val="3"/>
          <w:numId w:val="10"/>
        </w:numPr>
        <w:rPr>
          <w:del w:id="358" w:author="Виталий П" w:date="2020-02-04T14:01:00Z"/>
          <w:rFonts w:asciiTheme="majorHAnsi" w:hAnsiTheme="majorHAnsi"/>
          <w:sz w:val="24"/>
          <w:szCs w:val="24"/>
        </w:rPr>
      </w:pPr>
      <w:del w:id="359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Header</w:delText>
        </w:r>
      </w:del>
    </w:p>
    <w:p w14:paraId="521AFB7D" w14:textId="42C80AE9" w:rsidR="00AF663F" w:rsidRPr="00275E57" w:rsidDel="001111CC" w:rsidRDefault="00ED4FB5">
      <w:pPr>
        <w:numPr>
          <w:ilvl w:val="3"/>
          <w:numId w:val="10"/>
        </w:numPr>
        <w:rPr>
          <w:del w:id="360" w:author="Виталий П" w:date="2020-02-04T14:01:00Z"/>
          <w:rFonts w:asciiTheme="majorHAnsi" w:hAnsiTheme="majorHAnsi"/>
          <w:sz w:val="24"/>
          <w:szCs w:val="24"/>
        </w:rPr>
      </w:pPr>
      <w:del w:id="361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Таблица:</w:delText>
        </w:r>
      </w:del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:rsidDel="001111CC" w14:paraId="21160E06" w14:textId="41AC45F6">
        <w:trPr>
          <w:trHeight w:val="440"/>
          <w:del w:id="362" w:author="Виталий П" w:date="2020-02-04T14:01:00Z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EBA5B" w14:textId="0F576A15" w:rsidR="00AF663F" w:rsidRPr="00275E57" w:rsidDel="001111CC" w:rsidRDefault="00AF663F">
            <w:pPr>
              <w:ind w:left="100"/>
              <w:rPr>
                <w:del w:id="363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02DFE" w14:textId="77D56AFB" w:rsidR="00AF663F" w:rsidRPr="00275E57" w:rsidDel="001111CC" w:rsidRDefault="00ED4FB5">
            <w:pPr>
              <w:ind w:left="100"/>
              <w:rPr>
                <w:del w:id="364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65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149B5" w14:textId="3C933FA5" w:rsidR="00AF663F" w:rsidRPr="00275E57" w:rsidDel="001111CC" w:rsidRDefault="00ED4FB5">
            <w:pPr>
              <w:ind w:left="100"/>
              <w:jc w:val="center"/>
              <w:rPr>
                <w:del w:id="366" w:author="Виталий П" w:date="2020-02-04T14:01:00Z"/>
                <w:rFonts w:asciiTheme="majorHAnsi" w:hAnsiTheme="majorHAnsi"/>
                <w:color w:val="0000FF"/>
                <w:sz w:val="20"/>
                <w:szCs w:val="20"/>
              </w:rPr>
            </w:pPr>
            <w:del w:id="367" w:author="Виталий П" w:date="2020-02-04T14:01:00Z">
              <w:r w:rsidRPr="00275E57" w:rsidDel="001111CC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Сортировка</w:delText>
              </w:r>
            </w:del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75D4" w14:textId="50F0D1C5" w:rsidR="00AF663F" w:rsidRPr="00275E57" w:rsidDel="001111CC" w:rsidRDefault="00ED4FB5">
            <w:pPr>
              <w:ind w:left="100"/>
              <w:jc w:val="center"/>
              <w:rPr>
                <w:del w:id="368" w:author="Виталий П" w:date="2020-02-04T14:01:00Z"/>
                <w:rFonts w:asciiTheme="majorHAnsi" w:hAnsiTheme="majorHAnsi"/>
                <w:color w:val="0000FF"/>
                <w:sz w:val="20"/>
                <w:szCs w:val="20"/>
              </w:rPr>
            </w:pPr>
            <w:del w:id="369" w:author="Виталий П" w:date="2020-02-04T14:01:00Z">
              <w:r w:rsidRPr="00275E57" w:rsidDel="001111CC">
                <w:rPr>
                  <w:rFonts w:asciiTheme="majorHAnsi" w:hAnsiTheme="majorHAnsi"/>
                  <w:color w:val="0000FF"/>
                  <w:sz w:val="20"/>
                  <w:szCs w:val="20"/>
                </w:rPr>
                <w:delText>Фильтр</w:delText>
              </w:r>
            </w:del>
          </w:p>
        </w:tc>
      </w:tr>
      <w:tr w:rsidR="00AF663F" w:rsidRPr="00275E57" w:rsidDel="001111CC" w14:paraId="1C829BAD" w14:textId="40C476A7">
        <w:trPr>
          <w:trHeight w:val="440"/>
          <w:del w:id="370" w:author="Виталий П" w:date="2020-02-04T14:01:00Z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4C502" w14:textId="1875BFF0" w:rsidR="00AF663F" w:rsidRPr="00275E57" w:rsidDel="001111CC" w:rsidRDefault="00ED4FB5">
            <w:pPr>
              <w:ind w:left="100"/>
              <w:jc w:val="center"/>
              <w:rPr>
                <w:del w:id="371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72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ID</w:delText>
              </w:r>
            </w:del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6CCD9" w14:textId="57B42DDF" w:rsidR="00AF663F" w:rsidRPr="00275E57" w:rsidDel="001111CC" w:rsidRDefault="00ED4FB5">
            <w:pPr>
              <w:ind w:left="100"/>
              <w:jc w:val="center"/>
              <w:rPr>
                <w:del w:id="373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74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Дата</w:delText>
              </w:r>
            </w:del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D629F" w14:textId="4CCD50FD" w:rsidR="00AF663F" w:rsidRPr="00275E57" w:rsidDel="001111CC" w:rsidRDefault="00ED4FB5">
            <w:pPr>
              <w:ind w:left="100"/>
              <w:jc w:val="center"/>
              <w:rPr>
                <w:del w:id="375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76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Контрагент</w:delText>
              </w:r>
            </w:del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D33AB" w14:textId="181DAF6C" w:rsidR="00AF663F" w:rsidRPr="00275E57" w:rsidDel="001111CC" w:rsidRDefault="00ED4FB5">
            <w:pPr>
              <w:ind w:left="100"/>
              <w:jc w:val="center"/>
              <w:rPr>
                <w:del w:id="377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78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№Договора</w:delText>
              </w:r>
            </w:del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41305" w14:textId="2BC1759D" w:rsidR="00AF663F" w:rsidRPr="00275E57" w:rsidDel="001111CC" w:rsidRDefault="00ED4FB5">
            <w:pPr>
              <w:ind w:left="100"/>
              <w:jc w:val="center"/>
              <w:rPr>
                <w:del w:id="379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80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Вид исследования</w:delText>
              </w:r>
            </w:del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6FE0" w14:textId="5597EF4E" w:rsidR="00AF663F" w:rsidRPr="00275E57" w:rsidDel="001111CC" w:rsidRDefault="00ED4FB5">
            <w:pPr>
              <w:ind w:left="100"/>
              <w:jc w:val="center"/>
              <w:rPr>
                <w:del w:id="381" w:author="Виталий П" w:date="2020-02-04T14:01:00Z"/>
                <w:rFonts w:asciiTheme="majorHAnsi" w:hAnsiTheme="majorHAnsi"/>
                <w:b/>
                <w:sz w:val="20"/>
                <w:szCs w:val="20"/>
              </w:rPr>
            </w:pPr>
            <w:del w:id="382" w:author="Виталий П" w:date="2020-02-04T14:01:00Z">
              <w:r w:rsidRPr="00275E57" w:rsidDel="001111CC">
                <w:rPr>
                  <w:rFonts w:asciiTheme="majorHAnsi" w:hAnsiTheme="majorHAnsi"/>
                  <w:b/>
                  <w:sz w:val="20"/>
                  <w:szCs w:val="20"/>
                </w:rPr>
                <w:delText>Протоколы</w:delText>
              </w:r>
            </w:del>
          </w:p>
        </w:tc>
      </w:tr>
      <w:tr w:rsidR="00AF663F" w:rsidRPr="00275E57" w:rsidDel="001111CC" w14:paraId="252F2F26" w14:textId="4E61A863">
        <w:trPr>
          <w:trHeight w:val="440"/>
          <w:del w:id="383" w:author="Виталий П" w:date="2020-02-04T14:01:00Z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AF145" w14:textId="03E39109" w:rsidR="00AF663F" w:rsidRPr="00275E57" w:rsidDel="001111CC" w:rsidRDefault="00ED4FB5">
            <w:pPr>
              <w:ind w:left="100"/>
              <w:rPr>
                <w:del w:id="384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85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6D177" w14:textId="43DF84E5" w:rsidR="00AF663F" w:rsidRPr="00275E57" w:rsidDel="001111CC" w:rsidRDefault="00ED4FB5">
            <w:pPr>
              <w:ind w:left="100"/>
              <w:rPr>
                <w:del w:id="386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87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E7D32" w14:textId="46A4E628" w:rsidR="00AF663F" w:rsidRPr="00275E57" w:rsidDel="001111CC" w:rsidRDefault="00ED4FB5">
            <w:pPr>
              <w:ind w:left="100"/>
              <w:rPr>
                <w:del w:id="388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89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5E57F" w14:textId="0B3068DC" w:rsidR="00AF663F" w:rsidRPr="00275E57" w:rsidDel="001111CC" w:rsidRDefault="00ED4FB5">
            <w:pPr>
              <w:ind w:left="100"/>
              <w:rPr>
                <w:del w:id="390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91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1F635" w14:textId="62D5BF95" w:rsidR="00AF663F" w:rsidRPr="00275E57" w:rsidDel="001111CC" w:rsidRDefault="00ED4FB5">
            <w:pPr>
              <w:ind w:left="100"/>
              <w:rPr>
                <w:del w:id="392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93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0428" w14:textId="1C1AE220" w:rsidR="00AF663F" w:rsidRPr="00275E57" w:rsidDel="001111CC" w:rsidRDefault="00ED4FB5">
            <w:pPr>
              <w:ind w:left="100"/>
              <w:rPr>
                <w:del w:id="394" w:author="Виталий П" w:date="2020-02-04T14:01:00Z"/>
                <w:rFonts w:asciiTheme="majorHAnsi" w:hAnsiTheme="majorHAnsi"/>
                <w:sz w:val="20"/>
                <w:szCs w:val="20"/>
              </w:rPr>
            </w:pPr>
            <w:del w:id="395" w:author="Виталий П" w:date="2020-02-04T14:01:00Z">
              <w:r w:rsidRPr="00275E57" w:rsidDel="001111CC">
                <w:rPr>
                  <w:rFonts w:asciiTheme="majorHAnsi" w:hAnsiTheme="majorHAnsi"/>
                  <w:sz w:val="20"/>
                  <w:szCs w:val="20"/>
                </w:rPr>
                <w:delText xml:space="preserve"> </w:delText>
              </w:r>
            </w:del>
          </w:p>
        </w:tc>
      </w:tr>
    </w:tbl>
    <w:p w14:paraId="1E309C9F" w14:textId="1385B1BD" w:rsidR="00AF663F" w:rsidRPr="00275E57" w:rsidDel="001111CC" w:rsidRDefault="00AF663F">
      <w:pPr>
        <w:rPr>
          <w:del w:id="396" w:author="Виталий П" w:date="2020-02-04T14:01:00Z"/>
          <w:rFonts w:asciiTheme="majorHAnsi" w:hAnsiTheme="majorHAnsi"/>
          <w:sz w:val="24"/>
          <w:szCs w:val="24"/>
        </w:rPr>
      </w:pPr>
    </w:p>
    <w:p w14:paraId="49F5551B" w14:textId="0B0055FD" w:rsidR="00AF663F" w:rsidRPr="00275E57" w:rsidDel="001111CC" w:rsidRDefault="00AF663F">
      <w:pPr>
        <w:rPr>
          <w:del w:id="397" w:author="Виталий П" w:date="2020-02-04T14:01:00Z"/>
          <w:rFonts w:asciiTheme="majorHAnsi" w:hAnsiTheme="majorHAnsi"/>
          <w:sz w:val="24"/>
          <w:szCs w:val="24"/>
        </w:rPr>
      </w:pPr>
    </w:p>
    <w:p w14:paraId="63CEC260" w14:textId="4B076233" w:rsidR="00AF663F" w:rsidRPr="00275E57" w:rsidDel="001111CC" w:rsidRDefault="00ED4FB5">
      <w:pPr>
        <w:numPr>
          <w:ilvl w:val="3"/>
          <w:numId w:val="10"/>
        </w:numPr>
        <w:rPr>
          <w:del w:id="398" w:author="Виталий П" w:date="2020-02-04T14:01:00Z"/>
          <w:rFonts w:asciiTheme="majorHAnsi" w:hAnsiTheme="majorHAnsi"/>
          <w:sz w:val="24"/>
          <w:szCs w:val="24"/>
        </w:rPr>
      </w:pPr>
      <w:del w:id="399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Окно “Форма заказа услуги”</w:delText>
        </w:r>
      </w:del>
    </w:p>
    <w:p w14:paraId="0E03C75A" w14:textId="76CB3B4A" w:rsidR="00AF663F" w:rsidRPr="00275E57" w:rsidDel="001111CC" w:rsidRDefault="00ED4FB5">
      <w:pPr>
        <w:numPr>
          <w:ilvl w:val="3"/>
          <w:numId w:val="10"/>
        </w:numPr>
        <w:rPr>
          <w:del w:id="400" w:author="Виталий П" w:date="2020-02-04T14:01:00Z"/>
          <w:rFonts w:asciiTheme="majorHAnsi" w:hAnsiTheme="majorHAnsi"/>
          <w:sz w:val="24"/>
          <w:szCs w:val="24"/>
        </w:rPr>
      </w:pPr>
      <w:del w:id="401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Окно “Персональный менеджер”</w:delText>
        </w:r>
      </w:del>
    </w:p>
    <w:p w14:paraId="42037F71" w14:textId="5CADFC7A" w:rsidR="00AF663F" w:rsidRPr="00275E57" w:rsidDel="001111CC" w:rsidRDefault="00ED4FB5">
      <w:pPr>
        <w:numPr>
          <w:ilvl w:val="3"/>
          <w:numId w:val="10"/>
        </w:numPr>
        <w:rPr>
          <w:del w:id="402" w:author="Виталий П" w:date="2020-02-04T14:01:00Z"/>
          <w:rFonts w:asciiTheme="majorHAnsi" w:hAnsiTheme="majorHAnsi"/>
          <w:sz w:val="24"/>
          <w:szCs w:val="24"/>
        </w:rPr>
      </w:pPr>
      <w:del w:id="403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1B3CF14A" w14:textId="52EF4BB7" w:rsidR="00AF663F" w:rsidRPr="00275E57" w:rsidDel="001111CC" w:rsidRDefault="00ED4FB5">
      <w:pPr>
        <w:numPr>
          <w:ilvl w:val="3"/>
          <w:numId w:val="10"/>
        </w:numPr>
        <w:rPr>
          <w:del w:id="404" w:author="Виталий П" w:date="2020-02-04T14:01:00Z"/>
          <w:rFonts w:asciiTheme="majorHAnsi" w:hAnsiTheme="majorHAnsi"/>
          <w:sz w:val="24"/>
          <w:szCs w:val="24"/>
        </w:rPr>
      </w:pPr>
      <w:del w:id="405" w:author="Виталий П" w:date="2020-02-04T14:01:00Z">
        <w:r w:rsidRPr="00275E57" w:rsidDel="001111CC">
          <w:rPr>
            <w:rFonts w:asciiTheme="majorHAnsi" w:hAnsiTheme="majorHAnsi"/>
            <w:sz w:val="24"/>
            <w:szCs w:val="24"/>
          </w:rPr>
          <w:delText>Footer</w:delText>
        </w:r>
      </w:del>
    </w:p>
    <w:p w14:paraId="0C015231" w14:textId="346A3DE8" w:rsidR="00AF663F" w:rsidRPr="00275E57" w:rsidDel="001111CC" w:rsidRDefault="00ED4FB5">
      <w:pPr>
        <w:numPr>
          <w:ilvl w:val="2"/>
          <w:numId w:val="10"/>
        </w:numPr>
        <w:rPr>
          <w:del w:id="406" w:author="Виталий П" w:date="2020-02-04T14:01:00Z"/>
          <w:rFonts w:asciiTheme="majorHAnsi" w:hAnsiTheme="majorHAnsi"/>
          <w:b/>
          <w:i/>
          <w:sz w:val="24"/>
          <w:szCs w:val="24"/>
        </w:rPr>
      </w:pPr>
      <w:del w:id="407" w:author="Виталий П" w:date="2020-02-04T14:01:00Z">
        <w:r w:rsidRPr="00275E57" w:rsidDel="001111CC">
          <w:rPr>
            <w:rFonts w:asciiTheme="majorHAnsi" w:hAnsiTheme="majorHAnsi"/>
            <w:b/>
            <w:i/>
            <w:sz w:val="24"/>
            <w:szCs w:val="24"/>
          </w:rPr>
          <w:delText>Логика</w:delText>
        </w:r>
      </w:del>
    </w:p>
    <w:p w14:paraId="010A85A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BB63269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7B8985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5.6.1 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FB9682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6DCC1C1" w14:textId="70D9820C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del w:id="408" w:author="Виталий П" w:date="2020-02-04T14:05:00Z">
        <w:r w:rsidRPr="00275E57" w:rsidDel="00471302">
          <w:rPr>
            <w:rFonts w:asciiTheme="majorHAnsi" w:hAnsiTheme="majorHAnsi"/>
            <w:sz w:val="24"/>
            <w:szCs w:val="24"/>
          </w:rPr>
          <w:delText>Таблица</w:delText>
        </w:r>
      </w:del>
      <w:ins w:id="409" w:author="Виталий П" w:date="2020-02-04T14:05:00Z">
        <w:r w:rsidR="00471302">
          <w:rPr>
            <w:rFonts w:asciiTheme="majorHAnsi" w:hAnsiTheme="majorHAnsi"/>
            <w:sz w:val="24"/>
            <w:szCs w:val="24"/>
            <w:lang w:val="ru-RU"/>
          </w:rPr>
          <w:t>Набор карточек</w:t>
        </w:r>
      </w:ins>
      <w:r w:rsidRPr="00275E5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</w:rPr>
        <w:t>котор</w:t>
      </w:r>
      <w:ins w:id="410" w:author="Виталий П" w:date="2020-02-04T14:05:00Z">
        <w:r w:rsidR="00471302">
          <w:rPr>
            <w:rFonts w:asciiTheme="majorHAnsi" w:hAnsiTheme="majorHAnsi"/>
            <w:sz w:val="24"/>
            <w:szCs w:val="24"/>
            <w:lang w:val="ru-RU"/>
          </w:rPr>
          <w:t>ые</w:t>
        </w:r>
      </w:ins>
      <w:proofErr w:type="spellEnd"/>
      <w:del w:id="411" w:author="Виталий П" w:date="2020-02-04T14:05:00Z">
        <w:r w:rsidRPr="00275E57" w:rsidDel="00471302">
          <w:rPr>
            <w:rFonts w:asciiTheme="majorHAnsi" w:hAnsiTheme="majorHAnsi"/>
            <w:sz w:val="24"/>
            <w:szCs w:val="24"/>
          </w:rPr>
          <w:delText>ая</w:delText>
        </w:r>
      </w:del>
      <w:r w:rsidRPr="00275E5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</w:rPr>
        <w:t>позволя</w:t>
      </w:r>
      <w:proofErr w:type="spellEnd"/>
      <w:ins w:id="412" w:author="Виталий П" w:date="2020-02-04T14:05:00Z">
        <w:r w:rsidR="00471302">
          <w:rPr>
            <w:rFonts w:asciiTheme="majorHAnsi" w:hAnsiTheme="majorHAnsi"/>
            <w:sz w:val="24"/>
            <w:szCs w:val="24"/>
            <w:lang w:val="ru-RU"/>
          </w:rPr>
          <w:t>ют</w:t>
        </w:r>
      </w:ins>
      <w:del w:id="413" w:author="Виталий П" w:date="2020-02-04T14:05:00Z">
        <w:r w:rsidRPr="00275E57" w:rsidDel="00471302">
          <w:rPr>
            <w:rFonts w:asciiTheme="majorHAnsi" w:hAnsiTheme="majorHAnsi"/>
            <w:sz w:val="24"/>
            <w:szCs w:val="24"/>
          </w:rPr>
          <w:delText>ет</w:delText>
        </w:r>
      </w:del>
      <w:r w:rsidRPr="00275E57">
        <w:rPr>
          <w:rFonts w:asciiTheme="majorHAnsi" w:hAnsiTheme="majorHAnsi"/>
          <w:sz w:val="24"/>
          <w:szCs w:val="24"/>
        </w:rPr>
        <w:t xml:space="preserve"> удобно просмотреть все оформленные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0E020E6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7FEFB1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85C18E3" w14:textId="77777777" w:rsidR="00471302" w:rsidRDefault="00471302">
      <w:pPr>
        <w:rPr>
          <w:ins w:id="414" w:author="Виталий П" w:date="2020-02-04T14:05:00Z"/>
          <w:rFonts w:asciiTheme="majorHAnsi" w:hAnsiTheme="majorHAnsi"/>
          <w:sz w:val="24"/>
          <w:szCs w:val="24"/>
        </w:rPr>
        <w:pPrChange w:id="415" w:author="Виталий П" w:date="2020-02-04T14:05:00Z">
          <w:pPr>
            <w:numPr>
              <w:ilvl w:val="3"/>
              <w:numId w:val="10"/>
            </w:numPr>
            <w:ind w:left="2880" w:hanging="360"/>
          </w:pPr>
        </w:pPrChange>
      </w:pPr>
    </w:p>
    <w:p w14:paraId="2974AAE9" w14:textId="32EB3EB6" w:rsidR="00AF663F" w:rsidRPr="00275E57" w:rsidRDefault="00471302">
      <w:pPr>
        <w:rPr>
          <w:rFonts w:asciiTheme="majorHAnsi" w:hAnsiTheme="majorHAnsi"/>
          <w:sz w:val="24"/>
          <w:szCs w:val="24"/>
        </w:rPr>
        <w:pPrChange w:id="416" w:author="Виталий П" w:date="2020-02-04T14:05:00Z">
          <w:pPr>
            <w:numPr>
              <w:ilvl w:val="3"/>
              <w:numId w:val="10"/>
            </w:numPr>
            <w:ind w:left="2880" w:hanging="360"/>
          </w:pPr>
        </w:pPrChange>
      </w:pPr>
      <w:ins w:id="417" w:author="Виталий П" w:date="2020-02-04T14:06:00Z">
        <w:r w:rsidRPr="00471302">
          <w:rPr>
            <w:noProof/>
            <w:lang w:val="ru-RU"/>
          </w:rPr>
          <w:drawing>
            <wp:inline distT="0" distB="0" distL="0" distR="0" wp14:anchorId="59836EFB" wp14:editId="29509D76">
              <wp:extent cx="5827167" cy="5969000"/>
              <wp:effectExtent l="0" t="0" r="2540" b="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8640" cy="5970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1302" w:rsidDel="00471302">
          <w:t xml:space="preserve"> </w:t>
        </w:r>
      </w:ins>
      <w:del w:id="418" w:author="Виталий П" w:date="2020-02-04T14:05:00Z">
        <w:r w:rsidR="00ED4FB5" w:rsidRPr="00275E57" w:rsidDel="00471302">
          <w:rPr>
            <w:rFonts w:asciiTheme="majorHAnsi" w:hAnsiTheme="majorHAnsi"/>
            <w:sz w:val="24"/>
            <w:szCs w:val="24"/>
          </w:rPr>
          <w:delText>Таблица:</w:delText>
        </w:r>
      </w:del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:rsidDel="00471302" w14:paraId="1788217F" w14:textId="571A739A">
        <w:trPr>
          <w:trHeight w:val="440"/>
          <w:del w:id="419" w:author="Виталий П" w:date="2020-02-04T14:05:00Z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D6A02" w14:textId="7BFB4838" w:rsidR="00AF663F" w:rsidRPr="00275E57" w:rsidDel="00471302" w:rsidRDefault="00AF663F">
            <w:pPr>
              <w:ind w:left="100"/>
              <w:rPr>
                <w:del w:id="420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C5DE" w14:textId="314A1585" w:rsidR="00AF663F" w:rsidRPr="00275E57" w:rsidDel="00471302" w:rsidRDefault="00ED4FB5">
            <w:pPr>
              <w:ind w:left="100"/>
              <w:rPr>
                <w:del w:id="421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22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B81EE" w14:textId="636DF42B" w:rsidR="00AF663F" w:rsidRPr="00275E57" w:rsidDel="00471302" w:rsidRDefault="00ED4FB5">
            <w:pPr>
              <w:ind w:left="100"/>
              <w:jc w:val="center"/>
              <w:rPr>
                <w:del w:id="423" w:author="Виталий П" w:date="2020-02-04T14:05:00Z"/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del w:id="424" w:author="Виталий П" w:date="2020-02-04T14:05:00Z">
              <w:r w:rsidRPr="00275E57" w:rsidDel="00471302">
                <w:rPr>
                  <w:rFonts w:asciiTheme="majorHAnsi" w:hAnsiTheme="majorHAnsi"/>
                  <w:color w:val="0000FF"/>
                  <w:sz w:val="20"/>
                  <w:szCs w:val="20"/>
                  <w:highlight w:val="white"/>
                </w:rPr>
                <w:delText>Сортировка</w:delText>
              </w:r>
            </w:del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6EB7" w14:textId="19792202" w:rsidR="00AF663F" w:rsidRPr="00275E57" w:rsidDel="00471302" w:rsidRDefault="00ED4FB5">
            <w:pPr>
              <w:ind w:left="100"/>
              <w:jc w:val="center"/>
              <w:rPr>
                <w:del w:id="425" w:author="Виталий П" w:date="2020-02-04T14:05:00Z"/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del w:id="426" w:author="Виталий П" w:date="2020-02-04T14:05:00Z">
              <w:r w:rsidRPr="00275E57" w:rsidDel="00471302">
                <w:rPr>
                  <w:rFonts w:asciiTheme="majorHAnsi" w:hAnsiTheme="majorHAnsi"/>
                  <w:color w:val="0000FF"/>
                  <w:sz w:val="20"/>
                  <w:szCs w:val="20"/>
                  <w:highlight w:val="white"/>
                </w:rPr>
                <w:delText>Фильтр</w:delText>
              </w:r>
            </w:del>
          </w:p>
        </w:tc>
      </w:tr>
      <w:tr w:rsidR="00AF663F" w:rsidRPr="00275E57" w:rsidDel="00471302" w14:paraId="25CE9BAA" w14:textId="2E070C20">
        <w:trPr>
          <w:trHeight w:val="440"/>
          <w:del w:id="427" w:author="Виталий П" w:date="2020-02-04T14:05:00Z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9D5C2" w14:textId="0627FCA4" w:rsidR="00AF663F" w:rsidRPr="00275E57" w:rsidDel="00471302" w:rsidRDefault="00ED4FB5">
            <w:pPr>
              <w:ind w:left="100"/>
              <w:jc w:val="center"/>
              <w:rPr>
                <w:del w:id="428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29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ID</w:delText>
              </w:r>
            </w:del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A5E66" w14:textId="5EA0113D" w:rsidR="00AF663F" w:rsidRPr="00275E57" w:rsidDel="00471302" w:rsidRDefault="00ED4FB5">
            <w:pPr>
              <w:ind w:left="100"/>
              <w:jc w:val="center"/>
              <w:rPr>
                <w:del w:id="430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31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Дата</w:delText>
              </w:r>
            </w:del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4509D" w14:textId="602E8BAF" w:rsidR="00AF663F" w:rsidRPr="00275E57" w:rsidDel="00471302" w:rsidRDefault="00ED4FB5">
            <w:pPr>
              <w:ind w:left="100"/>
              <w:jc w:val="center"/>
              <w:rPr>
                <w:del w:id="432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33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Контрагент</w:delText>
              </w:r>
            </w:del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55D8B" w14:textId="5CD1AC97" w:rsidR="00AF663F" w:rsidRPr="00275E57" w:rsidDel="00471302" w:rsidRDefault="00ED4FB5">
            <w:pPr>
              <w:ind w:left="100"/>
              <w:jc w:val="center"/>
              <w:rPr>
                <w:del w:id="434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35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№Договора</w:delText>
              </w:r>
            </w:del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2746A" w14:textId="3DF642FD" w:rsidR="00AF663F" w:rsidRPr="00275E57" w:rsidDel="00471302" w:rsidRDefault="00ED4FB5">
            <w:pPr>
              <w:ind w:left="100"/>
              <w:jc w:val="center"/>
              <w:rPr>
                <w:del w:id="436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37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Вид Документа</w:delText>
              </w:r>
            </w:del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8D4F5" w14:textId="38444490" w:rsidR="00AF663F" w:rsidRPr="00275E57" w:rsidDel="00471302" w:rsidRDefault="00ED4FB5">
            <w:pPr>
              <w:ind w:left="100"/>
              <w:jc w:val="center"/>
              <w:rPr>
                <w:del w:id="438" w:author="Виталий П" w:date="2020-02-04T14:05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39" w:author="Виталий П" w:date="2020-02-04T14:05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Срок Действия</w:delText>
              </w:r>
            </w:del>
          </w:p>
        </w:tc>
      </w:tr>
      <w:tr w:rsidR="00AF663F" w:rsidRPr="00275E57" w:rsidDel="00471302" w14:paraId="75F06F3C" w14:textId="4F1A9278">
        <w:trPr>
          <w:trHeight w:val="440"/>
          <w:del w:id="440" w:author="Виталий П" w:date="2020-02-04T14:05:00Z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68860" w14:textId="56E08CA4" w:rsidR="00AF663F" w:rsidRPr="00275E57" w:rsidDel="00471302" w:rsidRDefault="00ED4FB5">
            <w:pPr>
              <w:ind w:left="100"/>
              <w:rPr>
                <w:del w:id="441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42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A8686" w14:textId="768D8B0D" w:rsidR="00AF663F" w:rsidRPr="00275E57" w:rsidDel="00471302" w:rsidRDefault="00ED4FB5">
            <w:pPr>
              <w:ind w:left="100"/>
              <w:rPr>
                <w:del w:id="443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44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76645" w14:textId="6EB64096" w:rsidR="00AF663F" w:rsidRPr="00275E57" w:rsidDel="00471302" w:rsidRDefault="00ED4FB5">
            <w:pPr>
              <w:ind w:left="100"/>
              <w:rPr>
                <w:del w:id="445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46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609E" w14:textId="74C9F87B" w:rsidR="00AF663F" w:rsidRPr="00275E57" w:rsidDel="00471302" w:rsidRDefault="00ED4FB5">
            <w:pPr>
              <w:ind w:left="100"/>
              <w:rPr>
                <w:del w:id="447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48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66849" w14:textId="75323473" w:rsidR="00AF663F" w:rsidRPr="00275E57" w:rsidDel="00471302" w:rsidRDefault="00ED4FB5">
            <w:pPr>
              <w:ind w:left="100"/>
              <w:rPr>
                <w:del w:id="449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50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B9F06" w14:textId="5179F78C" w:rsidR="00AF663F" w:rsidRPr="00275E57" w:rsidDel="00471302" w:rsidRDefault="00ED4FB5">
            <w:pPr>
              <w:ind w:left="100"/>
              <w:rPr>
                <w:del w:id="451" w:author="Виталий П" w:date="2020-02-04T14:05:00Z"/>
                <w:rFonts w:asciiTheme="majorHAnsi" w:hAnsiTheme="majorHAnsi"/>
                <w:sz w:val="20"/>
                <w:szCs w:val="20"/>
                <w:highlight w:val="white"/>
              </w:rPr>
            </w:pPr>
            <w:del w:id="452" w:author="Виталий П" w:date="2020-02-04T14:05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</w:tr>
    </w:tbl>
    <w:p w14:paraId="23E84AA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183E9D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Окно “Форма заказа услуги”</w:t>
      </w:r>
    </w:p>
    <w:p w14:paraId="5CADBC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0350326" w14:textId="617DE468" w:rsidR="00AF663F" w:rsidRPr="00275E57" w:rsidDel="00471302" w:rsidRDefault="00ED4FB5">
      <w:pPr>
        <w:numPr>
          <w:ilvl w:val="3"/>
          <w:numId w:val="10"/>
        </w:numPr>
        <w:rPr>
          <w:del w:id="453" w:author="Виталий П" w:date="2020-02-04T14:07:00Z"/>
          <w:rFonts w:asciiTheme="majorHAnsi" w:hAnsiTheme="majorHAnsi"/>
          <w:sz w:val="24"/>
          <w:szCs w:val="24"/>
        </w:rPr>
      </w:pPr>
      <w:del w:id="454" w:author="Виталий П" w:date="2020-02-04T14:07:00Z">
        <w:r w:rsidRPr="00275E57" w:rsidDel="00471302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5CC68DB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83869B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73BA9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455"/>
      <w:commentRangeStart w:id="456"/>
      <w:commentRangeStart w:id="457"/>
      <w:r w:rsidRPr="00275E57">
        <w:rPr>
          <w:rFonts w:asciiTheme="majorHAnsi" w:hAnsiTheme="majorHAnsi"/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  <w:commentRangeEnd w:id="455"/>
      <w:r w:rsidR="001B1112">
        <w:rPr>
          <w:rStyle w:val="afa"/>
        </w:rPr>
        <w:commentReference w:id="455"/>
      </w:r>
      <w:commentRangeEnd w:id="456"/>
      <w:r w:rsidR="00FF3909">
        <w:rPr>
          <w:rStyle w:val="afa"/>
        </w:rPr>
        <w:commentReference w:id="456"/>
      </w:r>
      <w:commentRangeEnd w:id="457"/>
      <w:r w:rsidR="00C26D8E">
        <w:rPr>
          <w:rStyle w:val="afa"/>
        </w:rPr>
        <w:commentReference w:id="457"/>
      </w:r>
    </w:p>
    <w:p w14:paraId="06F2E841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FC4C27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2A64C8DD" w14:textId="2E3D53F8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5.7.1 Окно “</w:t>
      </w:r>
      <w:del w:id="458" w:author="Виталий П" w:date="2020-02-04T14:08:00Z">
        <w:r w:rsidRPr="00275E57" w:rsidDel="00471302">
          <w:rPr>
            <w:rFonts w:asciiTheme="majorHAnsi" w:hAnsiTheme="majorHAnsi"/>
            <w:sz w:val="24"/>
            <w:szCs w:val="24"/>
          </w:rPr>
          <w:delText>График</w:delText>
        </w:r>
      </w:del>
      <w:ins w:id="459" w:author="Виталий П" w:date="2020-02-04T14:08:00Z">
        <w:r w:rsidR="00471302">
          <w:rPr>
            <w:rFonts w:asciiTheme="majorHAnsi" w:hAnsiTheme="majorHAnsi"/>
            <w:sz w:val="24"/>
            <w:szCs w:val="24"/>
            <w:lang w:val="ru-RU"/>
          </w:rPr>
          <w:t>Список</w:t>
        </w:r>
      </w:ins>
      <w:r w:rsidRPr="00275E5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777A8F4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3D6FA65" w14:textId="23168CC3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del w:id="460" w:author="Виталий П" w:date="2020-02-04T14:08:00Z">
        <w:r w:rsidRPr="00275E57" w:rsidDel="00471302">
          <w:rPr>
            <w:rFonts w:asciiTheme="majorHAnsi" w:hAnsiTheme="majorHAnsi"/>
            <w:sz w:val="24"/>
            <w:szCs w:val="24"/>
          </w:rPr>
          <w:delText>Таблица</w:delText>
        </w:r>
      </w:del>
      <w:ins w:id="461" w:author="Виталий П" w:date="2020-02-04T14:08:00Z">
        <w:r w:rsidR="00471302">
          <w:rPr>
            <w:rFonts w:asciiTheme="majorHAnsi" w:hAnsiTheme="majorHAnsi"/>
            <w:sz w:val="24"/>
            <w:szCs w:val="24"/>
            <w:lang w:val="ru-RU"/>
          </w:rPr>
          <w:t>Набор карточек</w:t>
        </w:r>
      </w:ins>
      <w:r w:rsidRPr="00275E5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</w:rPr>
        <w:t>котор</w:t>
      </w:r>
      <w:ins w:id="462" w:author="Виталий П" w:date="2020-02-04T14:08:00Z">
        <w:r w:rsidR="00471302">
          <w:rPr>
            <w:rFonts w:asciiTheme="majorHAnsi" w:hAnsiTheme="majorHAnsi"/>
            <w:sz w:val="24"/>
            <w:szCs w:val="24"/>
            <w:lang w:val="ru-RU"/>
          </w:rPr>
          <w:t>ые</w:t>
        </w:r>
      </w:ins>
      <w:proofErr w:type="spellEnd"/>
      <w:del w:id="463" w:author="Виталий П" w:date="2020-02-04T14:08:00Z">
        <w:r w:rsidRPr="00275E57" w:rsidDel="00471302">
          <w:rPr>
            <w:rFonts w:asciiTheme="majorHAnsi" w:hAnsiTheme="majorHAnsi"/>
            <w:sz w:val="24"/>
            <w:szCs w:val="24"/>
          </w:rPr>
          <w:delText>ая</w:delText>
        </w:r>
      </w:del>
      <w:r w:rsidRPr="00275E5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</w:rPr>
        <w:t>позволя</w:t>
      </w:r>
      <w:proofErr w:type="spellEnd"/>
      <w:del w:id="464" w:author="Виталий П" w:date="2020-02-04T14:09:00Z">
        <w:r w:rsidRPr="00275E57" w:rsidDel="00471302">
          <w:rPr>
            <w:rFonts w:asciiTheme="majorHAnsi" w:hAnsiTheme="majorHAnsi"/>
            <w:sz w:val="24"/>
            <w:szCs w:val="24"/>
          </w:rPr>
          <w:delText>е</w:delText>
        </w:r>
      </w:del>
      <w:ins w:id="465" w:author="Виталий П" w:date="2020-02-04T14:09:00Z">
        <w:r w:rsidR="00471302">
          <w:rPr>
            <w:rFonts w:asciiTheme="majorHAnsi" w:hAnsiTheme="majorHAnsi"/>
            <w:sz w:val="24"/>
            <w:szCs w:val="24"/>
            <w:lang w:val="ru-RU"/>
          </w:rPr>
          <w:t>ю</w:t>
        </w:r>
      </w:ins>
      <w:r w:rsidRPr="00275E57">
        <w:rPr>
          <w:rFonts w:asciiTheme="majorHAnsi" w:hAnsiTheme="majorHAnsi"/>
          <w:sz w:val="24"/>
          <w:szCs w:val="24"/>
        </w:rPr>
        <w:t xml:space="preserve">т удобно просмотреть все запланированные </w:t>
      </w:r>
      <w:ins w:id="466" w:author="Виталий П" w:date="2020-02-04T14:08:00Z">
        <w:r w:rsidR="00471302">
          <w:rPr>
            <w:rFonts w:asciiTheme="majorHAnsi" w:hAnsiTheme="majorHAnsi"/>
            <w:sz w:val="24"/>
            <w:szCs w:val="24"/>
            <w:lang w:val="ru-RU"/>
          </w:rPr>
          <w:t xml:space="preserve">и выполненные </w:t>
        </w:r>
      </w:ins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5950D4A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0CFBBE7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0C708B1" w14:textId="3C7E1AAC" w:rsidR="00AF663F" w:rsidRPr="00275E57" w:rsidRDefault="00ED4FB5">
      <w:pPr>
        <w:ind w:left="2880"/>
        <w:rPr>
          <w:rFonts w:asciiTheme="majorHAnsi" w:hAnsiTheme="majorHAnsi"/>
          <w:sz w:val="24"/>
          <w:szCs w:val="24"/>
        </w:rPr>
        <w:pPrChange w:id="467" w:author="Виталий П" w:date="2020-02-04T14:09:00Z">
          <w:pPr>
            <w:numPr>
              <w:ilvl w:val="3"/>
              <w:numId w:val="10"/>
            </w:numPr>
            <w:ind w:left="2880" w:hanging="360"/>
          </w:pPr>
        </w:pPrChange>
      </w:pPr>
      <w:del w:id="468" w:author="Виталий П" w:date="2020-02-04T14:09:00Z">
        <w:r w:rsidRPr="00275E57" w:rsidDel="007248D2">
          <w:rPr>
            <w:rFonts w:asciiTheme="majorHAnsi" w:hAnsiTheme="majorHAnsi"/>
            <w:sz w:val="24"/>
            <w:szCs w:val="24"/>
          </w:rPr>
          <w:delText>Таблица:</w:delText>
        </w:r>
      </w:del>
    </w:p>
    <w:p w14:paraId="5EA534E2" w14:textId="603D0D11" w:rsidR="00AF663F" w:rsidRPr="00275E57" w:rsidRDefault="007248D2">
      <w:pPr>
        <w:rPr>
          <w:rFonts w:asciiTheme="majorHAnsi" w:hAnsiTheme="majorHAnsi"/>
          <w:sz w:val="24"/>
          <w:szCs w:val="24"/>
          <w:highlight w:val="white"/>
        </w:rPr>
      </w:pPr>
      <w:ins w:id="469" w:author="Виталий П" w:date="2020-02-04T14:09:00Z">
        <w:r w:rsidRPr="007248D2">
          <w:rPr>
            <w:noProof/>
            <w:highlight w:val="white"/>
            <w:lang w:val="ru-RU"/>
          </w:rPr>
          <w:drawing>
            <wp:inline distT="0" distB="0" distL="0" distR="0" wp14:anchorId="6F077793" wp14:editId="0803AF75">
              <wp:extent cx="5733415" cy="5867057"/>
              <wp:effectExtent l="0" t="0" r="635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3415" cy="58670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:rsidDel="00471302" w14:paraId="0E89C960" w14:textId="703DD72B">
        <w:trPr>
          <w:trHeight w:val="440"/>
          <w:del w:id="470" w:author="Виталий П" w:date="2020-02-04T14:09:00Z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A9FFE" w14:textId="6AB4E72D" w:rsidR="00AF663F" w:rsidRPr="00275E57" w:rsidDel="00471302" w:rsidRDefault="00ED4FB5">
            <w:pPr>
              <w:ind w:left="100"/>
              <w:rPr>
                <w:del w:id="471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72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График дезработ</w:delText>
              </w:r>
            </w:del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8773C" w14:textId="0C58F774" w:rsidR="00AF663F" w:rsidRPr="00275E57" w:rsidDel="00471302" w:rsidRDefault="00ED4FB5">
            <w:pPr>
              <w:ind w:left="100"/>
              <w:rPr>
                <w:del w:id="473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474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4032" w14:textId="168A41E2" w:rsidR="00AF663F" w:rsidRPr="00275E57" w:rsidDel="00471302" w:rsidRDefault="00ED4FB5">
            <w:pPr>
              <w:ind w:left="100"/>
              <w:rPr>
                <w:del w:id="475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476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29143" w14:textId="284BB35F" w:rsidR="00AF663F" w:rsidRPr="00275E57" w:rsidDel="00471302" w:rsidRDefault="00ED4FB5">
            <w:pPr>
              <w:ind w:left="100"/>
              <w:rPr>
                <w:del w:id="477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478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B7BAC" w14:textId="0898C7BD" w:rsidR="00AF663F" w:rsidRPr="00275E57" w:rsidDel="00471302" w:rsidRDefault="00ED4FB5">
            <w:pPr>
              <w:ind w:left="100"/>
              <w:jc w:val="center"/>
              <w:rPr>
                <w:del w:id="479" w:author="Виталий П" w:date="2020-02-04T14:09:00Z"/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del w:id="480" w:author="Виталий П" w:date="2020-02-04T14:09:00Z">
              <w:r w:rsidRPr="00275E57" w:rsidDel="00471302">
                <w:rPr>
                  <w:rFonts w:asciiTheme="majorHAnsi" w:hAnsiTheme="majorHAnsi"/>
                  <w:color w:val="0000FF"/>
                  <w:sz w:val="16"/>
                  <w:szCs w:val="16"/>
                  <w:highlight w:val="white"/>
                </w:rPr>
                <w:delText>Сортировка</w:delText>
              </w:r>
            </w:del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46881" w14:textId="14ADF287" w:rsidR="00AF663F" w:rsidRPr="00275E57" w:rsidDel="00471302" w:rsidRDefault="00ED4FB5">
            <w:pPr>
              <w:ind w:left="100"/>
              <w:jc w:val="center"/>
              <w:rPr>
                <w:del w:id="481" w:author="Виталий П" w:date="2020-02-04T14:09:00Z"/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del w:id="482" w:author="Виталий П" w:date="2020-02-04T14:09:00Z">
              <w:r w:rsidRPr="00275E57" w:rsidDel="00471302">
                <w:rPr>
                  <w:rFonts w:asciiTheme="majorHAnsi" w:hAnsiTheme="majorHAnsi"/>
                  <w:color w:val="0000FF"/>
                  <w:sz w:val="16"/>
                  <w:szCs w:val="16"/>
                  <w:highlight w:val="white"/>
                </w:rPr>
                <w:delText>Фильтр</w:delText>
              </w:r>
            </w:del>
          </w:p>
        </w:tc>
      </w:tr>
      <w:tr w:rsidR="00AF663F" w:rsidRPr="00275E57" w:rsidDel="00471302" w14:paraId="77FFB803" w14:textId="1D5A8C64">
        <w:trPr>
          <w:trHeight w:val="440"/>
          <w:del w:id="483" w:author="Виталий П" w:date="2020-02-04T14:09:00Z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F174E" w14:textId="02854C46" w:rsidR="00AF663F" w:rsidRPr="00275E57" w:rsidDel="00471302" w:rsidRDefault="00ED4FB5">
            <w:pPr>
              <w:ind w:left="100"/>
              <w:jc w:val="center"/>
              <w:rPr>
                <w:del w:id="484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85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ID</w:delText>
              </w:r>
            </w:del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DE45B" w14:textId="78C071A3" w:rsidR="00AF663F" w:rsidRPr="00275E57" w:rsidDel="00471302" w:rsidRDefault="00ED4FB5">
            <w:pPr>
              <w:ind w:left="100"/>
              <w:jc w:val="center"/>
              <w:rPr>
                <w:del w:id="486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87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ПланДата</w:delText>
              </w:r>
            </w:del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E2271" w14:textId="36DF32D4" w:rsidR="00AF663F" w:rsidRPr="00275E57" w:rsidDel="00471302" w:rsidRDefault="00ED4FB5">
            <w:pPr>
              <w:ind w:left="100"/>
              <w:jc w:val="center"/>
              <w:rPr>
                <w:del w:id="488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89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Контрагент</w:delText>
              </w:r>
            </w:del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C2968" w14:textId="411F97D9" w:rsidR="00AF663F" w:rsidRPr="00275E57" w:rsidDel="00471302" w:rsidRDefault="00ED4FB5">
            <w:pPr>
              <w:ind w:left="100"/>
              <w:jc w:val="center"/>
              <w:rPr>
                <w:del w:id="490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91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№Договора</w:delText>
              </w:r>
            </w:del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D6B3F" w14:textId="57232843" w:rsidR="00AF663F" w:rsidRPr="00275E57" w:rsidDel="00471302" w:rsidRDefault="00ED4FB5">
            <w:pPr>
              <w:ind w:left="100"/>
              <w:jc w:val="center"/>
              <w:rPr>
                <w:del w:id="492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93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Адрес Объекта</w:delText>
              </w:r>
            </w:del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84260" w14:textId="10140A3D" w:rsidR="00AF663F" w:rsidRPr="00275E57" w:rsidDel="00471302" w:rsidRDefault="00ED4FB5">
            <w:pPr>
              <w:ind w:left="100"/>
              <w:jc w:val="center"/>
              <w:rPr>
                <w:del w:id="494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95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Вредитель</w:delText>
              </w:r>
            </w:del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74BB1" w14:textId="1263E526" w:rsidR="00AF663F" w:rsidRPr="00275E57" w:rsidDel="00471302" w:rsidRDefault="00ED4FB5">
            <w:pPr>
              <w:ind w:left="100"/>
              <w:jc w:val="center"/>
              <w:rPr>
                <w:del w:id="496" w:author="Виталий П" w:date="2020-02-04T14:09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497" w:author="Виталий П" w:date="2020-02-04T14:09:00Z">
              <w:r w:rsidRPr="00275E57" w:rsidDel="0047130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Площадь</w:delText>
              </w:r>
            </w:del>
          </w:p>
        </w:tc>
      </w:tr>
      <w:tr w:rsidR="00AF663F" w:rsidRPr="00275E57" w:rsidDel="00471302" w14:paraId="523BBF41" w14:textId="63F3A14D">
        <w:trPr>
          <w:trHeight w:val="440"/>
          <w:del w:id="498" w:author="Виталий П" w:date="2020-02-04T14:09:00Z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34ED1" w14:textId="6E5119D6" w:rsidR="00AF663F" w:rsidRPr="00275E57" w:rsidDel="00471302" w:rsidRDefault="00ED4FB5">
            <w:pPr>
              <w:ind w:left="100"/>
              <w:rPr>
                <w:del w:id="499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00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367FD" w14:textId="4BD0EAC5" w:rsidR="00AF663F" w:rsidRPr="00275E57" w:rsidDel="00471302" w:rsidRDefault="00ED4FB5">
            <w:pPr>
              <w:ind w:left="100"/>
              <w:rPr>
                <w:del w:id="501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02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293A5E" w14:textId="207B20E4" w:rsidR="00AF663F" w:rsidRPr="00275E57" w:rsidDel="00471302" w:rsidRDefault="00ED4FB5">
            <w:pPr>
              <w:ind w:left="100"/>
              <w:rPr>
                <w:del w:id="503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04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0D960" w14:textId="39F18A65" w:rsidR="00AF663F" w:rsidRPr="00275E57" w:rsidDel="00471302" w:rsidRDefault="00ED4FB5">
            <w:pPr>
              <w:ind w:left="100"/>
              <w:rPr>
                <w:del w:id="505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06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01EAD" w14:textId="5FB7618E" w:rsidR="00AF663F" w:rsidRPr="00275E57" w:rsidDel="00471302" w:rsidRDefault="00ED4FB5">
            <w:pPr>
              <w:ind w:left="100"/>
              <w:rPr>
                <w:del w:id="507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08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5B4C8" w14:textId="73851BCA" w:rsidR="00AF663F" w:rsidRPr="00275E57" w:rsidDel="00471302" w:rsidRDefault="00ED4FB5">
            <w:pPr>
              <w:ind w:left="100"/>
              <w:rPr>
                <w:del w:id="509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10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1FA4" w14:textId="044847B5" w:rsidR="00AF663F" w:rsidRPr="00275E57" w:rsidDel="00471302" w:rsidRDefault="00ED4FB5">
            <w:pPr>
              <w:ind w:left="100"/>
              <w:rPr>
                <w:del w:id="511" w:author="Виталий П" w:date="2020-02-04T14:09:00Z"/>
                <w:rFonts w:asciiTheme="majorHAnsi" w:hAnsiTheme="majorHAnsi"/>
                <w:sz w:val="20"/>
                <w:szCs w:val="20"/>
                <w:highlight w:val="white"/>
              </w:rPr>
            </w:pPr>
            <w:del w:id="512" w:author="Виталий П" w:date="2020-02-04T14:09:00Z">
              <w:r w:rsidRPr="00275E57" w:rsidDel="0047130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</w:tr>
    </w:tbl>
    <w:p w14:paraId="5924F0E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93BF63C" w14:textId="7DCA7B4F" w:rsidR="00AF663F" w:rsidRPr="00275E57" w:rsidDel="007248D2" w:rsidRDefault="00ED4FB5">
      <w:pPr>
        <w:numPr>
          <w:ilvl w:val="3"/>
          <w:numId w:val="10"/>
        </w:numPr>
        <w:rPr>
          <w:del w:id="513" w:author="Виталий П" w:date="2020-02-04T14:10:00Z"/>
          <w:rFonts w:asciiTheme="majorHAnsi" w:hAnsiTheme="majorHAnsi"/>
          <w:sz w:val="24"/>
          <w:szCs w:val="24"/>
        </w:rPr>
      </w:pPr>
      <w:del w:id="514" w:author="Виталий П" w:date="2020-02-04T14:10:00Z">
        <w:r w:rsidRPr="00275E57" w:rsidDel="007248D2">
          <w:rPr>
            <w:rFonts w:asciiTheme="majorHAnsi" w:hAnsiTheme="majorHAnsi"/>
            <w:sz w:val="24"/>
            <w:szCs w:val="24"/>
          </w:rPr>
          <w:lastRenderedPageBreak/>
          <w:delText>Кнопка “Изменить график гработ”</w:delText>
        </w:r>
      </w:del>
    </w:p>
    <w:p w14:paraId="0C624DD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3250F6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67045B47" w14:textId="48FE69DD" w:rsidR="00AF663F" w:rsidRPr="00275E57" w:rsidDel="007248D2" w:rsidRDefault="00ED4FB5">
      <w:pPr>
        <w:numPr>
          <w:ilvl w:val="3"/>
          <w:numId w:val="10"/>
        </w:numPr>
        <w:rPr>
          <w:del w:id="515" w:author="Виталий П" w:date="2020-02-04T14:10:00Z"/>
          <w:rFonts w:asciiTheme="majorHAnsi" w:hAnsiTheme="majorHAnsi"/>
          <w:sz w:val="24"/>
          <w:szCs w:val="24"/>
        </w:rPr>
      </w:pPr>
      <w:del w:id="516" w:author="Виталий П" w:date="2020-02-04T14:10:00Z">
        <w:r w:rsidRPr="00275E57" w:rsidDel="007248D2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2D2EA50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17F0A5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1BD6A6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517"/>
      <w:commentRangeStart w:id="518"/>
      <w:commentRangeStart w:id="519"/>
      <w:commentRangeStart w:id="520"/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методом экспорта/импорта файлов</w:t>
      </w:r>
      <w:commentRangeEnd w:id="517"/>
      <w:r w:rsidR="001B1112">
        <w:rPr>
          <w:rStyle w:val="afa"/>
        </w:rPr>
        <w:commentReference w:id="517"/>
      </w:r>
      <w:commentRangeEnd w:id="518"/>
      <w:r w:rsidR="00FF3909">
        <w:rPr>
          <w:rStyle w:val="afa"/>
        </w:rPr>
        <w:commentReference w:id="518"/>
      </w:r>
      <w:commentRangeEnd w:id="519"/>
      <w:r w:rsidR="00C26D8E">
        <w:rPr>
          <w:rStyle w:val="afa"/>
        </w:rPr>
        <w:commentReference w:id="519"/>
      </w:r>
      <w:commentRangeEnd w:id="520"/>
      <w:r w:rsidR="00773967">
        <w:rPr>
          <w:rStyle w:val="afa"/>
        </w:rPr>
        <w:commentReference w:id="520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4AA8ACF1" w14:textId="4F8A022E" w:rsidR="00AF663F" w:rsidRPr="00275E57" w:rsidDel="007248D2" w:rsidRDefault="00ED4FB5">
      <w:pPr>
        <w:numPr>
          <w:ilvl w:val="3"/>
          <w:numId w:val="10"/>
        </w:numPr>
        <w:rPr>
          <w:del w:id="521" w:author="Виталий П" w:date="2020-02-04T14:10:00Z"/>
          <w:rFonts w:asciiTheme="majorHAnsi" w:hAnsiTheme="majorHAnsi"/>
          <w:sz w:val="24"/>
          <w:szCs w:val="24"/>
        </w:rPr>
      </w:pPr>
      <w:del w:id="522" w:author="Виталий П" w:date="2020-02-04T14:10:00Z">
        <w:r w:rsidRPr="00275E57" w:rsidDel="007248D2">
          <w:rPr>
            <w:rFonts w:asciiTheme="majorHAnsi" w:hAnsiTheme="majorHAnsi"/>
            <w:sz w:val="24"/>
            <w:szCs w:val="24"/>
          </w:rPr>
          <w:delText>Изменить график работ возможно только на на предстоящие даты</w:delText>
        </w:r>
      </w:del>
    </w:p>
    <w:p w14:paraId="43FF6F1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3956BC5F" w14:textId="25CEE723" w:rsidR="00AF663F" w:rsidRPr="00275E57" w:rsidDel="007248D2" w:rsidRDefault="00AF663F">
      <w:pPr>
        <w:rPr>
          <w:del w:id="523" w:author="Виталий П" w:date="2020-02-04T14:10:00Z"/>
          <w:rFonts w:asciiTheme="majorHAnsi" w:hAnsiTheme="majorHAnsi"/>
          <w:sz w:val="24"/>
          <w:szCs w:val="24"/>
          <w:highlight w:val="white"/>
        </w:rPr>
      </w:pPr>
    </w:p>
    <w:p w14:paraId="4F85669F" w14:textId="424052ED" w:rsidR="00AF663F" w:rsidRPr="00275E57" w:rsidDel="007248D2" w:rsidRDefault="00ED4FB5">
      <w:pPr>
        <w:ind w:left="720" w:firstLine="720"/>
        <w:rPr>
          <w:del w:id="524" w:author="Виталий П" w:date="2020-02-04T14:11:00Z"/>
          <w:rFonts w:asciiTheme="majorHAnsi" w:hAnsiTheme="majorHAnsi"/>
          <w:sz w:val="24"/>
          <w:szCs w:val="24"/>
        </w:rPr>
      </w:pPr>
      <w:del w:id="525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5.7.2 Окно “Список проведённых дезработ”</w:delText>
        </w:r>
      </w:del>
    </w:p>
    <w:p w14:paraId="4BBEC0FF" w14:textId="5A2D61C1" w:rsidR="00AF663F" w:rsidRPr="00275E57" w:rsidDel="007248D2" w:rsidRDefault="00ED4FB5">
      <w:pPr>
        <w:numPr>
          <w:ilvl w:val="2"/>
          <w:numId w:val="10"/>
        </w:numPr>
        <w:rPr>
          <w:del w:id="526" w:author="Виталий П" w:date="2020-02-04T14:11:00Z"/>
          <w:rFonts w:asciiTheme="majorHAnsi" w:hAnsiTheme="majorHAnsi"/>
          <w:sz w:val="24"/>
          <w:szCs w:val="24"/>
        </w:rPr>
      </w:pPr>
      <w:del w:id="527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 xml:space="preserve">Описание </w:delText>
        </w:r>
      </w:del>
    </w:p>
    <w:p w14:paraId="6FFECB4E" w14:textId="598F5FAC" w:rsidR="00AF663F" w:rsidRPr="00275E57" w:rsidDel="007248D2" w:rsidRDefault="00ED4FB5">
      <w:pPr>
        <w:numPr>
          <w:ilvl w:val="3"/>
          <w:numId w:val="10"/>
        </w:numPr>
        <w:rPr>
          <w:del w:id="528" w:author="Виталий П" w:date="2020-02-04T14:11:00Z"/>
          <w:rFonts w:asciiTheme="majorHAnsi" w:hAnsiTheme="majorHAnsi"/>
          <w:sz w:val="24"/>
          <w:szCs w:val="24"/>
        </w:rPr>
      </w:pPr>
      <w:del w:id="529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 xml:space="preserve">Таблица, которая позволяет удобно просмотреть все проведённые дезработы для пользователя </w:delText>
        </w:r>
      </w:del>
    </w:p>
    <w:p w14:paraId="1CCA52EB" w14:textId="4413C518" w:rsidR="00AF663F" w:rsidRPr="00275E57" w:rsidDel="007248D2" w:rsidRDefault="00ED4FB5">
      <w:pPr>
        <w:numPr>
          <w:ilvl w:val="2"/>
          <w:numId w:val="10"/>
        </w:numPr>
        <w:rPr>
          <w:del w:id="530" w:author="Виталий П" w:date="2020-02-04T14:11:00Z"/>
          <w:rFonts w:asciiTheme="majorHAnsi" w:hAnsiTheme="majorHAnsi"/>
          <w:sz w:val="24"/>
          <w:szCs w:val="24"/>
        </w:rPr>
      </w:pPr>
      <w:del w:id="531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Структура</w:delText>
        </w:r>
      </w:del>
    </w:p>
    <w:p w14:paraId="18DBC449" w14:textId="6820D511" w:rsidR="00AF663F" w:rsidRPr="00275E57" w:rsidDel="007248D2" w:rsidRDefault="00ED4FB5">
      <w:pPr>
        <w:numPr>
          <w:ilvl w:val="3"/>
          <w:numId w:val="10"/>
        </w:numPr>
        <w:rPr>
          <w:del w:id="532" w:author="Виталий П" w:date="2020-02-04T14:11:00Z"/>
          <w:rFonts w:asciiTheme="majorHAnsi" w:hAnsiTheme="majorHAnsi"/>
          <w:sz w:val="24"/>
          <w:szCs w:val="24"/>
        </w:rPr>
      </w:pPr>
      <w:del w:id="533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Header</w:delText>
        </w:r>
      </w:del>
    </w:p>
    <w:p w14:paraId="4205DFDD" w14:textId="26D6C7D4" w:rsidR="00AF663F" w:rsidRPr="00275E57" w:rsidDel="007248D2" w:rsidRDefault="00ED4FB5">
      <w:pPr>
        <w:numPr>
          <w:ilvl w:val="3"/>
          <w:numId w:val="10"/>
        </w:numPr>
        <w:rPr>
          <w:del w:id="534" w:author="Виталий П" w:date="2020-02-04T14:11:00Z"/>
          <w:rFonts w:asciiTheme="majorHAnsi" w:hAnsiTheme="majorHAnsi"/>
          <w:sz w:val="24"/>
          <w:szCs w:val="24"/>
        </w:rPr>
      </w:pPr>
      <w:del w:id="535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Таблица:</w:delText>
        </w:r>
      </w:del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 w:rsidRPr="00275E57" w:rsidDel="007248D2" w14:paraId="4B7AC0C6" w14:textId="1613F4DD">
        <w:trPr>
          <w:trHeight w:val="440"/>
          <w:del w:id="536" w:author="Виталий П" w:date="2020-02-04T14:11:00Z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F5BA" w14:textId="1A309311" w:rsidR="00AF663F" w:rsidRPr="00275E57" w:rsidDel="007248D2" w:rsidRDefault="00ED4FB5">
            <w:pPr>
              <w:ind w:left="100"/>
              <w:rPr>
                <w:del w:id="537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38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Список проведённых дезработ</w:delText>
              </w:r>
            </w:del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4D59B" w14:textId="4EBC6EEE" w:rsidR="00AF663F" w:rsidRPr="00275E57" w:rsidDel="007248D2" w:rsidRDefault="00ED4FB5">
            <w:pPr>
              <w:ind w:left="100"/>
              <w:rPr>
                <w:del w:id="539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40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9106" w14:textId="339AA990" w:rsidR="00AF663F" w:rsidRPr="00275E57" w:rsidDel="007248D2" w:rsidRDefault="00ED4FB5">
            <w:pPr>
              <w:ind w:left="100"/>
              <w:rPr>
                <w:del w:id="541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42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F545F" w14:textId="5D362FAD" w:rsidR="00AF663F" w:rsidRPr="00275E57" w:rsidDel="007248D2" w:rsidRDefault="00ED4FB5">
            <w:pPr>
              <w:ind w:left="100"/>
              <w:jc w:val="center"/>
              <w:rPr>
                <w:del w:id="543" w:author="Виталий П" w:date="2020-02-04T14:11:00Z"/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del w:id="544" w:author="Виталий П" w:date="2020-02-04T14:11:00Z">
              <w:r w:rsidRPr="00275E57" w:rsidDel="007248D2">
                <w:rPr>
                  <w:rFonts w:asciiTheme="majorHAnsi" w:hAnsiTheme="majorHAnsi"/>
                  <w:color w:val="0000FF"/>
                  <w:sz w:val="12"/>
                  <w:szCs w:val="12"/>
                  <w:highlight w:val="white"/>
                </w:rPr>
                <w:delText>Сортировка</w:delText>
              </w:r>
            </w:del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47509" w14:textId="7AFEA52F" w:rsidR="00AF663F" w:rsidRPr="00275E57" w:rsidDel="007248D2" w:rsidRDefault="00ED4FB5">
            <w:pPr>
              <w:ind w:left="100"/>
              <w:jc w:val="center"/>
              <w:rPr>
                <w:del w:id="545" w:author="Виталий П" w:date="2020-02-04T14:11:00Z"/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del w:id="546" w:author="Виталий П" w:date="2020-02-04T14:11:00Z">
              <w:r w:rsidRPr="00275E57" w:rsidDel="007248D2">
                <w:rPr>
                  <w:rFonts w:asciiTheme="majorHAnsi" w:hAnsiTheme="majorHAnsi"/>
                  <w:color w:val="0000FF"/>
                  <w:sz w:val="12"/>
                  <w:szCs w:val="12"/>
                  <w:highlight w:val="white"/>
                </w:rPr>
                <w:delText>Фильтр</w:delText>
              </w:r>
            </w:del>
          </w:p>
        </w:tc>
      </w:tr>
      <w:tr w:rsidR="00AF663F" w:rsidRPr="00275E57" w:rsidDel="007248D2" w14:paraId="579FE678" w14:textId="1C030331">
        <w:trPr>
          <w:trHeight w:val="440"/>
          <w:del w:id="547" w:author="Виталий П" w:date="2020-02-04T14:11:00Z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24060" w14:textId="66F9709C" w:rsidR="00AF663F" w:rsidRPr="00275E57" w:rsidDel="007248D2" w:rsidRDefault="00ED4FB5">
            <w:pPr>
              <w:ind w:left="100"/>
              <w:jc w:val="center"/>
              <w:rPr>
                <w:del w:id="548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49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ID</w:delText>
              </w:r>
            </w:del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C718C" w14:textId="6D230A95" w:rsidR="00AF663F" w:rsidRPr="00275E57" w:rsidDel="007248D2" w:rsidRDefault="00ED4FB5">
            <w:pPr>
              <w:ind w:left="100"/>
              <w:jc w:val="center"/>
              <w:rPr>
                <w:del w:id="550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51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Дата</w:delText>
              </w:r>
            </w:del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CFD6C" w14:textId="37A58B26" w:rsidR="00AF663F" w:rsidRPr="00275E57" w:rsidDel="007248D2" w:rsidRDefault="00ED4FB5">
            <w:pPr>
              <w:ind w:left="100"/>
              <w:jc w:val="center"/>
              <w:rPr>
                <w:del w:id="552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53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Контрагент</w:delText>
              </w:r>
            </w:del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2F1ED" w14:textId="4C5FCD2B" w:rsidR="00AF663F" w:rsidRPr="00275E57" w:rsidDel="007248D2" w:rsidRDefault="00ED4FB5">
            <w:pPr>
              <w:ind w:left="100"/>
              <w:jc w:val="center"/>
              <w:rPr>
                <w:del w:id="554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55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№Договора</w:delText>
              </w:r>
            </w:del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D4D6" w14:textId="73F8E758" w:rsidR="00AF663F" w:rsidRPr="00275E57" w:rsidDel="007248D2" w:rsidRDefault="00ED4FB5">
            <w:pPr>
              <w:ind w:left="100"/>
              <w:jc w:val="center"/>
              <w:rPr>
                <w:del w:id="556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57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Адрес Объекта</w:delText>
              </w:r>
            </w:del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CD103" w14:textId="00DD36AB" w:rsidR="00AF663F" w:rsidRPr="00275E57" w:rsidDel="007248D2" w:rsidRDefault="00ED4FB5">
            <w:pPr>
              <w:ind w:left="100"/>
              <w:jc w:val="center"/>
              <w:rPr>
                <w:del w:id="558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59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Вредитель</w:delText>
              </w:r>
            </w:del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2D91" w14:textId="6DC79098" w:rsidR="00AF663F" w:rsidRPr="00275E57" w:rsidDel="007248D2" w:rsidRDefault="00ED4FB5">
            <w:pPr>
              <w:ind w:left="100"/>
              <w:jc w:val="center"/>
              <w:rPr>
                <w:del w:id="560" w:author="Виталий П" w:date="2020-02-04T14:11:00Z"/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del w:id="561" w:author="Виталий П" w:date="2020-02-04T14:11:00Z">
              <w:r w:rsidRPr="00275E57" w:rsidDel="007248D2">
                <w:rPr>
                  <w:rFonts w:asciiTheme="majorHAnsi" w:hAnsiTheme="majorHAnsi"/>
                  <w:b/>
                  <w:sz w:val="20"/>
                  <w:szCs w:val="20"/>
                  <w:highlight w:val="white"/>
                </w:rPr>
                <w:delText>Площадь</w:delText>
              </w:r>
            </w:del>
          </w:p>
        </w:tc>
      </w:tr>
      <w:tr w:rsidR="00AF663F" w:rsidRPr="00275E57" w:rsidDel="007248D2" w14:paraId="100A4A61" w14:textId="3044B91C">
        <w:trPr>
          <w:trHeight w:val="440"/>
          <w:del w:id="562" w:author="Виталий П" w:date="2020-02-04T14:11:00Z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97EC8" w14:textId="63DFDE0F" w:rsidR="00AF663F" w:rsidRPr="00275E57" w:rsidDel="007248D2" w:rsidRDefault="00ED4FB5">
            <w:pPr>
              <w:ind w:left="100"/>
              <w:rPr>
                <w:del w:id="563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64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19BCC" w14:textId="06700C73" w:rsidR="00AF663F" w:rsidRPr="00275E57" w:rsidDel="007248D2" w:rsidRDefault="00ED4FB5">
            <w:pPr>
              <w:ind w:left="100"/>
              <w:rPr>
                <w:del w:id="565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66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28C1E" w14:textId="1EC7AAFF" w:rsidR="00AF663F" w:rsidRPr="00275E57" w:rsidDel="007248D2" w:rsidRDefault="00ED4FB5">
            <w:pPr>
              <w:ind w:left="100"/>
              <w:rPr>
                <w:del w:id="567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68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63EC7" w14:textId="7960EEDA" w:rsidR="00AF663F" w:rsidRPr="00275E57" w:rsidDel="007248D2" w:rsidRDefault="00ED4FB5">
            <w:pPr>
              <w:ind w:left="100"/>
              <w:rPr>
                <w:del w:id="569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70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4563" w14:textId="30FD16C5" w:rsidR="00AF663F" w:rsidRPr="00275E57" w:rsidDel="007248D2" w:rsidRDefault="00ED4FB5">
            <w:pPr>
              <w:ind w:left="100"/>
              <w:rPr>
                <w:del w:id="571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72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D2CA" w14:textId="79987E1A" w:rsidR="00AF663F" w:rsidRPr="00275E57" w:rsidDel="007248D2" w:rsidRDefault="00ED4FB5">
            <w:pPr>
              <w:ind w:left="100"/>
              <w:rPr>
                <w:del w:id="573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74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85178" w14:textId="01839701" w:rsidR="00AF663F" w:rsidRPr="00275E57" w:rsidDel="007248D2" w:rsidRDefault="00ED4FB5">
            <w:pPr>
              <w:ind w:left="100"/>
              <w:rPr>
                <w:del w:id="575" w:author="Виталий П" w:date="2020-02-04T14:11:00Z"/>
                <w:rFonts w:asciiTheme="majorHAnsi" w:hAnsiTheme="majorHAnsi"/>
                <w:sz w:val="20"/>
                <w:szCs w:val="20"/>
                <w:highlight w:val="white"/>
              </w:rPr>
            </w:pPr>
            <w:del w:id="576" w:author="Виталий П" w:date="2020-02-04T14:11:00Z">
              <w:r w:rsidRPr="00275E57" w:rsidDel="007248D2">
                <w:rPr>
                  <w:rFonts w:asciiTheme="majorHAnsi" w:hAnsiTheme="majorHAnsi"/>
                  <w:sz w:val="20"/>
                  <w:szCs w:val="20"/>
                  <w:highlight w:val="white"/>
                </w:rPr>
                <w:delText xml:space="preserve"> </w:delText>
              </w:r>
            </w:del>
          </w:p>
        </w:tc>
      </w:tr>
    </w:tbl>
    <w:p w14:paraId="75D4205C" w14:textId="577E4668" w:rsidR="00AF663F" w:rsidRPr="00275E57" w:rsidDel="007248D2" w:rsidRDefault="00AF663F">
      <w:pPr>
        <w:rPr>
          <w:del w:id="577" w:author="Виталий П" w:date="2020-02-04T14:11:00Z"/>
          <w:rFonts w:asciiTheme="majorHAnsi" w:hAnsiTheme="majorHAnsi"/>
          <w:sz w:val="24"/>
          <w:szCs w:val="24"/>
          <w:highlight w:val="white"/>
        </w:rPr>
      </w:pPr>
    </w:p>
    <w:p w14:paraId="65EA614E" w14:textId="53B8D378" w:rsidR="00AF663F" w:rsidRPr="00275E57" w:rsidDel="007248D2" w:rsidRDefault="00ED4FB5">
      <w:pPr>
        <w:numPr>
          <w:ilvl w:val="3"/>
          <w:numId w:val="10"/>
        </w:numPr>
        <w:rPr>
          <w:del w:id="578" w:author="Виталий П" w:date="2020-02-04T14:11:00Z"/>
          <w:rFonts w:asciiTheme="majorHAnsi" w:hAnsiTheme="majorHAnsi"/>
          <w:sz w:val="24"/>
          <w:szCs w:val="24"/>
        </w:rPr>
      </w:pPr>
      <w:del w:id="579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Окно “Форма заказа услуги”</w:delText>
        </w:r>
      </w:del>
    </w:p>
    <w:p w14:paraId="6BA3DF26" w14:textId="24CB0BE5" w:rsidR="00AF663F" w:rsidRPr="00275E57" w:rsidDel="007248D2" w:rsidRDefault="00ED4FB5">
      <w:pPr>
        <w:numPr>
          <w:ilvl w:val="3"/>
          <w:numId w:val="10"/>
        </w:numPr>
        <w:rPr>
          <w:del w:id="580" w:author="Виталий П" w:date="2020-02-04T14:11:00Z"/>
          <w:rFonts w:asciiTheme="majorHAnsi" w:hAnsiTheme="majorHAnsi"/>
          <w:sz w:val="24"/>
          <w:szCs w:val="24"/>
        </w:rPr>
      </w:pPr>
      <w:del w:id="581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Окно “Персональный менеджер”</w:delText>
        </w:r>
      </w:del>
    </w:p>
    <w:p w14:paraId="08B4B1A4" w14:textId="7A654EDA" w:rsidR="00AF663F" w:rsidRPr="00275E57" w:rsidDel="007248D2" w:rsidRDefault="00ED4FB5">
      <w:pPr>
        <w:numPr>
          <w:ilvl w:val="3"/>
          <w:numId w:val="10"/>
        </w:numPr>
        <w:rPr>
          <w:del w:id="582" w:author="Виталий П" w:date="2020-02-04T14:11:00Z"/>
          <w:rFonts w:asciiTheme="majorHAnsi" w:hAnsiTheme="majorHAnsi"/>
          <w:sz w:val="24"/>
          <w:szCs w:val="24"/>
        </w:rPr>
      </w:pPr>
      <w:del w:id="583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Кнопка “Пожаловаться”</w:delText>
        </w:r>
      </w:del>
    </w:p>
    <w:p w14:paraId="170F855F" w14:textId="576C40DA" w:rsidR="00AF663F" w:rsidRPr="00275E57" w:rsidDel="007248D2" w:rsidRDefault="00ED4FB5">
      <w:pPr>
        <w:numPr>
          <w:ilvl w:val="3"/>
          <w:numId w:val="10"/>
        </w:numPr>
        <w:rPr>
          <w:del w:id="584" w:author="Виталий П" w:date="2020-02-04T14:11:00Z"/>
          <w:rFonts w:asciiTheme="majorHAnsi" w:hAnsiTheme="majorHAnsi"/>
          <w:sz w:val="24"/>
          <w:szCs w:val="24"/>
        </w:rPr>
      </w:pPr>
      <w:del w:id="585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>Footer</w:delText>
        </w:r>
      </w:del>
    </w:p>
    <w:p w14:paraId="497C481B" w14:textId="0F8A6E4B" w:rsidR="00AF663F" w:rsidRPr="00275E57" w:rsidDel="007248D2" w:rsidRDefault="00ED4FB5">
      <w:pPr>
        <w:numPr>
          <w:ilvl w:val="2"/>
          <w:numId w:val="10"/>
        </w:numPr>
        <w:rPr>
          <w:del w:id="586" w:author="Виталий П" w:date="2020-02-04T14:11:00Z"/>
          <w:rFonts w:asciiTheme="majorHAnsi" w:hAnsiTheme="majorHAnsi"/>
          <w:b/>
          <w:i/>
          <w:sz w:val="24"/>
          <w:szCs w:val="24"/>
        </w:rPr>
      </w:pPr>
      <w:del w:id="587" w:author="Виталий П" w:date="2020-02-04T14:11:00Z">
        <w:r w:rsidRPr="00275E57" w:rsidDel="007248D2">
          <w:rPr>
            <w:rFonts w:asciiTheme="majorHAnsi" w:hAnsiTheme="majorHAnsi"/>
            <w:b/>
            <w:i/>
            <w:sz w:val="24"/>
            <w:szCs w:val="24"/>
          </w:rPr>
          <w:delText>Логика</w:delText>
        </w:r>
      </w:del>
    </w:p>
    <w:p w14:paraId="3FE70F4C" w14:textId="5E983CCC" w:rsidR="00AF663F" w:rsidRPr="00275E57" w:rsidDel="007248D2" w:rsidRDefault="00ED4FB5">
      <w:pPr>
        <w:numPr>
          <w:ilvl w:val="3"/>
          <w:numId w:val="10"/>
        </w:numPr>
        <w:rPr>
          <w:del w:id="588" w:author="Виталий П" w:date="2020-02-04T14:11:00Z"/>
          <w:rFonts w:asciiTheme="majorHAnsi" w:hAnsiTheme="majorHAnsi"/>
          <w:sz w:val="24"/>
          <w:szCs w:val="24"/>
        </w:rPr>
      </w:pPr>
      <w:commentRangeStart w:id="589"/>
      <w:commentRangeStart w:id="590"/>
      <w:commentRangeStart w:id="591"/>
      <w:del w:id="592" w:author="Виталий П" w:date="2020-02-04T14:11:00Z">
        <w:r w:rsidRPr="00275E57" w:rsidDel="007248D2">
          <w:rPr>
            <w:rFonts w:asciiTheme="majorHAnsi" w:hAnsiTheme="majorHAnsi"/>
            <w:sz w:val="24"/>
            <w:szCs w:val="24"/>
          </w:rPr>
          <w:delText xml:space="preserve">Данные получаем со стороннего сервиса на стороне заказчика (из Базы) </w:delText>
        </w:r>
        <w:commentRangeEnd w:id="589"/>
        <w:r w:rsidR="001B1112" w:rsidDel="007248D2">
          <w:rPr>
            <w:rStyle w:val="afa"/>
          </w:rPr>
          <w:commentReference w:id="589"/>
        </w:r>
        <w:commentRangeEnd w:id="590"/>
        <w:r w:rsidR="00FF3909" w:rsidDel="007248D2">
          <w:rPr>
            <w:rStyle w:val="afa"/>
          </w:rPr>
          <w:commentReference w:id="590"/>
        </w:r>
        <w:commentRangeEnd w:id="591"/>
        <w:r w:rsidR="00C26D8E" w:rsidDel="007248D2">
          <w:rPr>
            <w:rStyle w:val="afa"/>
          </w:rPr>
          <w:commentReference w:id="591"/>
        </w:r>
      </w:del>
    </w:p>
    <w:p w14:paraId="1E42A82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593"/>
      <w:commentRangeStart w:id="594"/>
      <w:commentRangeStart w:id="595"/>
      <w:commentRangeStart w:id="596"/>
      <w:commentRangeStart w:id="597"/>
      <w:commentRangeStart w:id="598"/>
      <w:r w:rsidRPr="00275E57">
        <w:rPr>
          <w:rFonts w:asciiTheme="majorHAnsi" w:hAnsiTheme="majorHAnsi"/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работах,  мы сразу отправляем письмо с возможностью проставить оценку по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5 бальной шкале</w:t>
      </w:r>
      <w:r w:rsidRPr="00275E57">
        <w:rPr>
          <w:rFonts w:asciiTheme="majorHAnsi" w:hAnsiTheme="majorHAnsi"/>
          <w:sz w:val="24"/>
          <w:szCs w:val="24"/>
          <w:highlight w:val="white"/>
        </w:rPr>
        <w:t>.</w:t>
      </w:r>
      <w:commentRangeEnd w:id="593"/>
      <w:r w:rsidR="001B1112">
        <w:rPr>
          <w:rStyle w:val="afa"/>
        </w:rPr>
        <w:commentReference w:id="593"/>
      </w:r>
      <w:commentRangeEnd w:id="594"/>
      <w:r w:rsidR="00FF3909">
        <w:rPr>
          <w:rStyle w:val="afa"/>
        </w:rPr>
        <w:commentReference w:id="594"/>
      </w:r>
      <w:commentRangeEnd w:id="595"/>
      <w:r w:rsidR="00C26D8E">
        <w:rPr>
          <w:rStyle w:val="afa"/>
        </w:rPr>
        <w:commentReference w:id="595"/>
      </w:r>
      <w:commentRangeEnd w:id="596"/>
      <w:r w:rsidR="00773967">
        <w:rPr>
          <w:rStyle w:val="afa"/>
        </w:rPr>
        <w:commentReference w:id="596"/>
      </w:r>
      <w:commentRangeEnd w:id="597"/>
      <w:r w:rsidR="006E6407">
        <w:rPr>
          <w:rStyle w:val="afa"/>
        </w:rPr>
        <w:commentReference w:id="597"/>
      </w:r>
      <w:commentRangeEnd w:id="598"/>
      <w:r w:rsidR="007E061A">
        <w:rPr>
          <w:rStyle w:val="afa"/>
        </w:rPr>
        <w:commentReference w:id="598"/>
      </w:r>
    </w:p>
    <w:p w14:paraId="7E38EBC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Письмо имеет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срок действия</w:t>
      </w:r>
      <w:r w:rsidRPr="00275E57">
        <w:rPr>
          <w:rFonts w:asciiTheme="majorHAnsi" w:hAnsiTheme="majorHAnsi"/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14:paraId="68BB144D" w14:textId="554F9F74" w:rsidR="00AF663F" w:rsidRPr="00275E57" w:rsidDel="007248D2" w:rsidRDefault="00AF663F">
      <w:pPr>
        <w:rPr>
          <w:del w:id="599" w:author="Виталий П" w:date="2020-02-04T14:12:00Z"/>
          <w:rFonts w:asciiTheme="majorHAnsi" w:hAnsiTheme="majorHAnsi"/>
          <w:sz w:val="24"/>
          <w:szCs w:val="24"/>
          <w:highlight w:val="white"/>
        </w:rPr>
      </w:pPr>
    </w:p>
    <w:p w14:paraId="6C06BF7D" w14:textId="64678AB9" w:rsidR="00AF663F" w:rsidRPr="00275E57" w:rsidDel="007248D2" w:rsidRDefault="00AF663F">
      <w:pPr>
        <w:rPr>
          <w:del w:id="600" w:author="Виталий П" w:date="2020-02-04T14:12:00Z"/>
          <w:rFonts w:asciiTheme="majorHAnsi" w:hAnsiTheme="majorHAnsi"/>
          <w:sz w:val="24"/>
          <w:szCs w:val="24"/>
          <w:highlight w:val="white"/>
        </w:rPr>
      </w:pPr>
    </w:p>
    <w:p w14:paraId="59ECFF5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40D94C8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ЛИЧНОГО КАБИНЕТА ПОЛЬЗОВАТЕЛЯ</w:t>
      </w:r>
    </w:p>
    <w:p w14:paraId="4811C27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Л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ичны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данны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C5EAC0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6FB072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14:paraId="674E1F0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B097B2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Логин </w:t>
      </w:r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(менять нельзя)</w:t>
      </w:r>
    </w:p>
    <w:p w14:paraId="75C5792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33C6AB8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Номер телефона</w:t>
      </w:r>
    </w:p>
    <w:p w14:paraId="67AF67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рождения</w:t>
      </w:r>
    </w:p>
    <w:p w14:paraId="4F2B5D4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4DA65FA8" w14:textId="181BB1EF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смене почты, мы сразу меняем почту пользователя на которую запланированы отправки писем. Например</w:t>
      </w:r>
      <w:ins w:id="601" w:author="Виталий П" w:date="2020-02-04T16:40:00Z">
        <w:r w:rsidR="000F6D0A"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, </w:t>
        </w:r>
      </w:ins>
      <w:del w:id="602" w:author="Виталий П" w:date="2020-02-04T16:40:00Z">
        <w:r w:rsidRPr="00275E57" w:rsidDel="000F6D0A">
          <w:rPr>
            <w:rFonts w:asciiTheme="majorHAnsi" w:hAnsiTheme="majorHAnsi"/>
            <w:sz w:val="24"/>
            <w:szCs w:val="24"/>
            <w:highlight w:val="white"/>
          </w:rPr>
          <w:delText xml:space="preserve"> </w:delText>
        </w:r>
      </w:del>
      <w:r w:rsidRPr="00275E57">
        <w:rPr>
          <w:rFonts w:asciiTheme="majorHAnsi" w:hAnsiTheme="majorHAnsi"/>
          <w:sz w:val="24"/>
          <w:szCs w:val="24"/>
          <w:highlight w:val="white"/>
        </w:rPr>
        <w:t xml:space="preserve">запрос на оценку мастеру. </w:t>
      </w:r>
    </w:p>
    <w:p w14:paraId="02B09B55" w14:textId="1253C3A7" w:rsidR="00AF663F" w:rsidRDefault="00AF663F">
      <w:pPr>
        <w:ind w:left="2880"/>
        <w:rPr>
          <w:ins w:id="603" w:author="Виталий П" w:date="2020-02-04T14:20:00Z"/>
          <w:rFonts w:asciiTheme="majorHAnsi" w:hAnsiTheme="majorHAnsi"/>
          <w:sz w:val="24"/>
          <w:szCs w:val="24"/>
          <w:highlight w:val="white"/>
        </w:rPr>
      </w:pPr>
    </w:p>
    <w:p w14:paraId="04FEA503" w14:textId="7FF9E109" w:rsidR="00902918" w:rsidRPr="00275E57" w:rsidRDefault="00902918" w:rsidP="00902918">
      <w:pPr>
        <w:numPr>
          <w:ilvl w:val="1"/>
          <w:numId w:val="10"/>
        </w:numPr>
        <w:rPr>
          <w:ins w:id="604" w:author="Виталий П" w:date="2020-02-04T14:20:00Z"/>
          <w:rFonts w:asciiTheme="majorHAnsi" w:hAnsiTheme="majorHAnsi"/>
          <w:b/>
          <w:color w:val="0000FF"/>
          <w:sz w:val="24"/>
          <w:szCs w:val="24"/>
        </w:rPr>
      </w:pPr>
      <w:ins w:id="605" w:author="Виталий П" w:date="2020-02-04T14:20:00Z">
        <w:r w:rsidRPr="00275E57">
          <w:rPr>
            <w:rFonts w:asciiTheme="majorHAnsi" w:hAnsiTheme="majorHAnsi"/>
            <w:b/>
            <w:color w:val="0000FF"/>
            <w:sz w:val="24"/>
            <w:szCs w:val="24"/>
          </w:rPr>
          <w:t>Окно “</w:t>
        </w:r>
        <w:r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t>Получать уведомления</w:t>
        </w:r>
        <w:r w:rsidRPr="00275E57">
          <w:rPr>
            <w:rFonts w:asciiTheme="majorHAnsi" w:hAnsiTheme="majorHAnsi"/>
            <w:b/>
            <w:color w:val="0000FF"/>
            <w:sz w:val="24"/>
            <w:szCs w:val="24"/>
          </w:rPr>
          <w:t>”</w:t>
        </w:r>
      </w:ins>
    </w:p>
    <w:p w14:paraId="380D0F2D" w14:textId="77777777" w:rsidR="00902918" w:rsidRPr="00275E57" w:rsidRDefault="00902918" w:rsidP="00902918">
      <w:pPr>
        <w:numPr>
          <w:ilvl w:val="2"/>
          <w:numId w:val="10"/>
        </w:numPr>
        <w:rPr>
          <w:ins w:id="606" w:author="Виталий П" w:date="2020-02-04T14:20:00Z"/>
          <w:rFonts w:asciiTheme="majorHAnsi" w:hAnsiTheme="majorHAnsi"/>
          <w:sz w:val="24"/>
          <w:szCs w:val="24"/>
          <w:highlight w:val="white"/>
        </w:rPr>
      </w:pPr>
      <w:ins w:id="607" w:author="Виталий П" w:date="2020-02-04T14:20:00Z">
        <w:r w:rsidRPr="00275E57">
          <w:rPr>
            <w:rFonts w:asciiTheme="majorHAnsi" w:hAnsiTheme="majorHAnsi"/>
            <w:sz w:val="24"/>
            <w:szCs w:val="24"/>
            <w:highlight w:val="white"/>
          </w:rPr>
          <w:t xml:space="preserve">Описание </w:t>
        </w:r>
      </w:ins>
    </w:p>
    <w:p w14:paraId="680BF5D4" w14:textId="78AAED89" w:rsidR="00902918" w:rsidRPr="00275E57" w:rsidRDefault="00902918" w:rsidP="00902918">
      <w:pPr>
        <w:numPr>
          <w:ilvl w:val="3"/>
          <w:numId w:val="10"/>
        </w:numPr>
        <w:rPr>
          <w:ins w:id="608" w:author="Виталий П" w:date="2020-02-04T14:20:00Z"/>
          <w:rFonts w:asciiTheme="majorHAnsi" w:hAnsiTheme="majorHAnsi"/>
          <w:sz w:val="24"/>
          <w:szCs w:val="24"/>
          <w:highlight w:val="white"/>
        </w:rPr>
      </w:pPr>
      <w:ins w:id="609" w:author="Виталий П" w:date="2020-02-04T14:20:00Z">
        <w:r w:rsidRPr="00275E57">
          <w:rPr>
            <w:rFonts w:asciiTheme="majorHAnsi" w:hAnsiTheme="majorHAnsi"/>
            <w:sz w:val="24"/>
            <w:szCs w:val="24"/>
            <w:highlight w:val="white"/>
          </w:rPr>
          <w:t xml:space="preserve">Данная форма позволяет включить/отключить 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типы уведомлений</w:t>
        </w:r>
      </w:ins>
    </w:p>
    <w:p w14:paraId="2DE2C6F8" w14:textId="77777777" w:rsidR="00902918" w:rsidRPr="00275E57" w:rsidRDefault="00902918" w:rsidP="00902918">
      <w:pPr>
        <w:numPr>
          <w:ilvl w:val="2"/>
          <w:numId w:val="10"/>
        </w:numPr>
        <w:rPr>
          <w:ins w:id="610" w:author="Виталий П" w:date="2020-02-04T14:20:00Z"/>
          <w:rFonts w:asciiTheme="majorHAnsi" w:hAnsiTheme="majorHAnsi"/>
          <w:sz w:val="24"/>
          <w:szCs w:val="24"/>
          <w:highlight w:val="white"/>
        </w:rPr>
      </w:pPr>
      <w:ins w:id="611" w:author="Виталий П" w:date="2020-02-04T14:20:00Z">
        <w:r w:rsidRPr="00275E57">
          <w:rPr>
            <w:rFonts w:asciiTheme="majorHAnsi" w:hAnsiTheme="majorHAnsi"/>
            <w:sz w:val="24"/>
            <w:szCs w:val="24"/>
            <w:highlight w:val="white"/>
          </w:rPr>
          <w:t>Структура</w:t>
        </w:r>
      </w:ins>
    </w:p>
    <w:p w14:paraId="6FF7E2B8" w14:textId="18B0E6B6" w:rsidR="00902918" w:rsidRPr="00275E57" w:rsidRDefault="00902918" w:rsidP="00902918">
      <w:pPr>
        <w:numPr>
          <w:ilvl w:val="3"/>
          <w:numId w:val="10"/>
        </w:numPr>
        <w:rPr>
          <w:ins w:id="612" w:author="Виталий П" w:date="2020-02-04T14:20:00Z"/>
          <w:rFonts w:asciiTheme="majorHAnsi" w:hAnsiTheme="majorHAnsi"/>
          <w:sz w:val="24"/>
          <w:szCs w:val="24"/>
          <w:highlight w:val="white"/>
        </w:rPr>
      </w:pPr>
      <w:ins w:id="613" w:author="Виталий П" w:date="2020-02-04T14:2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Предстоящие работы по графику</w:t>
        </w:r>
      </w:ins>
    </w:p>
    <w:p w14:paraId="13C1A9C1" w14:textId="01BC8FCF" w:rsidR="00902918" w:rsidRPr="00902918" w:rsidRDefault="00902918" w:rsidP="00902918">
      <w:pPr>
        <w:numPr>
          <w:ilvl w:val="3"/>
          <w:numId w:val="10"/>
        </w:numPr>
        <w:rPr>
          <w:ins w:id="614" w:author="Виталий П" w:date="2020-02-04T14:21:00Z"/>
          <w:rFonts w:asciiTheme="majorHAnsi" w:hAnsiTheme="majorHAnsi"/>
          <w:sz w:val="24"/>
          <w:szCs w:val="24"/>
          <w:highlight w:val="white"/>
          <w:rPrChange w:id="615" w:author="Виталий П" w:date="2020-02-04T14:21:00Z">
            <w:rPr>
              <w:ins w:id="616" w:author="Виталий П" w:date="2020-02-04T14:21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17" w:author="Виталий П" w:date="2020-02-04T14:2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Выполненные работы</w:t>
        </w:r>
      </w:ins>
    </w:p>
    <w:p w14:paraId="39E5ABC0" w14:textId="3DE511F1" w:rsidR="00902918" w:rsidRPr="00902918" w:rsidRDefault="00902918" w:rsidP="00902918">
      <w:pPr>
        <w:numPr>
          <w:ilvl w:val="3"/>
          <w:numId w:val="10"/>
        </w:numPr>
        <w:rPr>
          <w:ins w:id="618" w:author="Виталий П" w:date="2020-02-04T14:21:00Z"/>
          <w:rFonts w:asciiTheme="majorHAnsi" w:hAnsiTheme="majorHAnsi"/>
          <w:sz w:val="24"/>
          <w:szCs w:val="24"/>
          <w:highlight w:val="white"/>
          <w:rPrChange w:id="619" w:author="Виталий П" w:date="2020-02-04T14:21:00Z">
            <w:rPr>
              <w:ins w:id="620" w:author="Виталий П" w:date="2020-02-04T14:21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21" w:author="Виталий П" w:date="2020-02-04T14:2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Оформленные </w:t>
        </w:r>
        <w:proofErr w:type="spellStart"/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сандокументы</w:t>
        </w:r>
        <w:proofErr w:type="spellEnd"/>
      </w:ins>
    </w:p>
    <w:p w14:paraId="17EE24F4" w14:textId="74F4103C" w:rsidR="00902918" w:rsidRPr="00902918" w:rsidRDefault="00902918" w:rsidP="00902918">
      <w:pPr>
        <w:numPr>
          <w:ilvl w:val="3"/>
          <w:numId w:val="10"/>
        </w:numPr>
        <w:rPr>
          <w:ins w:id="622" w:author="Виталий П" w:date="2020-02-04T14:21:00Z"/>
          <w:rFonts w:asciiTheme="majorHAnsi" w:hAnsiTheme="majorHAnsi"/>
          <w:sz w:val="24"/>
          <w:szCs w:val="24"/>
          <w:highlight w:val="white"/>
          <w:rPrChange w:id="623" w:author="Виталий П" w:date="2020-02-04T14:21:00Z">
            <w:rPr>
              <w:ins w:id="624" w:author="Виталий П" w:date="2020-02-04T14:21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25" w:author="Виталий П" w:date="2020-02-04T14:2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Заканчивающиеся </w:t>
        </w:r>
        <w:proofErr w:type="spellStart"/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сандокументы</w:t>
        </w:r>
        <w:proofErr w:type="spellEnd"/>
      </w:ins>
    </w:p>
    <w:p w14:paraId="521FBE31" w14:textId="4CE3D810" w:rsidR="00902918" w:rsidRPr="00275E57" w:rsidRDefault="00902918" w:rsidP="00902918">
      <w:pPr>
        <w:numPr>
          <w:ilvl w:val="3"/>
          <w:numId w:val="10"/>
        </w:numPr>
        <w:rPr>
          <w:ins w:id="626" w:author="Виталий П" w:date="2020-02-04T14:20:00Z"/>
          <w:rFonts w:asciiTheme="majorHAnsi" w:hAnsiTheme="majorHAnsi"/>
          <w:sz w:val="24"/>
          <w:szCs w:val="24"/>
          <w:highlight w:val="white"/>
        </w:rPr>
      </w:pPr>
      <w:ins w:id="627" w:author="Виталий П" w:date="2020-02-04T14:22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Готовые протоколы </w:t>
        </w:r>
        <w:proofErr w:type="spellStart"/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лаб.исследований</w:t>
        </w:r>
      </w:ins>
      <w:proofErr w:type="spellEnd"/>
    </w:p>
    <w:p w14:paraId="0799FCCD" w14:textId="77777777" w:rsidR="00902918" w:rsidRPr="00275E57" w:rsidRDefault="00902918" w:rsidP="00902918">
      <w:pPr>
        <w:numPr>
          <w:ilvl w:val="2"/>
          <w:numId w:val="10"/>
        </w:numPr>
        <w:rPr>
          <w:ins w:id="628" w:author="Виталий П" w:date="2020-02-04T14:20:00Z"/>
          <w:rFonts w:asciiTheme="majorHAnsi" w:hAnsiTheme="majorHAnsi"/>
          <w:b/>
          <w:i/>
          <w:sz w:val="24"/>
          <w:szCs w:val="24"/>
          <w:highlight w:val="white"/>
        </w:rPr>
      </w:pPr>
      <w:ins w:id="629" w:author="Виталий П" w:date="2020-02-04T14:20:00Z">
        <w:r w:rsidRPr="00275E57">
          <w:rPr>
            <w:rFonts w:asciiTheme="majorHAnsi" w:hAnsiTheme="majorHAnsi"/>
            <w:b/>
            <w:i/>
            <w:sz w:val="24"/>
            <w:szCs w:val="24"/>
            <w:highlight w:val="white"/>
          </w:rPr>
          <w:t>Логика</w:t>
        </w:r>
      </w:ins>
    </w:p>
    <w:p w14:paraId="3983F3FA" w14:textId="6A0C95D4" w:rsidR="00902918" w:rsidRPr="00275E57" w:rsidRDefault="00902918" w:rsidP="00902918">
      <w:pPr>
        <w:numPr>
          <w:ilvl w:val="3"/>
          <w:numId w:val="10"/>
        </w:numPr>
        <w:rPr>
          <w:ins w:id="630" w:author="Виталий П" w:date="2020-02-04T14:20:00Z"/>
          <w:rFonts w:asciiTheme="majorHAnsi" w:hAnsiTheme="majorHAnsi"/>
          <w:i/>
          <w:sz w:val="24"/>
          <w:szCs w:val="24"/>
          <w:highlight w:val="white"/>
        </w:rPr>
      </w:pPr>
      <w:ins w:id="631" w:author="Виталий П" w:date="2020-02-04T14:23:00Z">
        <w:r>
          <w:rPr>
            <w:rFonts w:asciiTheme="majorHAnsi" w:hAnsiTheme="majorHAnsi"/>
            <w:i/>
            <w:sz w:val="24"/>
            <w:szCs w:val="24"/>
            <w:highlight w:val="white"/>
            <w:lang w:val="ru-RU"/>
          </w:rPr>
          <w:t>Если стоит «</w:t>
        </w:r>
        <w:proofErr w:type="spellStart"/>
        <w:r>
          <w:rPr>
            <w:rFonts w:asciiTheme="majorHAnsi" w:hAnsiTheme="majorHAnsi"/>
            <w:i/>
            <w:sz w:val="24"/>
            <w:szCs w:val="24"/>
            <w:highlight w:val="white"/>
            <w:lang w:val="ru-RU"/>
          </w:rPr>
          <w:t>выкл</w:t>
        </w:r>
        <w:proofErr w:type="spellEnd"/>
        <w:r>
          <w:rPr>
            <w:rFonts w:asciiTheme="majorHAnsi" w:hAnsiTheme="majorHAnsi"/>
            <w:i/>
            <w:sz w:val="24"/>
            <w:szCs w:val="24"/>
            <w:highlight w:val="white"/>
            <w:lang w:val="ru-RU"/>
          </w:rPr>
          <w:t>», то данный тип уведомлений не отправляется</w:t>
        </w:r>
      </w:ins>
      <w:ins w:id="632" w:author="Виталий П" w:date="2020-02-04T14:20:00Z">
        <w:r w:rsidRPr="00275E57">
          <w:rPr>
            <w:rFonts w:asciiTheme="majorHAnsi" w:hAnsiTheme="majorHAnsi"/>
            <w:i/>
            <w:sz w:val="24"/>
            <w:szCs w:val="24"/>
            <w:highlight w:val="white"/>
          </w:rPr>
          <w:t>l</w:t>
        </w:r>
      </w:ins>
    </w:p>
    <w:p w14:paraId="32858B3A" w14:textId="23EDBB70" w:rsidR="00902918" w:rsidRDefault="00902918">
      <w:pPr>
        <w:ind w:left="2880"/>
        <w:rPr>
          <w:ins w:id="633" w:author="Виталий П" w:date="2020-02-04T14:20:00Z"/>
          <w:rFonts w:asciiTheme="majorHAnsi" w:hAnsiTheme="majorHAnsi"/>
          <w:sz w:val="24"/>
          <w:szCs w:val="24"/>
          <w:highlight w:val="white"/>
        </w:rPr>
      </w:pPr>
    </w:p>
    <w:p w14:paraId="723C6BC3" w14:textId="77777777" w:rsidR="00902918" w:rsidRPr="00275E57" w:rsidRDefault="00902918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C43C38D" w14:textId="707848B1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ins w:id="634" w:author="Виталий П" w:date="2020-02-04T14:17:00Z">
        <w:r w:rsidR="00965EA8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t xml:space="preserve">Метод получения </w:t>
        </w:r>
      </w:ins>
      <w:del w:id="635" w:author="Виталий П" w:date="2020-02-04T14:17:00Z">
        <w:r w:rsidR="00823486" w:rsidRPr="00275E57" w:rsidDel="00965EA8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delText>Настройк</w:delText>
        </w:r>
      </w:del>
      <w:del w:id="636" w:author="Виталий П" w:date="2020-02-04T14:18:00Z">
        <w:r w:rsidR="00823486" w:rsidRPr="00275E57" w:rsidDel="00965EA8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delText>а</w:delText>
        </w:r>
      </w:del>
      <w:r w:rsidR="0082348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уведомлений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EB1D07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6983B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включить/отключить уведомления на почту или уведомления на телефон</w:t>
      </w:r>
    </w:p>
    <w:p w14:paraId="7924140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8213E1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SMS</w:t>
      </w:r>
    </w:p>
    <w:p w14:paraId="2E57C16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77A3B6E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</w:p>
    <w:p w14:paraId="5EABB8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При отключение SMS рассылки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Emil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Email</w:t>
      </w:r>
      <w:proofErr w:type="spellEnd"/>
    </w:p>
    <w:p w14:paraId="7CD1A332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116EA4CF" w14:textId="77777777" w:rsidR="00823486" w:rsidRPr="00275E57" w:rsidRDefault="00823486" w:rsidP="0082348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Смена пароля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CB5658D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605AF96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пользователю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сменить пароль для входа в ЛК</w:t>
      </w:r>
    </w:p>
    <w:p w14:paraId="132DCD69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DE64C" w14:textId="15AAC061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del w:id="637" w:author="Виталий П" w:date="2020-02-04T14:25:00Z">
        <w:r w:rsidRPr="00275E57" w:rsidDel="00D05A8D">
          <w:rPr>
            <w:rFonts w:asciiTheme="majorHAnsi" w:hAnsiTheme="majorHAnsi"/>
            <w:sz w:val="24"/>
            <w:szCs w:val="24"/>
            <w:highlight w:val="white"/>
          </w:rPr>
          <w:delText xml:space="preserve">Старый </w:delText>
        </w:r>
      </w:del>
      <w:ins w:id="638" w:author="Виталий П" w:date="2020-02-04T14:25:00Z">
        <w:r w:rsidR="00D05A8D">
          <w:rPr>
            <w:rFonts w:asciiTheme="majorHAnsi" w:hAnsiTheme="majorHAnsi"/>
            <w:sz w:val="24"/>
            <w:szCs w:val="24"/>
            <w:highlight w:val="white"/>
            <w:lang w:val="ru-RU"/>
          </w:rPr>
          <w:t>Новый</w:t>
        </w:r>
        <w:r w:rsidR="00D05A8D" w:rsidRPr="00275E57">
          <w:rPr>
            <w:rFonts w:asciiTheme="majorHAnsi" w:hAnsiTheme="majorHAnsi"/>
            <w:sz w:val="24"/>
            <w:szCs w:val="24"/>
            <w:highlight w:val="white"/>
          </w:rPr>
          <w:t xml:space="preserve"> </w:t>
        </w:r>
      </w:ins>
      <w:r w:rsidRPr="00275E57">
        <w:rPr>
          <w:rFonts w:asciiTheme="majorHAnsi" w:hAnsiTheme="majorHAnsi"/>
          <w:sz w:val="24"/>
          <w:szCs w:val="24"/>
          <w:highlight w:val="white"/>
        </w:rPr>
        <w:t>пароль</w:t>
      </w:r>
    </w:p>
    <w:p w14:paraId="7EE8D170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44B7C21A" w14:textId="2E1A36C6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Повторит</w:t>
      </w:r>
      <w:del w:id="639" w:author="Виталий П" w:date="2020-02-04T14:26:00Z">
        <w:r w:rsidRPr="00275E57" w:rsidDel="00D05A8D">
          <w:rPr>
            <w:rFonts w:asciiTheme="majorHAnsi" w:hAnsiTheme="majorHAnsi"/>
            <w:sz w:val="24"/>
            <w:szCs w:val="24"/>
            <w:highlight w:val="white"/>
          </w:rPr>
          <w:delText>ь</w:delText>
        </w:r>
      </w:del>
      <w:ins w:id="640" w:author="Виталий П" w:date="2020-02-04T14:26:00Z">
        <w:r w:rsidR="00D05A8D">
          <w:rPr>
            <w:rFonts w:asciiTheme="majorHAnsi" w:hAnsiTheme="majorHAnsi"/>
            <w:sz w:val="24"/>
            <w:szCs w:val="24"/>
            <w:highlight w:val="white"/>
            <w:lang w:val="ru-RU"/>
          </w:rPr>
          <w:t>е</w:t>
        </w:r>
      </w:ins>
      <w:r w:rsidRPr="00275E57">
        <w:rPr>
          <w:rFonts w:asciiTheme="majorHAnsi" w:hAnsiTheme="majorHAnsi"/>
          <w:sz w:val="24"/>
          <w:szCs w:val="24"/>
          <w:highlight w:val="white"/>
        </w:rPr>
        <w:t xml:space="preserve"> новый пароль</w:t>
      </w:r>
    </w:p>
    <w:p w14:paraId="589E4892" w14:textId="77777777" w:rsidR="00823486" w:rsidRPr="00275E57" w:rsidRDefault="00823486" w:rsidP="00823486">
      <w:pPr>
        <w:rPr>
          <w:rFonts w:asciiTheme="majorHAnsi" w:hAnsiTheme="majorHAnsi"/>
          <w:sz w:val="24"/>
          <w:szCs w:val="24"/>
          <w:highlight w:val="white"/>
        </w:rPr>
      </w:pPr>
    </w:p>
    <w:p w14:paraId="4B52DCCF" w14:textId="77777777" w:rsidR="00823486" w:rsidRPr="00275E57" w:rsidRDefault="00823486" w:rsidP="00823486">
      <w:pPr>
        <w:ind w:left="2268"/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  <w:lang w:val="ru-RU"/>
        </w:rPr>
        <w:t>*</w:t>
      </w:r>
      <w:r w:rsidRPr="00275E57">
        <w:rPr>
          <w:rFonts w:asciiTheme="majorHAnsi" w:hAnsiTheme="majorHAnsi"/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14:paraId="44EDCDE3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72004B6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BB2F8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З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аказать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услугу”</w:t>
      </w:r>
    </w:p>
    <w:p w14:paraId="1059119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03EA9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удобно с личного кабинета повторно заказать услугу путём отправки заявки.</w:t>
      </w:r>
    </w:p>
    <w:p w14:paraId="654AEFC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A059E4A" w14:textId="77777777" w:rsidR="00D05A8D" w:rsidRPr="00D05A8D" w:rsidRDefault="00D05A8D">
      <w:pPr>
        <w:numPr>
          <w:ilvl w:val="3"/>
          <w:numId w:val="10"/>
        </w:numPr>
        <w:rPr>
          <w:ins w:id="641" w:author="Виталий П" w:date="2020-02-04T14:29:00Z"/>
          <w:rFonts w:asciiTheme="majorHAnsi" w:hAnsiTheme="majorHAnsi"/>
          <w:sz w:val="24"/>
          <w:szCs w:val="24"/>
          <w:highlight w:val="white"/>
          <w:rPrChange w:id="642" w:author="Виталий П" w:date="2020-02-04T14:29:00Z">
            <w:rPr>
              <w:ins w:id="643" w:author="Виталий П" w:date="2020-02-04T14:29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44" w:author="Виталий П" w:date="2020-02-04T14:29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«Требуемые услуги»</w:t>
        </w:r>
      </w:ins>
    </w:p>
    <w:p w14:paraId="21FAC9BC" w14:textId="77777777" w:rsidR="00D05A8D" w:rsidRPr="00D05A8D" w:rsidRDefault="00D05A8D">
      <w:pPr>
        <w:numPr>
          <w:ilvl w:val="3"/>
          <w:numId w:val="10"/>
        </w:numPr>
        <w:rPr>
          <w:ins w:id="645" w:author="Виталий П" w:date="2020-02-04T14:29:00Z"/>
          <w:rFonts w:asciiTheme="majorHAnsi" w:hAnsiTheme="majorHAnsi"/>
          <w:sz w:val="24"/>
          <w:szCs w:val="24"/>
          <w:highlight w:val="white"/>
          <w:rPrChange w:id="646" w:author="Виталий П" w:date="2020-02-04T14:29:00Z">
            <w:rPr>
              <w:ins w:id="647" w:author="Виталий П" w:date="2020-02-04T14:29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48" w:author="Виталий П" w:date="2020-02-04T14:29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«Имя Фамилия»</w:t>
        </w:r>
      </w:ins>
    </w:p>
    <w:p w14:paraId="2E3CACFD" w14:textId="77777777" w:rsidR="00D05A8D" w:rsidRPr="00D05A8D" w:rsidRDefault="00D05A8D">
      <w:pPr>
        <w:numPr>
          <w:ilvl w:val="3"/>
          <w:numId w:val="10"/>
        </w:numPr>
        <w:rPr>
          <w:ins w:id="649" w:author="Виталий П" w:date="2020-02-04T14:29:00Z"/>
          <w:rFonts w:asciiTheme="majorHAnsi" w:hAnsiTheme="majorHAnsi"/>
          <w:sz w:val="24"/>
          <w:szCs w:val="24"/>
          <w:highlight w:val="white"/>
          <w:rPrChange w:id="650" w:author="Виталий П" w:date="2020-02-04T14:29:00Z">
            <w:rPr>
              <w:ins w:id="651" w:author="Виталий П" w:date="2020-02-04T14:29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52" w:author="Виталий П" w:date="2020-02-04T14:29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«Телефон»</w:t>
        </w:r>
      </w:ins>
    </w:p>
    <w:p w14:paraId="58D00DC9" w14:textId="77777777" w:rsidR="00F603C3" w:rsidRPr="00F603C3" w:rsidRDefault="00D05A8D">
      <w:pPr>
        <w:numPr>
          <w:ilvl w:val="3"/>
          <w:numId w:val="10"/>
        </w:numPr>
        <w:rPr>
          <w:ins w:id="653" w:author="Виталий П" w:date="2020-02-04T14:30:00Z"/>
          <w:rFonts w:asciiTheme="majorHAnsi" w:hAnsiTheme="majorHAnsi"/>
          <w:sz w:val="24"/>
          <w:szCs w:val="24"/>
          <w:highlight w:val="white"/>
          <w:rPrChange w:id="654" w:author="Виталий П" w:date="2020-02-04T14:30:00Z">
            <w:rPr>
              <w:ins w:id="655" w:author="Виталий П" w:date="2020-02-04T14:30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656" w:author="Виталий П" w:date="2020-02-04T14:29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Поле </w:t>
        </w:r>
      </w:ins>
      <w:ins w:id="657" w:author="Виталий П" w:date="2020-02-04T14:30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«</w:t>
        </w:r>
        <w:r>
          <w:rPr>
            <w:rFonts w:asciiTheme="majorHAnsi" w:hAnsiTheme="majorHAnsi"/>
            <w:sz w:val="24"/>
            <w:szCs w:val="24"/>
            <w:highlight w:val="white"/>
            <w:lang w:val="en-US"/>
          </w:rPr>
          <w:t>E-mail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»</w:t>
        </w:r>
      </w:ins>
    </w:p>
    <w:p w14:paraId="06DC9D9A" w14:textId="073A532F" w:rsidR="00AF663F" w:rsidRPr="00275E57" w:rsidDel="00F603C3" w:rsidRDefault="00ED4FB5">
      <w:pPr>
        <w:numPr>
          <w:ilvl w:val="3"/>
          <w:numId w:val="10"/>
        </w:numPr>
        <w:rPr>
          <w:del w:id="658" w:author="Виталий П" w:date="2020-02-04T14:30:00Z"/>
          <w:rFonts w:asciiTheme="majorHAnsi" w:hAnsiTheme="majorHAnsi"/>
          <w:sz w:val="24"/>
          <w:szCs w:val="24"/>
          <w:highlight w:val="white"/>
        </w:rPr>
      </w:pPr>
      <w:del w:id="659" w:author="Виталий П" w:date="2020-02-04T14:30:00Z">
        <w:r w:rsidRPr="00275E57" w:rsidDel="00F603C3">
          <w:rPr>
            <w:rFonts w:asciiTheme="majorHAnsi" w:hAnsiTheme="majorHAnsi"/>
            <w:sz w:val="24"/>
            <w:szCs w:val="24"/>
            <w:highlight w:val="white"/>
          </w:rPr>
          <w:delText xml:space="preserve">Сообщение </w:delText>
        </w:r>
      </w:del>
    </w:p>
    <w:p w14:paraId="367ADDC0" w14:textId="77777777" w:rsidR="00F603C3" w:rsidRDefault="00ED4FB5">
      <w:pPr>
        <w:numPr>
          <w:ilvl w:val="3"/>
          <w:numId w:val="10"/>
        </w:numPr>
        <w:rPr>
          <w:ins w:id="660" w:author="Виталий П" w:date="2020-02-04T14:30:00Z"/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Возможность прикрепить файл</w:t>
      </w:r>
    </w:p>
    <w:p w14:paraId="5896D24B" w14:textId="2EF3AEDA" w:rsidR="00AF663F" w:rsidRPr="00275E57" w:rsidRDefault="00F603C3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ins w:id="661" w:author="Виталий П" w:date="2020-02-04T14:30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Кнопка «Отправить заявку»</w:t>
        </w:r>
      </w:ins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br/>
      </w:r>
    </w:p>
    <w:p w14:paraId="2D0E6DA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“Персональный менеджер”</w:t>
      </w:r>
    </w:p>
    <w:p w14:paraId="1D9244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F6B82C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14:paraId="2A84F31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96EC1A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 Менеджера</w:t>
      </w:r>
    </w:p>
    <w:p w14:paraId="3907E6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Менеджера</w:t>
      </w:r>
    </w:p>
    <w:p w14:paraId="7F287D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Телефон менеджера (активная ссылка)</w:t>
      </w:r>
    </w:p>
    <w:p w14:paraId="4F5D69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Менеджера (активная ссылка)</w:t>
      </w:r>
    </w:p>
    <w:p w14:paraId="4D9D314C" w14:textId="106157A9" w:rsidR="00AF663F" w:rsidRPr="00F603C3" w:rsidRDefault="00ED4FB5">
      <w:pPr>
        <w:numPr>
          <w:ilvl w:val="3"/>
          <w:numId w:val="10"/>
        </w:numPr>
        <w:rPr>
          <w:ins w:id="662" w:author="Виталий П" w:date="2020-02-04T14:31:00Z"/>
          <w:rFonts w:asciiTheme="majorHAnsi" w:hAnsiTheme="majorHAnsi"/>
          <w:color w:val="FF0000"/>
          <w:sz w:val="24"/>
          <w:szCs w:val="24"/>
          <w:highlight w:val="white"/>
          <w:rPrChange w:id="663" w:author="Виталий П" w:date="2020-02-04T14:31:00Z">
            <w:rPr>
              <w:ins w:id="664" w:author="Виталий П" w:date="2020-02-04T14:31:00Z"/>
              <w:rFonts w:asciiTheme="majorHAnsi" w:hAnsiTheme="majorHAnsi"/>
              <w:color w:val="FF0000"/>
              <w:sz w:val="24"/>
              <w:szCs w:val="24"/>
              <w:highlight w:val="white"/>
              <w:lang w:val="ru-RU"/>
            </w:rPr>
          </w:rPrChange>
        </w:rPr>
      </w:pPr>
      <w:commentRangeStart w:id="665"/>
      <w:commentRangeStart w:id="666"/>
      <w:commentRangeStart w:id="667"/>
      <w:del w:id="668" w:author="Виталий П" w:date="2020-02-04T14:31:00Z">
        <w:r w:rsidRPr="00275E57" w:rsidDel="00F603C3">
          <w:rPr>
            <w:rFonts w:asciiTheme="majorHAnsi" w:hAnsiTheme="majorHAnsi"/>
            <w:color w:val="FF0000"/>
            <w:sz w:val="24"/>
            <w:szCs w:val="24"/>
            <w:highlight w:val="white"/>
          </w:rPr>
          <w:delText>Чат с менеджером (при возможности интеграции с Ватсап или Телеграм)</w:delText>
        </w:r>
        <w:commentRangeEnd w:id="665"/>
        <w:r w:rsidR="001B1112" w:rsidDel="00F603C3">
          <w:rPr>
            <w:rStyle w:val="afa"/>
          </w:rPr>
          <w:commentReference w:id="665"/>
        </w:r>
        <w:commentRangeEnd w:id="666"/>
        <w:r w:rsidR="00FF3909" w:rsidDel="00F603C3">
          <w:rPr>
            <w:rStyle w:val="afa"/>
          </w:rPr>
          <w:commentReference w:id="666"/>
        </w:r>
        <w:commentRangeEnd w:id="667"/>
        <w:r w:rsidR="00C26D8E" w:rsidDel="00F603C3">
          <w:rPr>
            <w:rStyle w:val="afa"/>
          </w:rPr>
          <w:commentReference w:id="667"/>
        </w:r>
      </w:del>
      <w:ins w:id="669" w:author="Виталий П" w:date="2020-02-04T14:31:00Z">
        <w:r w:rsidR="00F603C3">
          <w:rPr>
            <w:rFonts w:asciiTheme="majorHAnsi" w:hAnsiTheme="majorHAnsi"/>
            <w:color w:val="FF0000"/>
            <w:sz w:val="24"/>
            <w:szCs w:val="24"/>
            <w:highlight w:val="white"/>
            <w:lang w:val="ru-RU"/>
          </w:rPr>
          <w:t>Поле «Сообщение»</w:t>
        </w:r>
      </w:ins>
    </w:p>
    <w:p w14:paraId="016CB522" w14:textId="395E484E" w:rsidR="00F603C3" w:rsidRPr="00F603C3" w:rsidRDefault="00F603C3">
      <w:pPr>
        <w:numPr>
          <w:ilvl w:val="3"/>
          <w:numId w:val="10"/>
        </w:numPr>
        <w:rPr>
          <w:ins w:id="670" w:author="Виталий П" w:date="2020-02-04T14:31:00Z"/>
          <w:rFonts w:asciiTheme="majorHAnsi" w:hAnsiTheme="majorHAnsi"/>
          <w:color w:val="FF0000"/>
          <w:sz w:val="24"/>
          <w:szCs w:val="24"/>
          <w:highlight w:val="white"/>
          <w:rPrChange w:id="671" w:author="Виталий П" w:date="2020-02-04T14:31:00Z">
            <w:rPr>
              <w:ins w:id="672" w:author="Виталий П" w:date="2020-02-04T14:31:00Z"/>
              <w:rFonts w:asciiTheme="majorHAnsi" w:hAnsiTheme="majorHAnsi"/>
              <w:color w:val="FF0000"/>
              <w:sz w:val="24"/>
              <w:szCs w:val="24"/>
              <w:highlight w:val="white"/>
              <w:lang w:val="ru-RU"/>
            </w:rPr>
          </w:rPrChange>
        </w:rPr>
      </w:pPr>
      <w:ins w:id="673" w:author="Виталий П" w:date="2020-02-04T14:31:00Z">
        <w:r>
          <w:rPr>
            <w:rFonts w:asciiTheme="majorHAnsi" w:hAnsiTheme="majorHAnsi"/>
            <w:color w:val="FF0000"/>
            <w:sz w:val="24"/>
            <w:szCs w:val="24"/>
            <w:highlight w:val="white"/>
            <w:lang w:val="ru-RU"/>
          </w:rPr>
          <w:t>Возможность прикрепить файл</w:t>
        </w:r>
      </w:ins>
    </w:p>
    <w:p w14:paraId="65075C0A" w14:textId="08A198F5" w:rsidR="00F603C3" w:rsidRPr="00275E57" w:rsidRDefault="00F603C3">
      <w:pPr>
        <w:numPr>
          <w:ilvl w:val="3"/>
          <w:numId w:val="10"/>
        </w:numPr>
        <w:rPr>
          <w:rFonts w:asciiTheme="majorHAnsi" w:hAnsiTheme="majorHAnsi"/>
          <w:color w:val="FF0000"/>
          <w:sz w:val="24"/>
          <w:szCs w:val="24"/>
          <w:highlight w:val="white"/>
        </w:rPr>
      </w:pPr>
      <w:ins w:id="674" w:author="Виталий П" w:date="2020-02-04T14:31:00Z">
        <w:r>
          <w:rPr>
            <w:rFonts w:asciiTheme="majorHAnsi" w:hAnsiTheme="majorHAnsi"/>
            <w:color w:val="FF0000"/>
            <w:sz w:val="24"/>
            <w:szCs w:val="24"/>
            <w:highlight w:val="white"/>
            <w:lang w:val="ru-RU"/>
          </w:rPr>
          <w:t>Кнопка «Отправить сообщение»</w:t>
        </w:r>
      </w:ins>
    </w:p>
    <w:p w14:paraId="2278FC4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67367E5" w14:textId="2FC6012A" w:rsidR="00AF663F" w:rsidRPr="00275E57" w:rsidDel="00965EA8" w:rsidRDefault="00ED4FB5">
      <w:pPr>
        <w:numPr>
          <w:ilvl w:val="1"/>
          <w:numId w:val="10"/>
        </w:numPr>
        <w:rPr>
          <w:del w:id="675" w:author="Виталий П" w:date="2020-02-04T14:19:00Z"/>
          <w:rFonts w:asciiTheme="majorHAnsi" w:hAnsiTheme="majorHAnsi"/>
          <w:b/>
          <w:color w:val="0000FF"/>
          <w:sz w:val="24"/>
          <w:szCs w:val="24"/>
        </w:rPr>
      </w:pPr>
      <w:del w:id="676" w:author="Виталий П" w:date="2020-02-04T14:19:00Z">
        <w:r w:rsidRPr="00275E57" w:rsidDel="00965EA8">
          <w:rPr>
            <w:rFonts w:asciiTheme="majorHAnsi" w:hAnsiTheme="majorHAnsi"/>
            <w:b/>
            <w:color w:val="0000FF"/>
            <w:sz w:val="24"/>
            <w:szCs w:val="24"/>
          </w:rPr>
          <w:delText>Кнопка “Пожаловаться”</w:delText>
        </w:r>
      </w:del>
    </w:p>
    <w:p w14:paraId="64657AD4" w14:textId="33E5A23C" w:rsidR="00AF663F" w:rsidRPr="00275E57" w:rsidDel="00965EA8" w:rsidRDefault="00ED4FB5">
      <w:pPr>
        <w:numPr>
          <w:ilvl w:val="2"/>
          <w:numId w:val="10"/>
        </w:numPr>
        <w:rPr>
          <w:del w:id="677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78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 xml:space="preserve">Описание </w:delText>
        </w:r>
      </w:del>
    </w:p>
    <w:p w14:paraId="24261187" w14:textId="564EE71A" w:rsidR="00AF663F" w:rsidRPr="00275E57" w:rsidDel="00965EA8" w:rsidRDefault="00ED4FB5">
      <w:pPr>
        <w:numPr>
          <w:ilvl w:val="3"/>
          <w:numId w:val="10"/>
        </w:numPr>
        <w:rPr>
          <w:del w:id="679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80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Предоставляем клиенту удобный способ отправки замечаний по нашей работе</w:delText>
        </w:r>
      </w:del>
    </w:p>
    <w:p w14:paraId="637B1AD8" w14:textId="549A0A6D" w:rsidR="00AF663F" w:rsidRPr="00275E57" w:rsidDel="00965EA8" w:rsidRDefault="00ED4FB5">
      <w:pPr>
        <w:numPr>
          <w:ilvl w:val="3"/>
          <w:numId w:val="10"/>
        </w:numPr>
        <w:rPr>
          <w:del w:id="681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82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При нажатии на кнопку открывается контактная форма “Отправить претензию”</w:delText>
        </w:r>
      </w:del>
    </w:p>
    <w:p w14:paraId="04C1B028" w14:textId="348EC872" w:rsidR="00AF663F" w:rsidRPr="00275E57" w:rsidDel="00965EA8" w:rsidRDefault="00AF663F">
      <w:pPr>
        <w:ind w:left="2880"/>
        <w:rPr>
          <w:del w:id="683" w:author="Виталий П" w:date="2020-02-04T14:19:00Z"/>
          <w:rFonts w:asciiTheme="majorHAnsi" w:hAnsiTheme="majorHAnsi"/>
          <w:sz w:val="24"/>
          <w:szCs w:val="24"/>
          <w:highlight w:val="white"/>
        </w:rPr>
      </w:pPr>
    </w:p>
    <w:p w14:paraId="158FA049" w14:textId="4C250AEE" w:rsidR="00AF663F" w:rsidRPr="00275E57" w:rsidDel="00965EA8" w:rsidRDefault="00ED4FB5">
      <w:pPr>
        <w:numPr>
          <w:ilvl w:val="2"/>
          <w:numId w:val="10"/>
        </w:numPr>
        <w:rPr>
          <w:del w:id="684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85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Структура формы</w:delText>
        </w:r>
      </w:del>
    </w:p>
    <w:p w14:paraId="4204DB60" w14:textId="49CC66DB" w:rsidR="00AF663F" w:rsidRPr="00275E57" w:rsidDel="00965EA8" w:rsidRDefault="00ED4FB5">
      <w:pPr>
        <w:numPr>
          <w:ilvl w:val="3"/>
          <w:numId w:val="10"/>
        </w:numPr>
        <w:rPr>
          <w:del w:id="686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87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*ID Договора (выпадающий список: №Договора, Контрагент,  ФактАдрес, Услуги, ДатаНачала, ДатаОконч)</w:delText>
        </w:r>
      </w:del>
    </w:p>
    <w:p w14:paraId="4F60B6F5" w14:textId="356669A6" w:rsidR="00AF663F" w:rsidRPr="00275E57" w:rsidDel="00965EA8" w:rsidRDefault="00ED4FB5">
      <w:pPr>
        <w:numPr>
          <w:ilvl w:val="3"/>
          <w:numId w:val="10"/>
        </w:numPr>
        <w:rPr>
          <w:del w:id="688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89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*Суть претензии</w:delText>
        </w:r>
      </w:del>
    </w:p>
    <w:p w14:paraId="4C57C0FA" w14:textId="70F7441F" w:rsidR="00AF663F" w:rsidRPr="00275E57" w:rsidDel="00965EA8" w:rsidRDefault="00ED4FB5">
      <w:pPr>
        <w:numPr>
          <w:ilvl w:val="3"/>
          <w:numId w:val="10"/>
        </w:numPr>
        <w:rPr>
          <w:del w:id="690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91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Файлы</w:delText>
        </w:r>
      </w:del>
    </w:p>
    <w:p w14:paraId="5D9306D8" w14:textId="0672C931" w:rsidR="00AF663F" w:rsidRPr="00275E57" w:rsidDel="00965EA8" w:rsidRDefault="00ED4FB5">
      <w:pPr>
        <w:numPr>
          <w:ilvl w:val="3"/>
          <w:numId w:val="10"/>
        </w:numPr>
        <w:rPr>
          <w:del w:id="692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93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ФИО (заполнено “по умолчанию”, можно редактировать)</w:delText>
        </w:r>
      </w:del>
    </w:p>
    <w:p w14:paraId="6C7A6601" w14:textId="45DC3E8D" w:rsidR="00AF663F" w:rsidRPr="00275E57" w:rsidDel="00965EA8" w:rsidRDefault="00ED4FB5">
      <w:pPr>
        <w:numPr>
          <w:ilvl w:val="3"/>
          <w:numId w:val="10"/>
        </w:numPr>
        <w:rPr>
          <w:del w:id="694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95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*Телефон (заполнено “по умолчанию”, можно редактировать)</w:delText>
        </w:r>
      </w:del>
    </w:p>
    <w:p w14:paraId="2EA836E4" w14:textId="37DD6EAA" w:rsidR="00AF663F" w:rsidRPr="00275E57" w:rsidDel="00965EA8" w:rsidRDefault="00ED4FB5">
      <w:pPr>
        <w:numPr>
          <w:ilvl w:val="3"/>
          <w:numId w:val="10"/>
        </w:numPr>
        <w:rPr>
          <w:del w:id="696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97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*E-mail (заполнено “по умолчанию”, можно редактировать)</w:delText>
        </w:r>
      </w:del>
    </w:p>
    <w:p w14:paraId="064E8C7E" w14:textId="12565A0A" w:rsidR="00AF663F" w:rsidRPr="00275E57" w:rsidDel="00965EA8" w:rsidRDefault="00ED4FB5">
      <w:pPr>
        <w:numPr>
          <w:ilvl w:val="3"/>
          <w:numId w:val="10"/>
        </w:numPr>
        <w:rPr>
          <w:del w:id="698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699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Кнопка “отправить”</w:delText>
        </w:r>
      </w:del>
    </w:p>
    <w:p w14:paraId="0E707214" w14:textId="15C8F85E" w:rsidR="00AF663F" w:rsidRPr="00275E57" w:rsidDel="00965EA8" w:rsidRDefault="00AF663F">
      <w:pPr>
        <w:rPr>
          <w:del w:id="700" w:author="Виталий П" w:date="2020-02-04T14:19:00Z"/>
          <w:rFonts w:asciiTheme="majorHAnsi" w:hAnsiTheme="majorHAnsi"/>
          <w:sz w:val="24"/>
          <w:szCs w:val="24"/>
          <w:highlight w:val="white"/>
        </w:rPr>
      </w:pPr>
    </w:p>
    <w:p w14:paraId="0AD51481" w14:textId="724A69C2" w:rsidR="00AF663F" w:rsidRPr="00275E57" w:rsidDel="00965EA8" w:rsidRDefault="00ED4FB5">
      <w:pPr>
        <w:numPr>
          <w:ilvl w:val="2"/>
          <w:numId w:val="10"/>
        </w:numPr>
        <w:rPr>
          <w:del w:id="701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02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Логика</w:delText>
        </w:r>
      </w:del>
    </w:p>
    <w:p w14:paraId="2B8044EC" w14:textId="367DD477" w:rsidR="00AF663F" w:rsidRPr="00275E57" w:rsidDel="00965EA8" w:rsidRDefault="00ED4FB5">
      <w:pPr>
        <w:numPr>
          <w:ilvl w:val="3"/>
          <w:numId w:val="10"/>
        </w:numPr>
        <w:rPr>
          <w:del w:id="703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04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После отправки претензии происходят следующие события:</w:delText>
        </w:r>
      </w:del>
    </w:p>
    <w:p w14:paraId="72E0E414" w14:textId="5C3F7991" w:rsidR="00AF663F" w:rsidRPr="00275E57" w:rsidDel="00965EA8" w:rsidRDefault="00ED4FB5">
      <w:pPr>
        <w:numPr>
          <w:ilvl w:val="3"/>
          <w:numId w:val="10"/>
        </w:numPr>
        <w:ind w:left="3401"/>
        <w:rPr>
          <w:del w:id="705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06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Появляется окно, “Спасибо за Ваше обращение…”</w:delText>
        </w:r>
      </w:del>
    </w:p>
    <w:p w14:paraId="389AC502" w14:textId="4A815C6F" w:rsidR="00AF663F" w:rsidRPr="00275E57" w:rsidDel="00965EA8" w:rsidRDefault="00ED4FB5">
      <w:pPr>
        <w:numPr>
          <w:ilvl w:val="3"/>
          <w:numId w:val="10"/>
        </w:numPr>
        <w:ind w:left="3401"/>
        <w:rPr>
          <w:del w:id="707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08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Клиент получает на почту письмо о том, что мы получили претензию и текст претензии</w:delText>
        </w:r>
      </w:del>
    </w:p>
    <w:p w14:paraId="2484AD61" w14:textId="7B29D3DB" w:rsidR="00AF663F" w:rsidRPr="00275E57" w:rsidDel="00965EA8" w:rsidRDefault="00ED4FB5">
      <w:pPr>
        <w:numPr>
          <w:ilvl w:val="3"/>
          <w:numId w:val="10"/>
        </w:numPr>
        <w:ind w:left="3401"/>
        <w:rPr>
          <w:del w:id="709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10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Мы получаем письмо с данными (помимо получателей указанных в карточке контактной формы, данное письмо получает персональный менеджер на свою почту):</w:delText>
        </w:r>
      </w:del>
    </w:p>
    <w:p w14:paraId="10FC18F0" w14:textId="4858EF43" w:rsidR="00AF663F" w:rsidRPr="00275E57" w:rsidDel="00965EA8" w:rsidRDefault="00ED4FB5">
      <w:pPr>
        <w:numPr>
          <w:ilvl w:val="0"/>
          <w:numId w:val="13"/>
        </w:numPr>
        <w:rPr>
          <w:del w:id="711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12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ФИО</w:delText>
        </w:r>
      </w:del>
    </w:p>
    <w:p w14:paraId="32557998" w14:textId="1DC5A56E" w:rsidR="00AF663F" w:rsidRPr="00275E57" w:rsidDel="00965EA8" w:rsidRDefault="00ED4FB5">
      <w:pPr>
        <w:numPr>
          <w:ilvl w:val="0"/>
          <w:numId w:val="13"/>
        </w:numPr>
        <w:rPr>
          <w:del w:id="713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14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Телефон</w:delText>
        </w:r>
      </w:del>
    </w:p>
    <w:p w14:paraId="14267DDC" w14:textId="335D3012" w:rsidR="00AF663F" w:rsidRPr="00275E57" w:rsidDel="00965EA8" w:rsidRDefault="00ED4FB5">
      <w:pPr>
        <w:numPr>
          <w:ilvl w:val="0"/>
          <w:numId w:val="13"/>
        </w:numPr>
        <w:rPr>
          <w:del w:id="715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16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Почта</w:delText>
        </w:r>
      </w:del>
    </w:p>
    <w:p w14:paraId="23B718E5" w14:textId="2E57D018" w:rsidR="00AF663F" w:rsidRPr="00275E57" w:rsidDel="00965EA8" w:rsidRDefault="00ED4FB5">
      <w:pPr>
        <w:numPr>
          <w:ilvl w:val="0"/>
          <w:numId w:val="13"/>
        </w:numPr>
        <w:rPr>
          <w:del w:id="717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18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КодДоговора (ID)</w:delText>
        </w:r>
      </w:del>
    </w:p>
    <w:p w14:paraId="4242D6F8" w14:textId="4653B319" w:rsidR="00AF663F" w:rsidRPr="00275E57" w:rsidDel="00965EA8" w:rsidRDefault="00ED4FB5">
      <w:pPr>
        <w:numPr>
          <w:ilvl w:val="0"/>
          <w:numId w:val="13"/>
        </w:numPr>
        <w:rPr>
          <w:del w:id="719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20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Суть претензии</w:delText>
        </w:r>
      </w:del>
    </w:p>
    <w:p w14:paraId="193DB067" w14:textId="77862851" w:rsidR="00AF663F" w:rsidRPr="00275E57" w:rsidDel="00965EA8" w:rsidRDefault="00ED4FB5">
      <w:pPr>
        <w:numPr>
          <w:ilvl w:val="0"/>
          <w:numId w:val="13"/>
        </w:numPr>
        <w:rPr>
          <w:del w:id="721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22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Файлы</w:delText>
        </w:r>
      </w:del>
    </w:p>
    <w:p w14:paraId="6EA51DC1" w14:textId="52D9DB21" w:rsidR="00AF663F" w:rsidRPr="00275E57" w:rsidDel="00965EA8" w:rsidRDefault="00ED4FB5">
      <w:pPr>
        <w:numPr>
          <w:ilvl w:val="3"/>
          <w:numId w:val="10"/>
        </w:numPr>
        <w:ind w:left="3401"/>
        <w:rPr>
          <w:del w:id="723" w:author="Виталий П" w:date="2020-02-04T14:19:00Z"/>
          <w:rFonts w:asciiTheme="majorHAnsi" w:hAnsiTheme="majorHAnsi"/>
          <w:sz w:val="24"/>
          <w:szCs w:val="24"/>
          <w:highlight w:val="white"/>
        </w:rPr>
      </w:pPr>
      <w:commentRangeStart w:id="724"/>
      <w:commentRangeStart w:id="725"/>
      <w:commentRangeStart w:id="726"/>
      <w:commentRangeStart w:id="727"/>
      <w:del w:id="728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Претензия экспортируется в файл и загружается к нам в Базу</w:delText>
        </w:r>
        <w:commentRangeEnd w:id="724"/>
        <w:r w:rsidR="004E5669" w:rsidDel="00965EA8">
          <w:rPr>
            <w:rStyle w:val="afa"/>
          </w:rPr>
          <w:commentReference w:id="724"/>
        </w:r>
        <w:commentRangeEnd w:id="725"/>
        <w:r w:rsidR="00FF3909" w:rsidDel="00965EA8">
          <w:rPr>
            <w:rStyle w:val="afa"/>
          </w:rPr>
          <w:commentReference w:id="725"/>
        </w:r>
        <w:commentRangeEnd w:id="726"/>
        <w:r w:rsidR="00C26D8E" w:rsidDel="00965EA8">
          <w:rPr>
            <w:rStyle w:val="afa"/>
          </w:rPr>
          <w:commentReference w:id="726"/>
        </w:r>
        <w:commentRangeEnd w:id="727"/>
        <w:r w:rsidR="00B45DC1" w:rsidDel="00965EA8">
          <w:rPr>
            <w:rStyle w:val="afa"/>
          </w:rPr>
          <w:commentReference w:id="727"/>
        </w:r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. Структура файла:</w:delText>
        </w:r>
      </w:del>
    </w:p>
    <w:p w14:paraId="4F737A1C" w14:textId="5C30F7D1" w:rsidR="00AF663F" w:rsidRPr="00275E57" w:rsidDel="00965EA8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del w:id="729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30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КодДоговора (ID)</w:delText>
        </w:r>
      </w:del>
    </w:p>
    <w:p w14:paraId="1C206DE6" w14:textId="5D97FA04" w:rsidR="00AF663F" w:rsidRPr="00275E57" w:rsidDel="00965EA8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del w:id="731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32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ФИО</w:delText>
        </w:r>
      </w:del>
    </w:p>
    <w:p w14:paraId="2324CF59" w14:textId="26172738" w:rsidR="00AF663F" w:rsidRPr="00275E57" w:rsidDel="00965EA8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del w:id="733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34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Телефон</w:delText>
        </w:r>
      </w:del>
    </w:p>
    <w:p w14:paraId="5633450D" w14:textId="2EED04CB" w:rsidR="00AF663F" w:rsidRPr="00275E57" w:rsidDel="00965EA8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del w:id="735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36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Почта</w:delText>
        </w:r>
      </w:del>
    </w:p>
    <w:p w14:paraId="07ECD4A6" w14:textId="36B81A92" w:rsidR="00AF663F" w:rsidRPr="00275E57" w:rsidDel="00965EA8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del w:id="737" w:author="Виталий П" w:date="2020-02-04T14:19:00Z"/>
          <w:rFonts w:asciiTheme="majorHAnsi" w:hAnsiTheme="majorHAnsi"/>
          <w:sz w:val="24"/>
          <w:szCs w:val="24"/>
          <w:highlight w:val="white"/>
        </w:rPr>
      </w:pPr>
      <w:del w:id="738" w:author="Виталий П" w:date="2020-02-04T14:19:00Z">
        <w:r w:rsidRPr="00275E57" w:rsidDel="00965EA8">
          <w:rPr>
            <w:rFonts w:asciiTheme="majorHAnsi" w:hAnsiTheme="majorHAnsi"/>
            <w:sz w:val="24"/>
            <w:szCs w:val="24"/>
            <w:highlight w:val="white"/>
          </w:rPr>
          <w:delText>Суть претензии</w:delText>
        </w:r>
      </w:del>
    </w:p>
    <w:p w14:paraId="23A69E60" w14:textId="35A76356" w:rsidR="00AF663F" w:rsidRPr="00275E57" w:rsidDel="00902918" w:rsidRDefault="00AF663F">
      <w:pPr>
        <w:rPr>
          <w:del w:id="739" w:author="Виталий П" w:date="2020-02-04T14:19:00Z"/>
          <w:rFonts w:asciiTheme="majorHAnsi" w:hAnsiTheme="majorHAnsi"/>
          <w:b/>
          <w:i/>
          <w:sz w:val="32"/>
          <w:szCs w:val="32"/>
          <w:highlight w:val="white"/>
        </w:rPr>
      </w:pPr>
    </w:p>
    <w:p w14:paraId="4A1699F2" w14:textId="552823AD" w:rsidR="00795EFF" w:rsidRPr="00275E57" w:rsidDel="00902918" w:rsidRDefault="00795EFF">
      <w:pPr>
        <w:rPr>
          <w:del w:id="740" w:author="Виталий П" w:date="2020-02-04T14:19:00Z"/>
          <w:rFonts w:asciiTheme="majorHAnsi" w:hAnsiTheme="majorHAnsi"/>
          <w:b/>
          <w:i/>
          <w:sz w:val="32"/>
          <w:szCs w:val="32"/>
          <w:highlight w:val="white"/>
        </w:rPr>
      </w:pPr>
    </w:p>
    <w:p w14:paraId="601CC748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B160459" w14:textId="77777777" w:rsidR="00795EFF" w:rsidRPr="00275E57" w:rsidRDefault="00795EFF" w:rsidP="00795EFF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26B1B974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0B2458EE" w14:textId="77777777" w:rsidR="00AF663F" w:rsidRPr="00275E57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ШАБЛОН АДМИ</w:t>
      </w:r>
      <w:r w:rsidR="00535759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НИСТРАТИВНОЙ ПАНЕЛИ</w:t>
      </w:r>
    </w:p>
    <w:p w14:paraId="0C74685F" w14:textId="795DEF57" w:rsidR="00AF663F" w:rsidRPr="00275E57" w:rsidDel="002B12CE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741" w:author="Виталий П" w:date="2020-02-04T14:37:00Z"/>
          <w:rFonts w:asciiTheme="majorHAnsi" w:hAnsiTheme="majorHAnsi"/>
          <w:b/>
          <w:sz w:val="28"/>
          <w:szCs w:val="28"/>
          <w:highlight w:val="white"/>
        </w:rPr>
      </w:pPr>
    </w:p>
    <w:p w14:paraId="68D4CA0B" w14:textId="04508DCF" w:rsidR="00AF663F" w:rsidRPr="00275E57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</w:p>
    <w:p w14:paraId="4657F76A" w14:textId="777D7200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del w:id="742" w:author="Виталий П" w:date="2020-02-04T14:33:00Z">
        <w:r w:rsidRPr="00275E57" w:rsidDel="00F603C3">
          <w:rPr>
            <w:rFonts w:asciiTheme="majorHAnsi" w:hAnsiTheme="majorHAnsi"/>
            <w:sz w:val="24"/>
            <w:szCs w:val="24"/>
            <w:highlight w:val="white"/>
          </w:rPr>
          <w:delText xml:space="preserve">Для разработки административного интерфейса будем использовать бесплатный шаблон </w:delText>
        </w:r>
        <w:r w:rsidRPr="00275E57" w:rsidDel="00F603C3">
          <w:rPr>
            <w:rFonts w:asciiTheme="majorHAnsi" w:hAnsiTheme="majorHAnsi"/>
            <w:color w:val="0000FF"/>
            <w:sz w:val="24"/>
            <w:szCs w:val="24"/>
            <w:highlight w:val="white"/>
          </w:rPr>
          <w:delText xml:space="preserve">adminlte.io/themes/AdminLTE/index2.html </w:delText>
        </w:r>
        <w:r w:rsidR="006448AC" w:rsidRPr="00275E57" w:rsidDel="00F603C3">
          <w:rPr>
            <w:rFonts w:asciiTheme="majorHAnsi" w:hAnsiTheme="majorHAnsi"/>
            <w:sz w:val="24"/>
            <w:szCs w:val="24"/>
            <w:highlight w:val="white"/>
            <w:lang w:val="ru-RU"/>
          </w:rPr>
          <w:delText>(либо любой другой, который отличается простотой использования)</w:delText>
        </w:r>
      </w:del>
      <w:ins w:id="743" w:author="Виталий П" w:date="2020-02-04T14:36:00Z">
        <w:r w:rsidR="002B12CE"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Административную панель будем программировать «с нуля» под требования ТЗ. Использовать </w:t>
        </w:r>
      </w:ins>
      <w:ins w:id="744" w:author="Виталий П" w:date="2020-02-04T14:37:00Z">
        <w:r w:rsidR="002B12CE">
          <w:rPr>
            <w:rFonts w:asciiTheme="majorHAnsi" w:hAnsiTheme="majorHAnsi"/>
            <w:sz w:val="24"/>
            <w:szCs w:val="24"/>
            <w:highlight w:val="white"/>
            <w:lang w:val="ru-RU"/>
          </w:rPr>
          <w:t>шаблоны административной панели не будем.</w:t>
        </w:r>
      </w:ins>
    </w:p>
    <w:p w14:paraId="37BB7B2B" w14:textId="54409387" w:rsidR="00AF663F" w:rsidRPr="00275E57" w:rsidDel="002B12CE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del w:id="745" w:author="Виталий П" w:date="2020-02-04T14:37:00Z"/>
          <w:rFonts w:asciiTheme="majorHAnsi" w:hAnsiTheme="majorHAnsi"/>
          <w:sz w:val="24"/>
          <w:szCs w:val="24"/>
          <w:highlight w:val="white"/>
        </w:rPr>
      </w:pPr>
      <w:del w:id="746" w:author="Виталий П" w:date="2020-02-04T14:37:00Z">
        <w:r w:rsidRPr="00275E57" w:rsidDel="002B12CE">
          <w:rPr>
            <w:rFonts w:asciiTheme="majorHAnsi" w:hAnsiTheme="majorHAnsi"/>
            <w:sz w:val="24"/>
            <w:szCs w:val="24"/>
            <w:highlight w:val="white"/>
          </w:rPr>
          <w:delText>Во всех разделах левого меню должен быть фильтр и сортировка данных</w:delText>
        </w:r>
      </w:del>
    </w:p>
    <w:p w14:paraId="2E70FC6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3F900F2D" w14:textId="77777777" w:rsidR="00AF663F" w:rsidRPr="00275E57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  <w:lang w:val="ru-RU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(сортировка </w:t>
      </w:r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дб</w:t>
      </w:r>
      <w:proofErr w:type="spellEnd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по алфавиту)</w:t>
      </w:r>
    </w:p>
    <w:p w14:paraId="14A312AF" w14:textId="77777777" w:rsidR="00AF663F" w:rsidRPr="00275E57" w:rsidRDefault="00AF663F">
      <w:pPr>
        <w:jc w:val="center"/>
        <w:rPr>
          <w:rFonts w:asciiTheme="majorHAnsi" w:hAnsiTheme="majorHAnsi"/>
          <w:sz w:val="24"/>
          <w:szCs w:val="24"/>
          <w:highlight w:val="white"/>
        </w:rPr>
      </w:pPr>
    </w:p>
    <w:p w14:paraId="2FA5090F" w14:textId="0D6CE036" w:rsidR="00E62C65" w:rsidRPr="00275E57" w:rsidRDefault="00E62C65" w:rsidP="00E62C65">
      <w:pPr>
        <w:numPr>
          <w:ilvl w:val="1"/>
          <w:numId w:val="10"/>
        </w:numPr>
        <w:rPr>
          <w:ins w:id="747" w:author="Виталий П" w:date="2020-02-04T15:34:00Z"/>
          <w:rFonts w:asciiTheme="majorHAnsi" w:hAnsiTheme="majorHAnsi"/>
          <w:b/>
          <w:color w:val="0000FF"/>
          <w:sz w:val="24"/>
          <w:szCs w:val="24"/>
        </w:rPr>
      </w:pPr>
      <w:ins w:id="748" w:author="Виталий П" w:date="2020-02-04T15:34:00Z">
        <w:r w:rsidRPr="00275E57">
          <w:rPr>
            <w:rFonts w:asciiTheme="majorHAnsi" w:hAnsiTheme="majorHAnsi"/>
            <w:b/>
            <w:color w:val="0000FF"/>
            <w:sz w:val="24"/>
            <w:szCs w:val="24"/>
          </w:rPr>
          <w:t>Раздел “</w:t>
        </w:r>
        <w:r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t>Главная</w:t>
        </w:r>
        <w:r w:rsidRPr="00275E57">
          <w:rPr>
            <w:rFonts w:asciiTheme="majorHAnsi" w:hAnsiTheme="majorHAnsi"/>
            <w:b/>
            <w:color w:val="0000FF"/>
            <w:sz w:val="24"/>
            <w:szCs w:val="24"/>
          </w:rPr>
          <w:t>”</w:t>
        </w:r>
      </w:ins>
    </w:p>
    <w:p w14:paraId="695941F7" w14:textId="77777777" w:rsidR="00E62C65" w:rsidRPr="00275E57" w:rsidRDefault="00E62C65" w:rsidP="00E62C65">
      <w:pPr>
        <w:numPr>
          <w:ilvl w:val="1"/>
          <w:numId w:val="2"/>
        </w:numPr>
        <w:rPr>
          <w:ins w:id="749" w:author="Виталий П" w:date="2020-02-04T15:34:00Z"/>
          <w:rFonts w:asciiTheme="majorHAnsi" w:hAnsiTheme="majorHAnsi"/>
          <w:sz w:val="24"/>
          <w:szCs w:val="24"/>
          <w:highlight w:val="white"/>
        </w:rPr>
      </w:pPr>
      <w:ins w:id="750" w:author="Виталий П" w:date="2020-02-04T15:34:00Z">
        <w:r w:rsidRPr="00275E57">
          <w:rPr>
            <w:rFonts w:asciiTheme="majorHAnsi" w:hAnsiTheme="majorHAnsi"/>
            <w:sz w:val="24"/>
            <w:szCs w:val="24"/>
            <w:highlight w:val="white"/>
          </w:rPr>
          <w:t xml:space="preserve">Описание </w:t>
        </w:r>
      </w:ins>
    </w:p>
    <w:p w14:paraId="20447F71" w14:textId="32B8E74E" w:rsidR="00E62C65" w:rsidRPr="00275E57" w:rsidRDefault="00FD6644" w:rsidP="00E62C65">
      <w:pPr>
        <w:numPr>
          <w:ilvl w:val="2"/>
          <w:numId w:val="2"/>
        </w:numPr>
        <w:rPr>
          <w:ins w:id="751" w:author="Виталий П" w:date="2020-02-04T15:34:00Z"/>
          <w:rFonts w:asciiTheme="majorHAnsi" w:hAnsiTheme="majorHAnsi"/>
          <w:sz w:val="24"/>
          <w:szCs w:val="24"/>
          <w:highlight w:val="white"/>
        </w:rPr>
      </w:pPr>
      <w:ins w:id="752" w:author="Виталий П" w:date="2020-02-04T15:35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На этой странице управляем </w:t>
        </w:r>
      </w:ins>
      <w:ins w:id="753" w:author="Виталий П" w:date="2020-02-04T15:37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основными </w:t>
        </w:r>
      </w:ins>
      <w:ins w:id="754" w:author="Виталий П" w:date="2020-02-04T15:35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настройками са</w:t>
        </w:r>
      </w:ins>
      <w:ins w:id="755" w:author="Виталий П" w:date="2020-02-04T15:37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йта</w:t>
        </w:r>
      </w:ins>
    </w:p>
    <w:p w14:paraId="5BDCABB4" w14:textId="77777777" w:rsidR="00E62C65" w:rsidRPr="00275E57" w:rsidRDefault="00E62C65" w:rsidP="00E62C65">
      <w:pPr>
        <w:numPr>
          <w:ilvl w:val="2"/>
          <w:numId w:val="2"/>
        </w:numPr>
        <w:rPr>
          <w:ins w:id="756" w:author="Виталий П" w:date="2020-02-04T15:34:00Z"/>
          <w:rFonts w:asciiTheme="majorHAnsi" w:hAnsiTheme="majorHAnsi"/>
          <w:sz w:val="24"/>
          <w:szCs w:val="24"/>
          <w:highlight w:val="white"/>
        </w:rPr>
      </w:pPr>
      <w:ins w:id="757" w:author="Виталий П" w:date="2020-02-04T15:34:00Z">
        <w:r w:rsidRPr="00275E57">
          <w:rPr>
            <w:rFonts w:asciiTheme="majorHAnsi" w:hAnsiTheme="majorHAnsi"/>
            <w:sz w:val="24"/>
            <w:szCs w:val="24"/>
            <w:highlight w:val="white"/>
          </w:rPr>
          <w:t>Структура</w:t>
        </w:r>
      </w:ins>
    </w:p>
    <w:p w14:paraId="3605BC5B" w14:textId="48CD776C" w:rsidR="00DC4BCF" w:rsidRPr="00DC4BCF" w:rsidRDefault="00DC4BCF" w:rsidP="00E62C65">
      <w:pPr>
        <w:numPr>
          <w:ilvl w:val="3"/>
          <w:numId w:val="2"/>
        </w:numPr>
        <w:rPr>
          <w:ins w:id="758" w:author="Виталий П" w:date="2020-02-04T15:40:00Z"/>
          <w:rFonts w:asciiTheme="majorHAnsi" w:hAnsiTheme="majorHAnsi"/>
          <w:sz w:val="24"/>
          <w:szCs w:val="24"/>
          <w:highlight w:val="white"/>
          <w:rPrChange w:id="759" w:author="Виталий П" w:date="2020-02-04T15:40:00Z">
            <w:rPr>
              <w:ins w:id="760" w:author="Виталий П" w:date="2020-02-04T15:40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761" w:author="Виталий П" w:date="2020-02-04T15:4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Баннер на главной странице</w:t>
        </w:r>
      </w:ins>
    </w:p>
    <w:p w14:paraId="759F1EB5" w14:textId="29CC1C82" w:rsidR="00267B88" w:rsidRPr="00267B88" w:rsidRDefault="00267B88" w:rsidP="00E62C65">
      <w:pPr>
        <w:numPr>
          <w:ilvl w:val="3"/>
          <w:numId w:val="2"/>
        </w:numPr>
        <w:rPr>
          <w:ins w:id="762" w:author="Виталий П" w:date="2020-02-04T15:51:00Z"/>
          <w:rFonts w:asciiTheme="majorHAnsi" w:hAnsiTheme="majorHAnsi"/>
          <w:sz w:val="24"/>
          <w:szCs w:val="24"/>
          <w:highlight w:val="white"/>
          <w:rPrChange w:id="763" w:author="Виталий П" w:date="2020-02-04T15:51:00Z">
            <w:rPr>
              <w:ins w:id="764" w:author="Виталий П" w:date="2020-02-04T15:51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765" w:author="Виталий П" w:date="2020-02-04T15:5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Логотип</w:t>
        </w:r>
      </w:ins>
    </w:p>
    <w:p w14:paraId="210638FC" w14:textId="6E956DB8" w:rsidR="00FD6644" w:rsidRPr="00DC4BCF" w:rsidRDefault="00DC4BCF" w:rsidP="00E62C65">
      <w:pPr>
        <w:numPr>
          <w:ilvl w:val="3"/>
          <w:numId w:val="2"/>
        </w:numPr>
        <w:rPr>
          <w:ins w:id="766" w:author="Виталий П" w:date="2020-02-04T15:45:00Z"/>
          <w:rFonts w:asciiTheme="majorHAnsi" w:hAnsiTheme="majorHAnsi"/>
          <w:sz w:val="24"/>
          <w:szCs w:val="24"/>
          <w:highlight w:val="white"/>
          <w:rPrChange w:id="767" w:author="Виталий П" w:date="2020-02-04T15:45:00Z">
            <w:rPr>
              <w:ins w:id="768" w:author="Виталий П" w:date="2020-02-04T15:45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769" w:author="Виталий П" w:date="2020-02-04T15:45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</w:t>
        </w:r>
      </w:ins>
      <w:ins w:id="770" w:author="Виталий П" w:date="2020-02-04T15:40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Заголовок на баннере</w:t>
        </w:r>
      </w:ins>
      <w:ins w:id="771" w:author="Виталий П" w:date="2020-02-04T15:42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 (Н1)</w:t>
        </w:r>
      </w:ins>
      <w:ins w:id="772" w:author="Виталий П" w:date="2020-02-04T15:45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»</w:t>
        </w:r>
      </w:ins>
    </w:p>
    <w:p w14:paraId="02767B8C" w14:textId="37D02D31" w:rsidR="00DC4BCF" w:rsidRPr="007A3390" w:rsidRDefault="007A3390" w:rsidP="00E62C65">
      <w:pPr>
        <w:numPr>
          <w:ilvl w:val="3"/>
          <w:numId w:val="2"/>
        </w:numPr>
        <w:rPr>
          <w:ins w:id="773" w:author="Виталий П" w:date="2020-02-04T15:46:00Z"/>
          <w:rFonts w:asciiTheme="majorHAnsi" w:hAnsiTheme="majorHAnsi"/>
          <w:sz w:val="24"/>
          <w:szCs w:val="24"/>
          <w:highlight w:val="white"/>
          <w:rPrChange w:id="774" w:author="Виталий П" w:date="2020-02-04T15:46:00Z">
            <w:rPr>
              <w:ins w:id="775" w:author="Виталий П" w:date="2020-02-04T15:46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776" w:author="Виталий П" w:date="2020-02-04T15:45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«Телефон в шапке»</w:t>
        </w:r>
      </w:ins>
    </w:p>
    <w:p w14:paraId="4F737E09" w14:textId="590BAA6B" w:rsidR="007A3390" w:rsidRPr="004367F7" w:rsidRDefault="007A3390" w:rsidP="007A3390">
      <w:pPr>
        <w:numPr>
          <w:ilvl w:val="3"/>
          <w:numId w:val="2"/>
        </w:numPr>
        <w:rPr>
          <w:ins w:id="777" w:author="Виталий П" w:date="2020-02-04T15:46:00Z"/>
          <w:rFonts w:asciiTheme="majorHAnsi" w:hAnsiTheme="majorHAnsi"/>
          <w:sz w:val="24"/>
          <w:szCs w:val="24"/>
          <w:highlight w:val="white"/>
        </w:rPr>
      </w:pPr>
      <w:ins w:id="778" w:author="Виталий П" w:date="2020-02-04T15:46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Поле «Телефон в 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футере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»</w:t>
        </w:r>
      </w:ins>
    </w:p>
    <w:p w14:paraId="486275CF" w14:textId="5929C2F9" w:rsidR="007A3390" w:rsidRPr="00FD6644" w:rsidRDefault="007A3390" w:rsidP="00E62C65">
      <w:pPr>
        <w:numPr>
          <w:ilvl w:val="3"/>
          <w:numId w:val="2"/>
        </w:numPr>
        <w:rPr>
          <w:ins w:id="779" w:author="Виталий П" w:date="2020-02-04T15:40:00Z"/>
          <w:rFonts w:asciiTheme="majorHAnsi" w:hAnsiTheme="majorHAnsi"/>
          <w:sz w:val="24"/>
          <w:szCs w:val="24"/>
          <w:highlight w:val="white"/>
          <w:rPrChange w:id="780" w:author="Виталий П" w:date="2020-02-04T15:40:00Z">
            <w:rPr>
              <w:ins w:id="781" w:author="Виталий П" w:date="2020-02-04T15:40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782" w:author="Виталий П" w:date="2020-02-04T15:46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Поле «</w:t>
        </w:r>
        <w:r>
          <w:rPr>
            <w:rFonts w:asciiTheme="majorHAnsi" w:hAnsiTheme="majorHAnsi"/>
            <w:sz w:val="24"/>
            <w:szCs w:val="24"/>
            <w:highlight w:val="white"/>
            <w:lang w:val="en-US"/>
          </w:rPr>
          <w:t>E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-</w:t>
        </w:r>
        <w:r>
          <w:rPr>
            <w:rFonts w:asciiTheme="majorHAnsi" w:hAnsiTheme="majorHAnsi"/>
            <w:sz w:val="24"/>
            <w:szCs w:val="24"/>
            <w:highlight w:val="white"/>
            <w:lang w:val="en-US"/>
          </w:rPr>
          <w:t>mail</w:t>
        </w:r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»</w:t>
        </w:r>
      </w:ins>
      <w:ins w:id="783" w:author="Виталий П" w:date="2020-02-04T15:47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 в футере</w:t>
        </w:r>
      </w:ins>
    </w:p>
    <w:p w14:paraId="4B8E5D7B" w14:textId="77777777" w:rsidR="00E62C65" w:rsidRDefault="00E62C65" w:rsidP="00E62C65">
      <w:pPr>
        <w:ind w:left="1440"/>
        <w:rPr>
          <w:ins w:id="784" w:author="Виталий П" w:date="2020-02-04T15:34:00Z"/>
          <w:rFonts w:asciiTheme="majorHAnsi" w:hAnsiTheme="majorHAnsi"/>
          <w:b/>
          <w:color w:val="0000FF"/>
          <w:sz w:val="24"/>
          <w:szCs w:val="24"/>
        </w:rPr>
        <w:pPrChange w:id="785" w:author="Виталий П" w:date="2020-02-04T15:34:00Z">
          <w:pPr>
            <w:numPr>
              <w:ilvl w:val="1"/>
              <w:numId w:val="10"/>
            </w:numPr>
            <w:ind w:left="1440" w:hanging="360"/>
          </w:pPr>
        </w:pPrChange>
      </w:pPr>
    </w:p>
    <w:p w14:paraId="4F10752D" w14:textId="0D13CC39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56C22A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07947D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Пример : </w:t>
      </w:r>
      <w:hyperlink r:id="rId19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27C4E1C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страницы</w:t>
      </w:r>
    </w:p>
    <w:p w14:paraId="4716B3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CE12F6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75E374A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1FF1165" w14:textId="77777777" w:rsidR="00AF663F" w:rsidRPr="00275E57" w:rsidRDefault="0093448A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&lt;c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писок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14B2ABB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</w:p>
    <w:p w14:paraId="5BB31602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</w:t>
      </w:r>
    </w:p>
    <w:p w14:paraId="00602EE9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04F44E81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2B7464A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добавления направления деятельности</w:t>
      </w:r>
    </w:p>
    <w:p w14:paraId="2B4584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503F630" w14:textId="77777777" w:rsidR="0093448A" w:rsidRPr="00275E57" w:rsidRDefault="0093448A" w:rsidP="0093448A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408657F" w14:textId="36BFDDE2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786" w:author="Виталий П" w:date="2020-02-04T16:18:00Z">
        <w:r w:rsidR="005F653E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2</w:t>
        </w:r>
      </w:ins>
      <w:del w:id="787" w:author="Виталий П" w:date="2020-02-04T16:18:00Z">
        <w:r w:rsidRPr="00275E57" w:rsidDel="005F653E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1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.1.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Подраздела</w:t>
      </w:r>
      <w:r w:rsidR="00DA23B3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”</w:t>
      </w:r>
    </w:p>
    <w:p w14:paraId="712A70F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43DBD2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 w:rsidRPr="00275E57">
        <w:rPr>
          <w:rFonts w:asciiTheme="majorHAnsi" w:hAnsiTheme="majorHAnsi"/>
          <w:sz w:val="24"/>
          <w:szCs w:val="24"/>
          <w:highlight w:val="white"/>
        </w:rPr>
        <w:t xml:space="preserve">ровать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Подразделы сайта</w:t>
      </w:r>
    </w:p>
    <w:p w14:paraId="4F8DEFDC" w14:textId="77777777" w:rsidR="0093448A" w:rsidRPr="00275E57" w:rsidRDefault="0093448A" w:rsidP="0093448A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337A65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8F4FBC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96C9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Боковое меню </w:t>
      </w:r>
    </w:p>
    <w:p w14:paraId="64F75FA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11DF1A6" w14:textId="166E7FF2" w:rsidR="00963646" w:rsidRPr="00267B88" w:rsidRDefault="00963646">
      <w:pPr>
        <w:numPr>
          <w:ilvl w:val="3"/>
          <w:numId w:val="2"/>
        </w:numPr>
        <w:rPr>
          <w:ins w:id="788" w:author="Виталий П" w:date="2020-02-04T15:51:00Z"/>
          <w:rFonts w:asciiTheme="majorHAnsi" w:hAnsiTheme="majorHAnsi"/>
          <w:sz w:val="24"/>
          <w:szCs w:val="24"/>
          <w:highlight w:val="white"/>
          <w:rPrChange w:id="789" w:author="Виталий П" w:date="2020-02-04T15:51:00Z">
            <w:rPr>
              <w:ins w:id="790" w:author="Виталий П" w:date="2020-02-04T15:51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282F1CCA" w14:textId="46E7D126" w:rsidR="00267B88" w:rsidRPr="00275E57" w:rsidRDefault="00267B8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ins w:id="791" w:author="Виталий П" w:date="2020-02-04T15:5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Логотип</w:t>
        </w:r>
      </w:ins>
    </w:p>
    <w:p w14:paraId="74CC2E90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ses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lab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т.д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– редактировать нельзя)</w:t>
      </w:r>
    </w:p>
    <w:p w14:paraId="58235288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en-US"/>
        </w:rPr>
        <w:t>H</w:t>
      </w:r>
      <w:r w:rsidR="007C1535" w:rsidRPr="00D240CE">
        <w:rPr>
          <w:rFonts w:asciiTheme="majorHAnsi" w:hAnsiTheme="majorHAnsi"/>
          <w:sz w:val="24"/>
          <w:szCs w:val="24"/>
          <w:highlight w:val="white"/>
          <w:lang w:val="ru-RU"/>
          <w:rPrChange w:id="792" w:author="Виталий П" w:date="2020-02-04T15:59:00Z">
            <w:rPr>
              <w:rFonts w:asciiTheme="majorHAnsi" w:hAnsiTheme="majorHAnsi"/>
              <w:sz w:val="24"/>
              <w:szCs w:val="24"/>
              <w:highlight w:val="white"/>
              <w:lang w:val="en-US"/>
            </w:rPr>
          </w:rPrChange>
        </w:rPr>
        <w:t>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5E221953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«Список услуг»</w:t>
      </w:r>
    </w:p>
    <w:p w14:paraId="5D3270E6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7322090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</w:t>
      </w:r>
      <w:r w:rsidR="003E721F" w:rsidRPr="00275E57">
        <w:rPr>
          <w:rFonts w:asciiTheme="majorHAnsi" w:hAnsiTheme="majorHAnsi"/>
          <w:sz w:val="24"/>
          <w:szCs w:val="24"/>
          <w:highlight w:val="white"/>
        </w:rPr>
        <w:t xml:space="preserve"> «</w:t>
      </w:r>
      <w:r w:rsidRPr="00275E57">
        <w:rPr>
          <w:rFonts w:asciiTheme="majorHAnsi" w:hAnsiTheme="majorHAnsi"/>
          <w:sz w:val="24"/>
          <w:szCs w:val="24"/>
          <w:highlight w:val="white"/>
        </w:rPr>
        <w:t>Конструктор</w:t>
      </w:r>
      <w:r w:rsidR="003E721F"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7BC1842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49F8670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9951F5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Инд. Предложений”</w:t>
      </w:r>
    </w:p>
    <w:p w14:paraId="48DFC4AA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«Благодарственные письма»</w:t>
      </w:r>
    </w:p>
    <w:p w14:paraId="4B887DDB" w14:textId="77777777" w:rsidR="00C1568D" w:rsidRPr="00275E57" w:rsidRDefault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E511B11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14:paraId="18883338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C21AF3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34C33A3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D65DF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Раздел “Индивидуальные предложения” </w:t>
      </w:r>
    </w:p>
    <w:p w14:paraId="5848021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D85B3F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 w:rsidRPr="00275E57">
        <w:rPr>
          <w:rFonts w:asciiTheme="majorHAnsi" w:hAnsiTheme="majorHAnsi"/>
          <w:sz w:val="24"/>
          <w:szCs w:val="24"/>
          <w:highlight w:val="white"/>
        </w:rPr>
        <w:t xml:space="preserve">созданные 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индивидуальные предложения.</w:t>
      </w:r>
    </w:p>
    <w:p w14:paraId="6D5571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2008C9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A1DF0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9AB6C3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63945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индивидуальных предложений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  <w:r w:rsidRPr="00275E57">
        <w:rPr>
          <w:rFonts w:asciiTheme="majorHAnsi" w:hAnsiTheme="majorHAnsi"/>
          <w:sz w:val="24"/>
          <w:szCs w:val="24"/>
          <w:highlight w:val="white"/>
        </w:rPr>
        <w:t>:</w:t>
      </w:r>
    </w:p>
    <w:p w14:paraId="673E619C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Подраздел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F338A9E" w14:textId="77777777" w:rsidR="00DE5276" w:rsidRPr="00275E57" w:rsidRDefault="007C1535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предложения</w:t>
      </w:r>
    </w:p>
    <w:p w14:paraId="5759AD48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7C1535" w:rsidRPr="00275E57">
        <w:rPr>
          <w:rFonts w:asciiTheme="majorHAnsi" w:hAnsiTheme="majorHAnsi"/>
          <w:sz w:val="24"/>
          <w:szCs w:val="24"/>
          <w:highlight w:val="white"/>
        </w:rPr>
        <w:t>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265993DA" w14:textId="77777777" w:rsidR="0079347D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589CCDD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2851CBE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67AC72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DAE8B6C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C27A78C" w14:textId="79AFF1CD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793" w:author="Виталий П" w:date="2020-02-04T16:19:00Z">
        <w:r w:rsidR="005F653E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3</w:t>
        </w:r>
      </w:ins>
      <w:del w:id="794" w:author="Виталий П" w:date="2020-02-04T16:19:00Z">
        <w:r w:rsidRPr="00275E57" w:rsidDel="005F653E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2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14:paraId="68535C4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Описание</w:t>
      </w:r>
    </w:p>
    <w:p w14:paraId="610724D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14:paraId="6A1E512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81B623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92A7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E2902F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663E7AB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01BB6377" w14:textId="77777777" w:rsidR="00DE5276" w:rsidRPr="00275E57" w:rsidRDefault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предложения»</w:t>
      </w:r>
    </w:p>
    <w:p w14:paraId="0CE385A1" w14:textId="258C850A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клиента»</w:t>
      </w:r>
    </w:p>
    <w:p w14:paraId="1AD8A5E7" w14:textId="4FCAFDCC" w:rsidR="00C55137" w:rsidRPr="00275E57" w:rsidRDefault="003F128D" w:rsidP="00C5513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C55137" w:rsidRPr="00275E57">
        <w:rPr>
          <w:rFonts w:asciiTheme="majorHAnsi" w:hAnsiTheme="majorHAnsi"/>
          <w:sz w:val="24"/>
          <w:szCs w:val="24"/>
          <w:highlight w:val="white"/>
          <w:lang w:val="ru-RU"/>
        </w:rPr>
        <w:t>Вид деятельности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0F8A2A37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(Н1)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2823758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1891FE7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3DC65D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293BA294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FD8C774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A68961D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953C2C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D6544BC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10AA95B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«З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аяв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ки»</w:t>
      </w:r>
    </w:p>
    <w:p w14:paraId="310FBF5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2CE1D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8E108DE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1DE79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24B705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322831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E0AF0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заявок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64B949B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334E2C4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5905731D" w14:textId="77777777" w:rsidR="006448AC" w:rsidRPr="00275E57" w:rsidRDefault="006448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  <w:r w:rsidR="005E31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14:paraId="411DF8C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35DDAA9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3E5EA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765398DA" w14:textId="77777777" w:rsidR="00AF663F" w:rsidRPr="00275E57" w:rsidRDefault="00BA7B42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001BCB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Услуги</w:t>
      </w:r>
    </w:p>
    <w:p w14:paraId="454C3BB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189B414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172353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13AA2CA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183F721" w14:textId="6DDC4958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795" w:author="Виталий П" w:date="2020-02-04T16:19:00Z">
        <w:r w:rsidR="005F653E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4</w:t>
        </w:r>
      </w:ins>
      <w:del w:id="796" w:author="Виталий П" w:date="2020-02-04T16:19:00Z">
        <w:r w:rsidRPr="00275E57" w:rsidDel="005F653E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3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Заявки»</w:t>
      </w:r>
    </w:p>
    <w:p w14:paraId="3EAC550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445BAB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Отдельная страница, данную страницу используем для просмотра полученной заявки </w:t>
      </w:r>
    </w:p>
    <w:p w14:paraId="3217E7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A18F33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A36628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36F036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4E253E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Вывод данных о &lt;заявке&gt;</w:t>
      </w:r>
    </w:p>
    <w:p w14:paraId="69B94AF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047E9ABD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0802FB70" w14:textId="77777777" w:rsidR="005E31AC" w:rsidRPr="00275E57" w:rsidRDefault="005E31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</w:p>
    <w:p w14:paraId="7574A2B2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16926A8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0E354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E1EDC61" w14:textId="77777777" w:rsidR="00AF663F" w:rsidRPr="00275E57" w:rsidRDefault="00BA7B42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60F94B2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Заказанные услуги</w:t>
      </w:r>
    </w:p>
    <w:p w14:paraId="56C60AA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0693E544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72CF1C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E832AD7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90F437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Новости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99BD90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AE21FF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14:paraId="3FF002B8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5A520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ACCE4A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16BB90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1CA6E2E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новостей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</w:p>
    <w:p w14:paraId="495C17E1" w14:textId="77777777" w:rsidR="006340F8" w:rsidRPr="00275E57" w:rsidRDefault="006340F8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Дата</w:t>
      </w:r>
    </w:p>
    <w:p w14:paraId="6D0CF527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</w:t>
      </w:r>
    </w:p>
    <w:p w14:paraId="2525DC98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88C7D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0C1E482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967FEF5" w14:textId="36F6A92F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797" w:author="Виталий П" w:date="2020-02-04T16:19:00Z">
        <w:r w:rsidR="005F653E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5</w:t>
        </w:r>
      </w:ins>
      <w:del w:id="798" w:author="Виталий П" w:date="2020-02-04T16:19:00Z">
        <w:r w:rsidRPr="00275E57" w:rsidDel="005F653E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4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новости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 </w:t>
      </w:r>
    </w:p>
    <w:p w14:paraId="15ACCB8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108ED2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14:paraId="6E7F7B2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BA35D6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43AB9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019770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BF8E8FD" w14:textId="77777777" w:rsidR="00BA49C0" w:rsidRPr="00275E57" w:rsidRDefault="00BA49C0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«Дата новости»</w:t>
      </w:r>
    </w:p>
    <w:p w14:paraId="470F25C0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новости (Н1)»</w:t>
      </w:r>
    </w:p>
    <w:p w14:paraId="2B28175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(необязательное)</w:t>
      </w:r>
    </w:p>
    <w:p w14:paraId="3C13F6E3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если поле пустое, то новости отображаются на Главной странице (</w:t>
      </w:r>
      <w:hyperlink r:id="rId20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4F3489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“Услуга” (необязательное)</w:t>
      </w:r>
    </w:p>
    <w:p w14:paraId="6434B8C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поле “неактивно”. Если 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заполнено, то поле “Услуга” становится активным</w:t>
      </w:r>
    </w:p>
    <w:p w14:paraId="55A2522F" w14:textId="77777777" w:rsidR="002829AC" w:rsidRPr="00275E57" w:rsidRDefault="00ED4FB5" w:rsidP="008A04C9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если поле 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”</w:t>
      </w:r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не заполнено, то новости отображаются на главной странице Раздела (например</w:t>
      </w:r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www.ekoset.ru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ru-RU"/>
        </w:rPr>
        <w:t>/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37BA6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“Управление блоками”</w:t>
      </w:r>
    </w:p>
    <w:p w14:paraId="27F5E4E5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1F5AEDE0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E64653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C8AF931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A86B8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D5A14C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3DCF5B5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«У</w:t>
      </w:r>
      <w:r w:rsidR="000971C2" w:rsidRPr="00275E57">
        <w:rPr>
          <w:rFonts w:asciiTheme="majorHAnsi" w:hAnsiTheme="majorHAnsi"/>
          <w:b/>
          <w:color w:val="0000FF"/>
          <w:sz w:val="24"/>
          <w:szCs w:val="24"/>
        </w:rPr>
        <w:t>слуг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5ECAF6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B6131E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14:paraId="4AC3301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D19F59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7F09ED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50B76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3D878C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 &lt;список услуг&gt;</w:t>
      </w:r>
    </w:p>
    <w:p w14:paraId="129D2A08" w14:textId="77777777" w:rsidR="00921B50" w:rsidRPr="00275E57" w:rsidRDefault="00BA7B42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26224F0" w14:textId="77777777" w:rsidR="00981D6F" w:rsidRPr="00275E57" w:rsidRDefault="00981D6F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услуги</w:t>
      </w:r>
    </w:p>
    <w:p w14:paraId="7A2FCF38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72D94DA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AB42C4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D12E199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865B3ED" w14:textId="036D0515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799" w:author="Виталий П" w:date="2020-02-04T16:19:00Z">
        <w:r w:rsidR="00607CE7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6</w:t>
        </w:r>
      </w:ins>
      <w:del w:id="800" w:author="Виталий П" w:date="2020-02-04T16:19:00Z">
        <w:r w:rsidRPr="00275E57" w:rsidDel="00607CE7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5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.1.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услуги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0B462F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346603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14:paraId="2DE63C2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49E8F0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1E1670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F3ADBB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00B3F8A" w14:textId="77777777" w:rsidR="005F0018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5A9175FC" w14:textId="77777777" w:rsidR="00AF663F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1968311F" w14:textId="77777777" w:rsidR="00921B50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(Н1)»</w:t>
      </w:r>
    </w:p>
    <w:p w14:paraId="4D312D4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FD0AC9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FD0AC9" w:rsidRPr="00275E57">
        <w:rPr>
          <w:rFonts w:asciiTheme="majorHAnsi" w:hAnsiTheme="majorHAnsi"/>
          <w:sz w:val="24"/>
          <w:szCs w:val="24"/>
          <w:highlight w:val="white"/>
        </w:rPr>
        <w:t>Нас рекомендуют»</w:t>
      </w:r>
    </w:p>
    <w:p w14:paraId="72A3E844" w14:textId="77777777" w:rsidR="00AF663F" w:rsidRPr="00275E57" w:rsidRDefault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Типы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клиентов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5127E3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Окно </w:t>
      </w:r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Управление блоками»</w:t>
      </w:r>
    </w:p>
    <w:p w14:paraId="018144ED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573DE102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BEDEA4F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7142C32B" w14:textId="77777777" w:rsidR="00FD0AC9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«Прайс-лист»</w:t>
      </w:r>
    </w:p>
    <w:p w14:paraId="29464D2C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090B50E7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22B5F1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B1560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99FC390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6B0638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Брэнды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11E544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39460B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14:paraId="1E4F316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7566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32A44F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7A3D31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2E6687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брэндов&gt;</w:t>
      </w:r>
    </w:p>
    <w:p w14:paraId="4C42436F" w14:textId="77777777" w:rsidR="00921B50" w:rsidRPr="00275E57" w:rsidRDefault="00921B50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брэнда</w:t>
      </w:r>
    </w:p>
    <w:p w14:paraId="2521DC58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F0EE40D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94F968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D4E5751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1788096" w14:textId="0868A3D0" w:rsidR="00AF663F" w:rsidRPr="00275E57" w:rsidRDefault="00981D6F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</w:t>
      </w:r>
      <w:ins w:id="801" w:author="Виталий П" w:date="2020-02-04T16:19:00Z">
        <w:r w:rsidR="00607CE7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7</w:t>
        </w:r>
      </w:ins>
      <w:del w:id="802" w:author="Виталий П" w:date="2020-02-04T16:19:00Z">
        <w:r w:rsidRPr="00275E57" w:rsidDel="00607CE7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6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.1. «Карточка Брэнда»</w:t>
      </w:r>
    </w:p>
    <w:p w14:paraId="66E9E33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5BF98D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аница, используем для добавления/редактирования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</w:t>
      </w:r>
      <w:proofErr w:type="spellStart"/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125654D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50221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DD045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A07F6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E78334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«Наименование брэнда»</w:t>
      </w:r>
    </w:p>
    <w:p w14:paraId="14543F14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«Заголовок»</w:t>
      </w:r>
    </w:p>
    <w:p w14:paraId="7F04A7B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«Логотип»</w:t>
      </w:r>
    </w:p>
    <w:p w14:paraId="70A34CA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(загрузка файла)</w:t>
      </w:r>
    </w:p>
    <w:p w14:paraId="43C0AAF6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516B88CA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56B9D0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C73E1B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4A82BCF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«С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отрудник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72A592B7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4FA73A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14:paraId="2734EE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4AE438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Header</w:t>
      </w:r>
      <w:proofErr w:type="spellEnd"/>
    </w:p>
    <w:p w14:paraId="1C6126C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61A460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8FCBC2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r w:rsidRPr="00275E57">
        <w:rPr>
          <w:rFonts w:asciiTheme="majorHAnsi" w:hAnsiTheme="majorHAnsi"/>
          <w:sz w:val="24"/>
          <w:szCs w:val="24"/>
          <w:highlight w:val="white"/>
        </w:rPr>
        <w:t>сотрудник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22CA0C1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</w:t>
      </w:r>
    </w:p>
    <w:p w14:paraId="3C3DA5FE" w14:textId="77777777" w:rsidR="00AF663F" w:rsidRPr="00275E57" w:rsidRDefault="00BA49C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ФИО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2415D57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 (логин)</w:t>
      </w:r>
    </w:p>
    <w:p w14:paraId="74AC22E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C3F9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Роль</w:t>
      </w:r>
    </w:p>
    <w:p w14:paraId="1B54AC1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КодСотрудника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(в Базе)</w:t>
      </w:r>
    </w:p>
    <w:p w14:paraId="1A5B837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Права пользователя (список прав)</w:t>
      </w:r>
    </w:p>
    <w:p w14:paraId="43CE54A7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5D9252E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1831F4A" w14:textId="77777777" w:rsidR="002829AC" w:rsidRPr="00275E57" w:rsidRDefault="002829AC" w:rsidP="002829AC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E543CA4" w14:textId="31612A58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803" w:author="Виталий П" w:date="2020-02-04T16:19:00Z">
        <w:r w:rsidR="00607CE7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8</w:t>
        </w:r>
      </w:ins>
      <w:del w:id="804" w:author="Виталий П" w:date="2020-02-04T16:19:00Z">
        <w:r w:rsidRPr="00275E57" w:rsidDel="00607CE7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7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сотрудника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70A7227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6E2F71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14:paraId="5C2F0E5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44614A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F92CD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DD4B7B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497E46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“Данные сотрудника”</w:t>
      </w:r>
    </w:p>
    <w:p w14:paraId="522335B6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Имя</w:t>
      </w:r>
    </w:p>
    <w:p w14:paraId="2BD07A9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Логин (почта)</w:t>
      </w:r>
    </w:p>
    <w:p w14:paraId="77FB7C7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Пароль</w:t>
      </w:r>
    </w:p>
    <w:p w14:paraId="05E204D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4AE0ADC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“Роли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сотрудника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878A1C9" w14:textId="77777777" w:rsidR="0006178B" w:rsidRPr="00275E57" w:rsidRDefault="0006178B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6E36FB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E419533" w14:textId="77777777" w:rsidR="002829AC" w:rsidRPr="00275E57" w:rsidRDefault="002829AC" w:rsidP="002829AC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5059793" w14:textId="77777777" w:rsidR="005B788E" w:rsidRPr="00275E57" w:rsidRDefault="005B788E" w:rsidP="005B788E">
      <w:pPr>
        <w:ind w:left="3600"/>
        <w:rPr>
          <w:rFonts w:asciiTheme="majorHAnsi" w:hAnsiTheme="majorHAnsi"/>
          <w:sz w:val="24"/>
          <w:szCs w:val="24"/>
          <w:highlight w:val="white"/>
        </w:rPr>
      </w:pPr>
    </w:p>
    <w:p w14:paraId="0294B84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«К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онтактны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е 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лиц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а»</w:t>
      </w:r>
    </w:p>
    <w:p w14:paraId="1E6E0F0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F44335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14:paraId="7672D51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64D13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CBAA49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4F49E40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BD444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контактных лиц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7F1DF1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75085A2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5C76AFF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049092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Контрагенты (список)</w:t>
      </w:r>
    </w:p>
    <w:p w14:paraId="1CF1952F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7AF4E86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08426A3" w14:textId="77777777" w:rsidR="009158A9" w:rsidRPr="00275E57" w:rsidRDefault="009158A9" w:rsidP="009158A9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8CAFAAF" w14:textId="77A24C41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7.</w:t>
      </w:r>
      <w:ins w:id="805" w:author="Виталий П" w:date="2020-02-04T16:19:00Z">
        <w:r w:rsidR="00607CE7">
          <w:rPr>
            <w:rFonts w:asciiTheme="majorHAnsi" w:hAnsiTheme="majorHAnsi"/>
            <w:sz w:val="24"/>
            <w:szCs w:val="24"/>
            <w:highlight w:val="white"/>
            <w:lang w:val="ru-RU"/>
          </w:rPr>
          <w:t>9</w:t>
        </w:r>
      </w:ins>
      <w:del w:id="806" w:author="Виталий П" w:date="2020-02-04T16:19:00Z">
        <w:r w:rsidRPr="00275E57" w:rsidDel="00607CE7">
          <w:rPr>
            <w:rFonts w:asciiTheme="majorHAnsi" w:hAnsiTheme="majorHAnsi"/>
            <w:sz w:val="24"/>
            <w:szCs w:val="24"/>
            <w:highlight w:val="white"/>
          </w:rPr>
          <w:delText>8</w:delText>
        </w:r>
      </w:del>
      <w:r w:rsidRPr="00275E57">
        <w:rPr>
          <w:rFonts w:asciiTheme="majorHAnsi" w:hAnsiTheme="majorHAnsi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sz w:val="24"/>
          <w:szCs w:val="24"/>
        </w:rPr>
        <w:t>Карточка КЛ</w:t>
      </w:r>
    </w:p>
    <w:p w14:paraId="6DFFB94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0673D15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КЛ</w:t>
      </w:r>
    </w:p>
    <w:p w14:paraId="24334D9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5F33DF1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640325C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</w:p>
    <w:p w14:paraId="67CD90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42B4BF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1C0F1C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“Контрагенты”</w:t>
      </w:r>
    </w:p>
    <w:p w14:paraId="0ABD85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“Договора”</w:t>
      </w:r>
    </w:p>
    <w:p w14:paraId="23B08258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“Лабораторные исследования”</w:t>
      </w:r>
    </w:p>
    <w:p w14:paraId="45851E7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“График лабораторных исследований”</w:t>
      </w:r>
    </w:p>
    <w:p w14:paraId="1EEFAE4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проведённых исследований”</w:t>
      </w:r>
    </w:p>
    <w:p w14:paraId="6BFD9F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7BEA41AA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4E5FE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651580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“График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9ABBE3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CAC44FB" w14:textId="77777777" w:rsidR="009158A9" w:rsidRPr="00275E57" w:rsidRDefault="0006178B" w:rsidP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7DF093A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271F1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183E35E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 w:rsidRPr="00275E57">
        <w:rPr>
          <w:rFonts w:asciiTheme="majorHAnsi" w:hAnsiTheme="majorHAnsi"/>
          <w:sz w:val="24"/>
          <w:szCs w:val="24"/>
          <w:highlight w:val="white"/>
        </w:rPr>
        <w:t>авим статус &lt;КЛ&gt; автоматически.</w:t>
      </w:r>
    </w:p>
    <w:p w14:paraId="25A6776C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E402CEB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3"/>
          <w:szCs w:val="23"/>
          <w:shd w:val="clear" w:color="auto" w:fill="F4CCCC"/>
        </w:rPr>
      </w:pPr>
    </w:p>
    <w:p w14:paraId="7F082688" w14:textId="10DE87F4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Контактные формы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6BB36A6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72C794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14:paraId="5034DC0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Данный список “жёсткий” и не подлежит удалению</w:t>
      </w:r>
    </w:p>
    <w:p w14:paraId="16E9C67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16FBFD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71F513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77B174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7838BB0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&lt;список контактных форм&gt;</w:t>
      </w:r>
    </w:p>
    <w:p w14:paraId="336C239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r w:rsidRPr="00275E57">
        <w:rPr>
          <w:rFonts w:asciiTheme="majorHAnsi" w:hAnsiTheme="majorHAnsi"/>
          <w:sz w:val="20"/>
          <w:szCs w:val="20"/>
          <w:highlight w:val="white"/>
        </w:rPr>
        <w:t>формы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569EDB5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Заказать услугу</w:t>
      </w:r>
    </w:p>
    <w:p w14:paraId="2751268B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Пригласить на тендер</w:t>
      </w:r>
    </w:p>
    <w:p w14:paraId="6F40741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Задать вопрос эксперту</w:t>
      </w:r>
    </w:p>
    <w:p w14:paraId="0C7DAE91" w14:textId="3B9A0E4B" w:rsidR="00885682" w:rsidRPr="00885682" w:rsidRDefault="00ED4FB5">
      <w:pPr>
        <w:numPr>
          <w:ilvl w:val="4"/>
          <w:numId w:val="2"/>
        </w:numPr>
        <w:rPr>
          <w:ins w:id="807" w:author="Виталий П" w:date="2020-02-04T16:09:00Z"/>
          <w:rFonts w:asciiTheme="majorHAnsi" w:hAnsiTheme="majorHAnsi"/>
          <w:sz w:val="24"/>
          <w:szCs w:val="24"/>
          <w:highlight w:val="white"/>
          <w:rPrChange w:id="808" w:author="Виталий П" w:date="2020-02-04T16:09:00Z">
            <w:rPr>
              <w:ins w:id="809" w:author="Виталий П" w:date="2020-02-04T16:09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del w:id="810" w:author="Виталий П" w:date="2020-02-04T16:13:00Z">
        <w:r w:rsidRPr="00275E57" w:rsidDel="00C6773D">
          <w:rPr>
            <w:rFonts w:asciiTheme="majorHAnsi" w:hAnsiTheme="majorHAnsi"/>
            <w:sz w:val="24"/>
            <w:szCs w:val="24"/>
            <w:highlight w:val="white"/>
          </w:rPr>
          <w:delText>Отправить претензию</w:delText>
        </w:r>
      </w:del>
      <w:ins w:id="811" w:author="Виталий П" w:date="2020-02-04T16:09:00Z">
        <w:r w:rsidR="00885682">
          <w:rPr>
            <w:rFonts w:asciiTheme="majorHAnsi" w:hAnsiTheme="majorHAnsi"/>
            <w:sz w:val="24"/>
            <w:szCs w:val="24"/>
            <w:highlight w:val="white"/>
            <w:lang w:val="ru-RU"/>
          </w:rPr>
          <w:t>Продлить договор</w:t>
        </w:r>
      </w:ins>
    </w:p>
    <w:p w14:paraId="0792166B" w14:textId="14B1B0B1" w:rsidR="00885682" w:rsidRPr="00885682" w:rsidRDefault="00885682">
      <w:pPr>
        <w:numPr>
          <w:ilvl w:val="4"/>
          <w:numId w:val="2"/>
        </w:numPr>
        <w:rPr>
          <w:ins w:id="812" w:author="Виталий П" w:date="2020-02-04T16:10:00Z"/>
          <w:rFonts w:asciiTheme="majorHAnsi" w:hAnsiTheme="majorHAnsi"/>
          <w:sz w:val="24"/>
          <w:szCs w:val="24"/>
          <w:highlight w:val="white"/>
          <w:rPrChange w:id="813" w:author="Виталий П" w:date="2020-02-04T16:10:00Z">
            <w:rPr>
              <w:ins w:id="814" w:author="Виталий П" w:date="2020-02-04T16:10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815" w:author="Виталий П" w:date="2020-02-04T16:10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Заказать ещё раз</w:t>
        </w:r>
      </w:ins>
    </w:p>
    <w:p w14:paraId="7FD44127" w14:textId="79289767" w:rsidR="00885682" w:rsidRPr="00C6773D" w:rsidRDefault="00885682">
      <w:pPr>
        <w:numPr>
          <w:ilvl w:val="4"/>
          <w:numId w:val="2"/>
        </w:numPr>
        <w:rPr>
          <w:ins w:id="816" w:author="Виталий П" w:date="2020-02-04T16:12:00Z"/>
          <w:rFonts w:asciiTheme="majorHAnsi" w:hAnsiTheme="majorHAnsi"/>
          <w:sz w:val="24"/>
          <w:szCs w:val="24"/>
          <w:highlight w:val="white"/>
          <w:rPrChange w:id="817" w:author="Виталий П" w:date="2020-02-04T16:12:00Z">
            <w:rPr>
              <w:ins w:id="818" w:author="Виталий П" w:date="2020-02-04T16:12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819" w:author="Виталий П" w:date="2020-02-04T16:10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Запрос на изменение даты ра</w:t>
        </w:r>
      </w:ins>
      <w:ins w:id="820" w:author="Виталий П" w:date="2020-02-04T16:11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бот</w:t>
        </w:r>
      </w:ins>
    </w:p>
    <w:p w14:paraId="25454873" w14:textId="745B88ED" w:rsidR="00C6773D" w:rsidRPr="00C6773D" w:rsidRDefault="00C6773D">
      <w:pPr>
        <w:numPr>
          <w:ilvl w:val="4"/>
          <w:numId w:val="2"/>
        </w:numPr>
        <w:rPr>
          <w:ins w:id="821" w:author="Виталий П" w:date="2020-02-04T16:16:00Z"/>
          <w:rFonts w:asciiTheme="majorHAnsi" w:hAnsiTheme="majorHAnsi"/>
          <w:sz w:val="24"/>
          <w:szCs w:val="24"/>
          <w:highlight w:val="white"/>
          <w:rPrChange w:id="822" w:author="Виталий П" w:date="2020-02-04T16:16:00Z">
            <w:rPr>
              <w:ins w:id="823" w:author="Виталий П" w:date="2020-02-04T16:16:00Z"/>
              <w:rFonts w:asciiTheme="majorHAnsi" w:hAnsiTheme="majorHAnsi"/>
              <w:sz w:val="24"/>
              <w:szCs w:val="24"/>
              <w:highlight w:val="white"/>
              <w:lang w:val="ru-RU"/>
            </w:rPr>
          </w:rPrChange>
        </w:rPr>
      </w:pPr>
      <w:ins w:id="824" w:author="Виталий П" w:date="2020-02-04T16:13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Запрос на оценку качества работ</w:t>
        </w:r>
      </w:ins>
    </w:p>
    <w:p w14:paraId="76A0E75A" w14:textId="77777777" w:rsidR="00C6773D" w:rsidRPr="00275E57" w:rsidRDefault="00C6773D" w:rsidP="00C6773D">
      <w:pPr>
        <w:ind w:left="3600"/>
        <w:rPr>
          <w:rFonts w:asciiTheme="majorHAnsi" w:hAnsiTheme="majorHAnsi"/>
          <w:sz w:val="24"/>
          <w:szCs w:val="24"/>
          <w:highlight w:val="white"/>
        </w:rPr>
        <w:pPrChange w:id="825" w:author="Виталий П" w:date="2020-02-04T16:16:00Z">
          <w:pPr>
            <w:numPr>
              <w:ilvl w:val="4"/>
              <w:numId w:val="2"/>
            </w:numPr>
            <w:ind w:left="3600" w:hanging="360"/>
          </w:pPr>
        </w:pPrChange>
      </w:pPr>
    </w:p>
    <w:p w14:paraId="5B2A2A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Footer</w:t>
      </w:r>
      <w:proofErr w:type="spellEnd"/>
    </w:p>
    <w:p w14:paraId="7BAA62F9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2A3E052" w14:textId="2ADE5751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ins w:id="826" w:author="Виталий П" w:date="2020-02-04T16:16:00Z">
        <w:r w:rsidR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10</w:t>
        </w:r>
      </w:ins>
      <w:del w:id="827" w:author="Виталий П" w:date="2020-02-04T16:16:00Z">
        <w:r w:rsidRPr="00275E57" w:rsidDel="00C6773D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9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>Карточка контактной формы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73E178F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2BEB5B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контактной формы</w:t>
      </w:r>
    </w:p>
    <w:p w14:paraId="7F2306C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7DC918F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Наименование шаблона</w:t>
      </w:r>
    </w:p>
    <w:p w14:paraId="26CF15E5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Заголовок формы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7187B028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«Текст»</w:t>
      </w:r>
    </w:p>
    <w:p w14:paraId="7D7DD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от Клиента”</w:t>
      </w:r>
    </w:p>
    <w:p w14:paraId="5EBBC7F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Клиенту”</w:t>
      </w:r>
    </w:p>
    <w:p w14:paraId="64F3AC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1</w:t>
      </w:r>
    </w:p>
    <w:p w14:paraId="731FD79D" w14:textId="15D86042" w:rsidR="00AF663F" w:rsidRDefault="00ED4FB5">
      <w:pPr>
        <w:numPr>
          <w:ilvl w:val="3"/>
          <w:numId w:val="2"/>
        </w:numPr>
        <w:rPr>
          <w:ins w:id="828" w:author="Виталий П" w:date="2020-02-04T16:16:00Z"/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2</w:t>
      </w:r>
    </w:p>
    <w:p w14:paraId="28F1817F" w14:textId="202740E9" w:rsidR="00C6773D" w:rsidRPr="00275E57" w:rsidRDefault="00C6773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ins w:id="829" w:author="Виталий П" w:date="2020-02-04T16:16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 xml:space="preserve">Время жизни </w:t>
        </w:r>
      </w:ins>
      <w:ins w:id="830" w:author="Виталий П" w:date="2020-02-04T16:17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запроса на оценку качества работ (толь</w:t>
        </w:r>
      </w:ins>
      <w:ins w:id="831" w:author="Виталий П" w:date="2020-02-04T16:18:00Z">
        <w:r>
          <w:rPr>
            <w:rFonts w:asciiTheme="majorHAnsi" w:hAnsiTheme="majorHAnsi"/>
            <w:sz w:val="24"/>
            <w:szCs w:val="24"/>
            <w:highlight w:val="white"/>
            <w:lang w:val="ru-RU"/>
          </w:rPr>
          <w:t>ко для данного шаблона)</w:t>
        </w:r>
      </w:ins>
    </w:p>
    <w:p w14:paraId="279F8983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E6B3A96" w14:textId="77777777" w:rsidR="00C1568D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832"/>
      <w:commentRangeStart w:id="833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="00C1568D"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832"/>
      <w:r w:rsidR="00B7406E">
        <w:rPr>
          <w:rStyle w:val="afa"/>
        </w:rPr>
        <w:commentReference w:id="832"/>
      </w:r>
      <w:commentRangeEnd w:id="833"/>
      <w:r w:rsidR="00FF3909">
        <w:rPr>
          <w:rStyle w:val="afa"/>
        </w:rPr>
        <w:commentReference w:id="833"/>
      </w:r>
    </w:p>
    <w:p w14:paraId="62B357B8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53915C6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соцсетей</w:t>
      </w:r>
      <w:proofErr w:type="spellEnd"/>
    </w:p>
    <w:p w14:paraId="4A04FDEF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8E8BB9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393002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ей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797926F0" w14:textId="77777777" w:rsidR="0006178B" w:rsidRPr="00275E57" w:rsidRDefault="00BA7B42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7D7B86E" w14:textId="77777777" w:rsidR="00C1568D" w:rsidRPr="00275E57" w:rsidRDefault="00BA6281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9CB1585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F058D0C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300D74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24EC6E8" w14:textId="77777777" w:rsidR="0006178B" w:rsidRPr="00275E57" w:rsidRDefault="0006178B" w:rsidP="0006178B">
      <w:pPr>
        <w:rPr>
          <w:rFonts w:asciiTheme="majorHAnsi" w:hAnsiTheme="majorHAnsi"/>
          <w:sz w:val="24"/>
          <w:szCs w:val="24"/>
          <w:highlight w:val="white"/>
        </w:rPr>
      </w:pPr>
    </w:p>
    <w:p w14:paraId="33319A83" w14:textId="2EC88562" w:rsidR="0006178B" w:rsidRPr="00275E57" w:rsidRDefault="0006178B" w:rsidP="0006178B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ins w:id="834" w:author="Виталий П" w:date="2020-02-04T16:16:00Z">
        <w:r w:rsidR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1</w:t>
        </w:r>
      </w:ins>
      <w:del w:id="835" w:author="Виталий П" w:date="2020-02-04T16:16:00Z">
        <w:r w:rsidRPr="00275E57" w:rsidDel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0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соцсети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1101511C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A915784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соцсети</w:t>
      </w:r>
      <w:proofErr w:type="spellEnd"/>
    </w:p>
    <w:p w14:paraId="34D75392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3ADE22E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</w:p>
    <w:p w14:paraId="00CAC5E6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«Ссылка»</w:t>
      </w:r>
    </w:p>
    <w:p w14:paraId="7E16AB18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46AEADCF" w14:textId="77777777" w:rsidR="00437F07" w:rsidRPr="00275E57" w:rsidRDefault="00437F07" w:rsidP="00437F0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364EA76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02790605" w14:textId="77777777" w:rsidR="0006178B" w:rsidRPr="00275E57" w:rsidRDefault="008A04C9" w:rsidP="0006178B">
      <w:pPr>
        <w:numPr>
          <w:ilvl w:val="3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77E89AFF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18F16C9" w14:textId="77777777" w:rsidR="00C1568D" w:rsidRPr="00275E57" w:rsidRDefault="00C1568D" w:rsidP="00C1568D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5969E806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4EF70133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Верхнее меню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4F5E541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868E5C1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B42C966" w14:textId="77777777" w:rsidR="00887B63" w:rsidRPr="00275E57" w:rsidRDefault="00887B63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lastRenderedPageBreak/>
        <w:t>Пункт «Новости» нельзя удалить, т.к. у него отдельный макет</w:t>
      </w:r>
    </w:p>
    <w:p w14:paraId="1C350EF2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A8B18EE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5483316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DC978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верхнее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2AEDDC7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Наименование 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пункта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197F082B" w14:textId="77777777" w:rsidR="00B3048D" w:rsidRPr="00275E57" w:rsidRDefault="00887B63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39690A2D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DB82EC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6DE828C4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E70CD2D" w14:textId="5DB1DAF7" w:rsidR="002604D4" w:rsidRPr="00275E57" w:rsidRDefault="002604D4" w:rsidP="002604D4">
      <w:pPr>
        <w:ind w:left="144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ins w:id="836" w:author="Виталий П" w:date="2020-02-04T16:16:00Z">
        <w:r w:rsidR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2</w:t>
        </w:r>
      </w:ins>
      <w:del w:id="837" w:author="Виталий П" w:date="2020-02-04T16:16:00Z">
        <w:r w:rsidR="0079347D" w:rsidRPr="00275E57" w:rsidDel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1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пункта»</w:t>
      </w:r>
    </w:p>
    <w:p w14:paraId="487C3FCB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1A81FB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добавлени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я/редактирования пункт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верхнего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9D6A36E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A48598D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4A03E9B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28E859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Хлебные крошки</w:t>
      </w:r>
    </w:p>
    <w:p w14:paraId="10A8D8EA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пункта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38964CAB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790816C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65EEE9E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страницы (Н1)»</w:t>
      </w:r>
    </w:p>
    <w:p w14:paraId="42F4F5E5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«Управление блоками»</w:t>
      </w:r>
    </w:p>
    <w:p w14:paraId="4A8A2B8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1B3E17C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5CDE21E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0C82656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</w:p>
    <w:p w14:paraId="297395A6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240C411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9AE93F3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596E8799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838"/>
      <w:commentRangeStart w:id="839"/>
      <w:commentRangeStart w:id="840"/>
      <w:commentRangeStart w:id="841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Прайс-лист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838"/>
      <w:r w:rsidR="00B7406E">
        <w:rPr>
          <w:rStyle w:val="afa"/>
        </w:rPr>
        <w:commentReference w:id="838"/>
      </w:r>
      <w:commentRangeEnd w:id="839"/>
      <w:r w:rsidR="00703D6D">
        <w:rPr>
          <w:rStyle w:val="afa"/>
        </w:rPr>
        <w:commentReference w:id="839"/>
      </w:r>
      <w:commentRangeEnd w:id="840"/>
      <w:r w:rsidR="00420D33">
        <w:rPr>
          <w:rStyle w:val="afa"/>
        </w:rPr>
        <w:commentReference w:id="840"/>
      </w:r>
      <w:commentRangeEnd w:id="841"/>
      <w:r w:rsidR="00B45DC1">
        <w:rPr>
          <w:rStyle w:val="afa"/>
        </w:rPr>
        <w:commentReference w:id="841"/>
      </w:r>
    </w:p>
    <w:p w14:paraId="0054ECE0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50FFD41" w14:textId="77777777" w:rsidR="00887B63" w:rsidRPr="00275E57" w:rsidRDefault="00B3048D" w:rsidP="00887B63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</w:t>
      </w:r>
      <w:r w:rsidR="00887B63" w:rsidRPr="00275E57">
        <w:rPr>
          <w:rFonts w:asciiTheme="majorHAnsi" w:hAnsiTheme="majorHAnsi"/>
          <w:sz w:val="24"/>
          <w:szCs w:val="24"/>
          <w:highlight w:val="white"/>
        </w:rPr>
        <w:t xml:space="preserve"> для управления прайс-листом на наши услуги</w:t>
      </w:r>
    </w:p>
    <w:p w14:paraId="61738313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7785DAD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FAE6D4B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1A3BFF8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прайс-лист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32087240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:rsidRPr="00275E57" w14:paraId="27F9E2A2" w14:textId="77777777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BD1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  <w:p w14:paraId="554B06C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6"/>
                <w:szCs w:val="16"/>
                <w:lang w:val="ru-RU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18A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29F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FE9E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14:paraId="7A7C22B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14:paraId="074CDFB6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14:paraId="2B2F0E2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14:paraId="473DC6A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Статус</w:t>
            </w:r>
          </w:p>
        </w:tc>
      </w:tr>
      <w:tr w:rsidR="006A3D19" w:rsidRPr="00275E57" w14:paraId="650A91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83A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68B2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95D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D73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2511DDE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979ECDC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158091E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695C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C3756F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939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lastRenderedPageBreak/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FD39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4AD8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303C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7F55491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5E259C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579B713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3858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268164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809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F85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EA1AD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3EA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6FC9F146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139EB7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60AF0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CB54D6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E0553D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C81A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6E34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9B4B9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CAD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60F0655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16C55C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3424973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C977C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4C9171BC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D497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88AE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F25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E205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377C4AD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4F9174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258BD6A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576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C75C73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51ED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6EA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EBD8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9333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71DDA82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F88D9B3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201499D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5EC9E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548D7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75D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FDD0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ED997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485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204A7E0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4D1005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4107263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518AD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337E9C2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E17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72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B1B2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EA80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14:paraId="0A3FDE3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F3DCCF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0EDD5E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34AF5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30F9E0E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p w14:paraId="492F4C30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368AA3C1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FB9068A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83CDDC1" w14:textId="67FA61D4" w:rsidR="00B3048D" w:rsidRPr="00275E57" w:rsidRDefault="00FD0AC9" w:rsidP="00963646">
      <w:pPr>
        <w:ind w:firstLine="72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7.1</w:t>
      </w:r>
      <w:del w:id="842" w:author="Виталий П" w:date="2020-02-04T16:17:00Z">
        <w:r w:rsidR="0079347D" w:rsidRPr="00275E57" w:rsidDel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2</w:delText>
        </w:r>
      </w:del>
      <w:ins w:id="843" w:author="Виталий П" w:date="2020-02-04T16:17:00Z">
        <w:r w:rsidR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3</w:t>
        </w:r>
      </w:ins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.1.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6364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Карточка цены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2143E9B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6DB2A622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9C60C8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для </w:t>
      </w:r>
      <w:r w:rsidRPr="00275E57">
        <w:rPr>
          <w:rFonts w:asciiTheme="majorHAnsi" w:hAnsiTheme="majorHAnsi"/>
          <w:sz w:val="24"/>
          <w:szCs w:val="24"/>
          <w:lang w:val="ru-RU"/>
        </w:rPr>
        <w:t>создания/редактирования цены на конкретную услугу</w:t>
      </w:r>
    </w:p>
    <w:p w14:paraId="7F39D15D" w14:textId="77777777" w:rsidR="00963646" w:rsidRPr="00275E57" w:rsidRDefault="00963646" w:rsidP="00963646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821CE99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3FFC07C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884D62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490D77A7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proofErr w:type="spellStart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Ед.Изм</w:t>
      </w:r>
      <w:proofErr w:type="spellEnd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4B40D59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Цена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A70D458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«Услуга»</w:t>
      </w:r>
    </w:p>
    <w:p w14:paraId="458EF29C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«Тип</w:t>
      </w:r>
      <w:r w:rsidR="00CB52E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 (если не заполнено, то = «ВСЕ»)</w:t>
      </w:r>
    </w:p>
    <w:p w14:paraId="17FE1ED2" w14:textId="77777777" w:rsidR="006A3D19" w:rsidRPr="00275E57" w:rsidRDefault="006A3D19" w:rsidP="006A3D19">
      <w:pPr>
        <w:numPr>
          <w:ilvl w:val="2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«Приоритет»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0AF11118" w14:textId="77777777" w:rsidR="006A3D19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D297F0A" w14:textId="77777777" w:rsidR="00CB52E0" w:rsidRPr="00275E57" w:rsidRDefault="00CB52E0" w:rsidP="008A04C9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BFB7AC0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19A0E29B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4C221964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Типы клиентов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334FD4D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2E642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14:paraId="46A50A2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44843C82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Структура</w:t>
      </w:r>
    </w:p>
    <w:p w14:paraId="2012311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4F27F2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типов клиентов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160594D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Тип клиента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2B3466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67860D6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CBD65C4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8F5C3E8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7695B7E" w14:textId="0B87F93B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ins w:id="844" w:author="Виталий П" w:date="2020-02-04T16:17:00Z">
        <w:r w:rsidR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t>4</w:t>
        </w:r>
      </w:ins>
      <w:del w:id="845" w:author="Виталий П" w:date="2020-02-04T16:17:00Z">
        <w:r w:rsidRPr="00275E57" w:rsidDel="00C6773D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0</w:delText>
        </w:r>
      </w:del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Типа клиента»</w:t>
      </w:r>
    </w:p>
    <w:p w14:paraId="1FE7E42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1E28EE9C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r w:rsidRPr="00275E57">
        <w:rPr>
          <w:rFonts w:asciiTheme="majorHAnsi" w:hAnsiTheme="majorHAnsi"/>
          <w:sz w:val="24"/>
          <w:szCs w:val="24"/>
          <w:lang w:val="ru-RU"/>
        </w:rPr>
        <w:t>Типа клиента</w:t>
      </w:r>
    </w:p>
    <w:p w14:paraId="235697D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C0CADCF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клиента</w:t>
      </w:r>
    </w:p>
    <w:p w14:paraId="1D74C4B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3AAF373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04A563F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Виды деятельности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6EDB960F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18C24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14:paraId="45E2B966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25EF452A" w14:textId="77777777" w:rsidR="008B1506" w:rsidRPr="00275E57" w:rsidRDefault="008B1506" w:rsidP="008B1506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73D1E31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BC380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5BD886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видов деятельностей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325E168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452965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B5206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32F7E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01D6B289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248BE1CD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25623983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451E5F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14:paraId="2AAAFCCD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CB11996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12F9C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log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AA25A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 клиента</w:t>
      </w:r>
    </w:p>
    <w:p w14:paraId="117C7643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данных </w:t>
      </w:r>
    </w:p>
    <w:p w14:paraId="6ED1A7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</w:t>
      </w:r>
    </w:p>
    <w:p w14:paraId="7C199E2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, время</w:t>
      </w:r>
    </w:p>
    <w:p w14:paraId="7DD58BB1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Статус</w:t>
      </w:r>
    </w:p>
    <w:p w14:paraId="045D0EC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10D6794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7A4B4678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34DB6228" w14:textId="373E1230" w:rsidR="0079347D" w:rsidRPr="00275E57" w:rsidDel="00801D99" w:rsidRDefault="0079347D" w:rsidP="0079347D">
      <w:pPr>
        <w:numPr>
          <w:ilvl w:val="1"/>
          <w:numId w:val="10"/>
        </w:numPr>
        <w:rPr>
          <w:del w:id="846" w:author="Виталий П" w:date="2020-02-04T16:05:00Z"/>
          <w:rFonts w:asciiTheme="majorHAnsi" w:hAnsiTheme="majorHAnsi"/>
          <w:b/>
          <w:color w:val="0000FF"/>
          <w:sz w:val="24"/>
          <w:szCs w:val="24"/>
        </w:rPr>
      </w:pPr>
      <w:del w:id="847" w:author="Виталий П" w:date="2020-02-04T16:05:00Z">
        <w:r w:rsidRPr="00275E57" w:rsidDel="00801D99">
          <w:rPr>
            <w:rFonts w:asciiTheme="majorHAnsi" w:hAnsiTheme="majorHAnsi"/>
            <w:b/>
            <w:color w:val="0000FF"/>
            <w:sz w:val="24"/>
            <w:szCs w:val="24"/>
          </w:rPr>
          <w:delText>Раздел «</w:delText>
        </w:r>
        <w:r w:rsidRPr="00275E57" w:rsidDel="00801D99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delText>Константы</w:delText>
        </w:r>
        <w:r w:rsidRPr="00275E57" w:rsidDel="00801D99">
          <w:rPr>
            <w:rFonts w:asciiTheme="majorHAnsi" w:hAnsiTheme="majorHAnsi"/>
            <w:b/>
            <w:color w:val="0000FF"/>
            <w:sz w:val="24"/>
            <w:szCs w:val="24"/>
          </w:rPr>
          <w:delText>»</w:delText>
        </w:r>
      </w:del>
    </w:p>
    <w:p w14:paraId="5F516196" w14:textId="634C9D24" w:rsidR="0079347D" w:rsidRPr="00275E57" w:rsidDel="00801D99" w:rsidRDefault="0079347D" w:rsidP="0079347D">
      <w:pPr>
        <w:numPr>
          <w:ilvl w:val="1"/>
          <w:numId w:val="2"/>
        </w:numPr>
        <w:rPr>
          <w:del w:id="848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49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 xml:space="preserve">Описание </w:delText>
        </w:r>
      </w:del>
    </w:p>
    <w:p w14:paraId="50199527" w14:textId="34FD1C66" w:rsidR="0079347D" w:rsidRPr="00275E57" w:rsidDel="00801D99" w:rsidRDefault="0079347D" w:rsidP="0079347D">
      <w:pPr>
        <w:numPr>
          <w:ilvl w:val="2"/>
          <w:numId w:val="2"/>
        </w:numPr>
        <w:rPr>
          <w:del w:id="850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51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Отдельная страница, которая позволяет управлять всеми настройками сайта.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 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 xml:space="preserve"> В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 настоящий момент есть настройки: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 xml:space="preserve"> </w:delText>
        </w:r>
      </w:del>
    </w:p>
    <w:p w14:paraId="007BD4F6" w14:textId="7BF1CED8" w:rsidR="0079347D" w:rsidRPr="00275E57" w:rsidDel="00801D99" w:rsidRDefault="0079347D" w:rsidP="0079347D">
      <w:pPr>
        <w:numPr>
          <w:ilvl w:val="3"/>
          <w:numId w:val="2"/>
        </w:numPr>
        <w:rPr>
          <w:del w:id="852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53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>Логотип</w:delText>
        </w:r>
      </w:del>
    </w:p>
    <w:p w14:paraId="29A5820A" w14:textId="3FF66BAE" w:rsidR="0079347D" w:rsidRPr="00275E57" w:rsidDel="00801D99" w:rsidRDefault="0079347D" w:rsidP="0079347D">
      <w:pPr>
        <w:numPr>
          <w:ilvl w:val="3"/>
          <w:numId w:val="2"/>
        </w:numPr>
        <w:rPr>
          <w:del w:id="854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55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>Телефон</w:delText>
        </w:r>
      </w:del>
    </w:p>
    <w:p w14:paraId="4D7A749A" w14:textId="368426CE" w:rsidR="0079347D" w:rsidRPr="00275E57" w:rsidDel="00801D99" w:rsidRDefault="0079347D" w:rsidP="0079347D">
      <w:pPr>
        <w:numPr>
          <w:ilvl w:val="3"/>
          <w:numId w:val="2"/>
        </w:numPr>
        <w:rPr>
          <w:del w:id="856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57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en-US"/>
          </w:rPr>
          <w:delText>E-mail</w:delText>
        </w:r>
      </w:del>
    </w:p>
    <w:p w14:paraId="6DD81B69" w14:textId="2E8D3381" w:rsidR="0079347D" w:rsidRPr="00275E57" w:rsidDel="00801D99" w:rsidRDefault="0079347D" w:rsidP="0079347D">
      <w:pPr>
        <w:numPr>
          <w:ilvl w:val="3"/>
          <w:numId w:val="2"/>
        </w:numPr>
        <w:rPr>
          <w:del w:id="858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59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>Зона обслуживания</w:delText>
        </w:r>
      </w:del>
    </w:p>
    <w:p w14:paraId="16A07D0A" w14:textId="79FDAD9B" w:rsidR="0079347D" w:rsidRPr="00275E57" w:rsidDel="00801D99" w:rsidRDefault="0079347D" w:rsidP="0079347D">
      <w:pPr>
        <w:numPr>
          <w:ilvl w:val="3"/>
          <w:numId w:val="2"/>
        </w:numPr>
        <w:rPr>
          <w:del w:id="860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61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«время  жизни отправленного письма с оценкой мастеру»</w:delText>
        </w:r>
      </w:del>
    </w:p>
    <w:p w14:paraId="25E99FB5" w14:textId="13FA1A08" w:rsidR="0079347D" w:rsidRPr="00275E57" w:rsidDel="00801D99" w:rsidRDefault="0079347D" w:rsidP="0079347D">
      <w:pPr>
        <w:ind w:left="2880"/>
        <w:rPr>
          <w:del w:id="862" w:author="Виталий П" w:date="2020-02-04T16:05:00Z"/>
          <w:rFonts w:asciiTheme="majorHAnsi" w:hAnsiTheme="majorHAnsi"/>
          <w:sz w:val="24"/>
          <w:szCs w:val="24"/>
          <w:highlight w:val="white"/>
        </w:rPr>
      </w:pPr>
    </w:p>
    <w:p w14:paraId="0EA0A9A4" w14:textId="7CC56F28" w:rsidR="0079347D" w:rsidRPr="00275E57" w:rsidDel="00801D99" w:rsidRDefault="0079347D" w:rsidP="0079347D">
      <w:pPr>
        <w:numPr>
          <w:ilvl w:val="1"/>
          <w:numId w:val="2"/>
        </w:numPr>
        <w:rPr>
          <w:del w:id="863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64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Структура</w:delText>
        </w:r>
      </w:del>
    </w:p>
    <w:p w14:paraId="4498A59C" w14:textId="3D4651F5" w:rsidR="0079347D" w:rsidRPr="00275E57" w:rsidDel="00801D99" w:rsidRDefault="0079347D" w:rsidP="0079347D">
      <w:pPr>
        <w:numPr>
          <w:ilvl w:val="2"/>
          <w:numId w:val="2"/>
        </w:numPr>
        <w:rPr>
          <w:del w:id="865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66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Header</w:delText>
        </w:r>
      </w:del>
    </w:p>
    <w:p w14:paraId="2F1631E2" w14:textId="0CCD78AA" w:rsidR="0079347D" w:rsidRPr="00275E57" w:rsidDel="00801D99" w:rsidRDefault="0079347D" w:rsidP="0079347D">
      <w:pPr>
        <w:numPr>
          <w:ilvl w:val="2"/>
          <w:numId w:val="2"/>
        </w:numPr>
        <w:rPr>
          <w:del w:id="867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68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Таблица &lt;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  <w:lang w:val="ru-RU"/>
          </w:rPr>
          <w:delText>список констант</w:delText>
        </w:r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&gt;</w:delText>
        </w:r>
      </w:del>
    </w:p>
    <w:p w14:paraId="01846746" w14:textId="419AD3B2" w:rsidR="0079347D" w:rsidRPr="00275E57" w:rsidDel="00801D99" w:rsidRDefault="0079347D" w:rsidP="0079347D">
      <w:pPr>
        <w:numPr>
          <w:ilvl w:val="3"/>
          <w:numId w:val="2"/>
        </w:numPr>
        <w:rPr>
          <w:del w:id="869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70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Название настройки</w:delText>
        </w:r>
      </w:del>
    </w:p>
    <w:p w14:paraId="4F7A966F" w14:textId="12D089E2" w:rsidR="0079347D" w:rsidRPr="00275E57" w:rsidDel="00801D99" w:rsidRDefault="0079347D" w:rsidP="0079347D">
      <w:pPr>
        <w:numPr>
          <w:ilvl w:val="3"/>
          <w:numId w:val="2"/>
        </w:numPr>
        <w:rPr>
          <w:del w:id="871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72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 xml:space="preserve">Ключ </w:delText>
        </w:r>
      </w:del>
    </w:p>
    <w:p w14:paraId="2CEA0E66" w14:textId="65466D0E" w:rsidR="0079347D" w:rsidRPr="00275E57" w:rsidDel="00801D99" w:rsidRDefault="0079347D" w:rsidP="0079347D">
      <w:pPr>
        <w:numPr>
          <w:ilvl w:val="3"/>
          <w:numId w:val="2"/>
        </w:numPr>
        <w:rPr>
          <w:del w:id="873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74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 xml:space="preserve">Значение </w:delText>
        </w:r>
      </w:del>
    </w:p>
    <w:p w14:paraId="2A37177A" w14:textId="59D296A3" w:rsidR="0079347D" w:rsidRPr="00275E57" w:rsidDel="00801D99" w:rsidRDefault="0079347D" w:rsidP="0079347D">
      <w:pPr>
        <w:numPr>
          <w:ilvl w:val="3"/>
          <w:numId w:val="2"/>
        </w:numPr>
        <w:rPr>
          <w:del w:id="875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76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Дата обновления</w:delText>
        </w:r>
      </w:del>
    </w:p>
    <w:p w14:paraId="1E8C748C" w14:textId="7EE9E246" w:rsidR="0079347D" w:rsidRPr="00275E57" w:rsidDel="00801D99" w:rsidRDefault="0079347D" w:rsidP="0079347D">
      <w:pPr>
        <w:numPr>
          <w:ilvl w:val="2"/>
          <w:numId w:val="2"/>
        </w:numPr>
        <w:rPr>
          <w:del w:id="877" w:author="Виталий П" w:date="2020-02-04T16:05:00Z"/>
          <w:rFonts w:asciiTheme="majorHAnsi" w:hAnsiTheme="majorHAnsi"/>
          <w:sz w:val="24"/>
          <w:szCs w:val="24"/>
          <w:highlight w:val="white"/>
        </w:rPr>
      </w:pPr>
      <w:del w:id="878" w:author="Виталий П" w:date="2020-02-04T16:05:00Z">
        <w:r w:rsidRPr="00275E57" w:rsidDel="00801D99">
          <w:rPr>
            <w:rFonts w:asciiTheme="majorHAnsi" w:hAnsiTheme="majorHAnsi"/>
            <w:sz w:val="24"/>
            <w:szCs w:val="24"/>
            <w:highlight w:val="white"/>
          </w:rPr>
          <w:delText>Footer</w:delText>
        </w:r>
      </w:del>
    </w:p>
    <w:p w14:paraId="0D5FCE71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2F7F85A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4A36AE15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АДМИНИСТРАТИВНО</w:t>
      </w:r>
      <w:r w:rsidR="00535759" w:rsidRPr="00275E57">
        <w:rPr>
          <w:rFonts w:asciiTheme="majorHAnsi" w:hAnsiTheme="majorHAnsi"/>
          <w:b/>
          <w:sz w:val="28"/>
          <w:szCs w:val="28"/>
          <w:lang w:val="ru-RU"/>
        </w:rPr>
        <w:t>Й ПАНЕЛИ</w:t>
      </w:r>
      <w:r w:rsidRPr="00275E57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</w:p>
    <w:p w14:paraId="2EC13CB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3575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(шапка)</w:t>
      </w:r>
    </w:p>
    <w:p w14:paraId="4643E1B9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5373F7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238B6A9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Полного имени администратора</w:t>
      </w:r>
    </w:p>
    <w:p w14:paraId="3685D87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Logout</w:t>
      </w:r>
      <w:proofErr w:type="spellEnd"/>
    </w:p>
    <w:p w14:paraId="47CDEF0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42578FF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“Управление блоками”</w:t>
      </w:r>
    </w:p>
    <w:p w14:paraId="343A1DC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495B7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блоками на страницах услуг : сортировкой, скрыть/открыть блок. </w:t>
      </w:r>
    </w:p>
    <w:p w14:paraId="6EA52A62" w14:textId="77777777" w:rsidR="00535759" w:rsidRPr="00275E57" w:rsidRDefault="00535759" w:rsidP="00535759">
      <w:pPr>
        <w:ind w:left="2880"/>
        <w:rPr>
          <w:rFonts w:asciiTheme="majorHAnsi" w:hAnsiTheme="majorHAnsi"/>
          <w:sz w:val="24"/>
          <w:szCs w:val="24"/>
        </w:rPr>
      </w:pPr>
    </w:p>
    <w:p w14:paraId="5157DAA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“Услуги”</w:t>
      </w:r>
    </w:p>
    <w:p w14:paraId="326C059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5206D2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привязать услугу к &lt;сущности&gt;. </w:t>
      </w:r>
    </w:p>
    <w:p w14:paraId="7807E9B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 : при создании или редактировании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>, можем сразу привязать услугу.</w:t>
      </w:r>
    </w:p>
    <w:p w14:paraId="629F455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333E55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Инд. Предложений”</w:t>
      </w:r>
    </w:p>
    <w:p w14:paraId="48F0E53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5C96167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Позволяет привязать индивидуальное предложение к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«Подразделу сайта»</w:t>
      </w:r>
      <w:r w:rsidRPr="00275E57">
        <w:rPr>
          <w:rFonts w:asciiTheme="majorHAnsi" w:hAnsiTheme="majorHAnsi"/>
          <w:sz w:val="24"/>
          <w:szCs w:val="24"/>
        </w:rPr>
        <w:t xml:space="preserve"> и к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«Типу </w:t>
      </w:r>
      <w:r w:rsidRPr="00275E57">
        <w:rPr>
          <w:rFonts w:asciiTheme="majorHAnsi" w:hAnsiTheme="majorHAnsi"/>
          <w:sz w:val="24"/>
          <w:szCs w:val="24"/>
        </w:rPr>
        <w:t>клиента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»</w:t>
      </w:r>
    </w:p>
    <w:p w14:paraId="04E8C8DF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716ECD3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`Нас рекомендуют”: </w:t>
      </w:r>
    </w:p>
    <w:p w14:paraId="42C42F7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B5CE82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 созданную в рекомендацию из раздела “Рекомендации”.</w:t>
      </w:r>
    </w:p>
    <w:p w14:paraId="3643F64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рекомендацию. </w:t>
      </w:r>
    </w:p>
    <w:p w14:paraId="684C5D1B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549CC80C" w14:textId="77777777" w:rsidR="006B0638" w:rsidRPr="00275E57" w:rsidRDefault="006B0638" w:rsidP="006B063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письма»: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1DB35C23" w14:textId="77777777" w:rsidR="006B0638" w:rsidRPr="00275E57" w:rsidRDefault="006B0638" w:rsidP="006B063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04E27426" w14:textId="77777777" w:rsidR="006B0638" w:rsidRPr="00275E57" w:rsidRDefault="006B0638" w:rsidP="006B0638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14:paraId="7E8E8994" w14:textId="77777777" w:rsidR="006B0638" w:rsidRPr="00275E57" w:rsidRDefault="006B0638" w:rsidP="006B0638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</w:t>
      </w:r>
      <w:r w:rsidRPr="00275E57">
        <w:rPr>
          <w:rFonts w:asciiTheme="majorHAnsi" w:hAnsiTheme="majorHAnsi"/>
          <w:sz w:val="24"/>
          <w:szCs w:val="24"/>
          <w:lang w:val="ru-RU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3D40E050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7CEA261D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3DC52A8F" w14:textId="77777777" w:rsidR="00AF663F" w:rsidRPr="00275E57" w:rsidRDefault="003E721F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Конструктор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4FFE8BE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349586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 w:rsidRPr="00275E57">
        <w:rPr>
          <w:rFonts w:asciiTheme="majorHAnsi" w:hAnsiTheme="majorHAnsi"/>
          <w:sz w:val="24"/>
          <w:szCs w:val="24"/>
        </w:rPr>
        <w:t>checkbox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5FD2736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A2824D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06D80D1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506E18B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Контрагентов”</w:t>
      </w:r>
    </w:p>
    <w:p w14:paraId="2AB77B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5C1908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</w:rPr>
        <w:t>изБазы</w:t>
      </w:r>
      <w:proofErr w:type="spellEnd"/>
      <w:r w:rsidRPr="00275E57">
        <w:rPr>
          <w:rFonts w:asciiTheme="majorHAnsi" w:hAnsiTheme="majorHAnsi"/>
          <w:sz w:val="24"/>
          <w:szCs w:val="24"/>
        </w:rPr>
        <w:t>)</w:t>
      </w:r>
    </w:p>
    <w:p w14:paraId="4770060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ИНН</w:t>
      </w:r>
    </w:p>
    <w:p w14:paraId="2FA3570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Наименование</w:t>
      </w:r>
    </w:p>
    <w:p w14:paraId="284EEC1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ПланДата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проверки </w:t>
      </w:r>
      <w:proofErr w:type="spellStart"/>
      <w:r w:rsidRPr="00275E57">
        <w:rPr>
          <w:rFonts w:asciiTheme="majorHAnsi" w:hAnsiTheme="majorHAnsi"/>
          <w:sz w:val="24"/>
          <w:szCs w:val="24"/>
        </w:rPr>
        <w:t>Роспотребнадзором</w:t>
      </w:r>
      <w:proofErr w:type="spellEnd"/>
    </w:p>
    <w:p w14:paraId="76C3A61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AC8812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Договоров”</w:t>
      </w:r>
    </w:p>
    <w:p w14:paraId="090E73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0A6B3B0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КодДог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(ID) - из Базы</w:t>
      </w:r>
    </w:p>
    <w:p w14:paraId="4EC4496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№Договора</w:t>
      </w:r>
    </w:p>
    <w:p w14:paraId="5B4076F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Контрагент</w:t>
      </w:r>
    </w:p>
    <w:p w14:paraId="5320C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ФактАдрес</w:t>
      </w:r>
      <w:proofErr w:type="spellEnd"/>
    </w:p>
    <w:p w14:paraId="2ACB561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ДатаНачала</w:t>
      </w:r>
      <w:proofErr w:type="spellEnd"/>
    </w:p>
    <w:p w14:paraId="55B1D6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ДатаОкончания</w:t>
      </w:r>
      <w:proofErr w:type="spellEnd"/>
    </w:p>
    <w:p w14:paraId="228527B4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950E61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“График лабораторных исследований”</w:t>
      </w:r>
    </w:p>
    <w:p w14:paraId="5F9858B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7291876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865EE0D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4697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EB53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3D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9DA52D1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A5C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8135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BD43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91E8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94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 w:rsidRPr="00275E57" w14:paraId="3A10C438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81E0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3CC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6570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6655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994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0445B5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708E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проведённых исследований”</w:t>
      </w:r>
    </w:p>
    <w:p w14:paraId="7E0BBE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2389A0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49451ECC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5D899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57E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0D9C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F16A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96AF376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B43E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A21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5F23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8F7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412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8B7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DA5221B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AD5A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245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7BC9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9BB6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19A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C9FA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31A433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1928EC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3E7BEEF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38B3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5FF1A5C5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670EE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7553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27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CC2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3676F5DD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159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0A7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994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C872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ACC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4B3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 w:rsidRPr="00275E57" w14:paraId="74363EB6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2FA5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103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D65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21C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07B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44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010B5B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C171E9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DFD782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“График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1FF715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971BB18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E5A68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F3E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F30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4FF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09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A76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66786B7E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33C6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BC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68F8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D36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30A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108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0F5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</w:tr>
      <w:tr w:rsidR="00AF663F" w:rsidRPr="00275E57" w14:paraId="0F286A60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0BAA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693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FE45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7FF7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FC5C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405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F3B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C85AAA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EEFE6D0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4768AD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2B9F6D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 w:rsidRPr="00275E57" w14:paraId="7D5567D8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F2C3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DD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2EB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A440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08BB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C0C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D0B4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0669668E" w14:textId="77777777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C24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209F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ED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187E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6DE9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619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2A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DED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EE73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Оценка</w:t>
            </w:r>
          </w:p>
        </w:tc>
      </w:tr>
      <w:tr w:rsidR="00AF663F" w:rsidRPr="00275E57" w14:paraId="411F4C4C" w14:textId="77777777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8FF7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35A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579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1DA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285C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266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977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56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5C4E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8BEE7E8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D3A97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91A041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61ACA22" w14:textId="77777777" w:rsidR="00C1568D" w:rsidRPr="00275E57" w:rsidRDefault="00C156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CC9388B" w14:textId="77777777" w:rsidR="00C1568D" w:rsidRPr="00275E57" w:rsidRDefault="00C1568D" w:rsidP="00C1568D">
      <w:pPr>
        <w:ind w:left="144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6E8AFD31" w14:textId="77777777" w:rsidR="00C1568D" w:rsidRPr="00275E57" w:rsidRDefault="00C1568D" w:rsidP="00C1568D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создать и </w:t>
      </w:r>
      <w:r w:rsidRPr="00275E57">
        <w:rPr>
          <w:rFonts w:asciiTheme="majorHAnsi" w:hAnsiTheme="majorHAnsi"/>
          <w:sz w:val="24"/>
          <w:szCs w:val="24"/>
        </w:rPr>
        <w:t xml:space="preserve">выбирать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</w:t>
      </w:r>
      <w:r w:rsidR="00BA6281" w:rsidRPr="00275E57">
        <w:rPr>
          <w:rFonts w:asciiTheme="majorHAnsi" w:hAnsiTheme="majorHAnsi"/>
          <w:sz w:val="24"/>
          <w:szCs w:val="24"/>
        </w:rPr>
        <w:t>еть</w:t>
      </w:r>
      <w:proofErr w:type="spellEnd"/>
      <w:r w:rsidR="00BA6281" w:rsidRPr="00275E57">
        <w:rPr>
          <w:rFonts w:asciiTheme="majorHAnsi" w:hAnsiTheme="majorHAnsi"/>
          <w:sz w:val="24"/>
          <w:szCs w:val="24"/>
        </w:rPr>
        <w:t>, которая будет отображаться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</w:rPr>
        <w:t xml:space="preserve">в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шапке и подвале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DA23B3" w:rsidRPr="00275E57">
        <w:rPr>
          <w:rFonts w:asciiTheme="majorHAnsi" w:hAnsiTheme="majorHAnsi"/>
          <w:sz w:val="24"/>
          <w:szCs w:val="24"/>
        </w:rPr>
        <w:t xml:space="preserve"> П</w:t>
      </w:r>
      <w:r w:rsidR="00BA6281" w:rsidRPr="00275E57">
        <w:rPr>
          <w:rFonts w:asciiTheme="majorHAnsi" w:hAnsiTheme="majorHAnsi"/>
          <w:sz w:val="24"/>
          <w:szCs w:val="24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652032B1" w14:textId="77777777" w:rsidR="00C1568D" w:rsidRPr="00275E57" w:rsidRDefault="00C1568D" w:rsidP="00C1568D">
      <w:pPr>
        <w:ind w:left="1440"/>
        <w:rPr>
          <w:rFonts w:asciiTheme="majorHAnsi" w:hAnsiTheme="majorHAnsi"/>
          <w:i/>
        </w:rPr>
      </w:pPr>
    </w:p>
    <w:p w14:paraId="1F458DBD" w14:textId="77777777" w:rsidR="002829AC" w:rsidRPr="00275E57" w:rsidRDefault="002829AC" w:rsidP="002829A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“Роли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сотрудника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A5B528B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C7A71E5" w14:textId="77777777" w:rsidR="002829AC" w:rsidRPr="00275E57" w:rsidRDefault="002829AC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 этом окне </w:t>
      </w:r>
      <w:r w:rsidRPr="00275E57">
        <w:rPr>
          <w:rFonts w:asciiTheme="majorHAnsi" w:hAnsiTheme="majorHAnsi"/>
          <w:sz w:val="24"/>
          <w:szCs w:val="24"/>
          <w:highlight w:val="white"/>
        </w:rPr>
        <w:t>мы указываем права сотрудника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права </w:t>
      </w:r>
      <w:r w:rsidRPr="00275E57">
        <w:rPr>
          <w:rFonts w:asciiTheme="majorHAnsi" w:hAnsiTheme="majorHAnsi"/>
          <w:sz w:val="24"/>
          <w:szCs w:val="24"/>
          <w:highlight w:val="white"/>
        </w:rPr>
        <w:t>доступ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 определенным разделам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Админки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70701809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Структура </w:t>
      </w:r>
    </w:p>
    <w:p w14:paraId="1756F3CE" w14:textId="77777777" w:rsidR="002829AC" w:rsidRPr="00275E57" w:rsidRDefault="00ED176E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hyperlink r:id="rId21">
        <w:r w:rsidR="002829AC" w:rsidRPr="00275E57">
          <w:rPr>
            <w:rFonts w:asciiTheme="majorHAnsi" w:hAnsiTheme="majorHAnsi"/>
            <w:sz w:val="24"/>
            <w:szCs w:val="24"/>
            <w:highlight w:val="white"/>
            <w:u w:val="single"/>
          </w:rPr>
          <w:t>http://joxi.ru/52a33xhEkRJ6r0</w:t>
        </w:r>
      </w:hyperlink>
      <w:r w:rsidR="002829AC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7DD3D3EA" w14:textId="77777777" w:rsidR="002829AC" w:rsidRPr="00275E57" w:rsidRDefault="002829AC" w:rsidP="00C1568D">
      <w:pPr>
        <w:ind w:left="1440"/>
        <w:rPr>
          <w:rFonts w:asciiTheme="majorHAnsi" w:hAnsiTheme="majorHAnsi"/>
          <w:i/>
        </w:rPr>
      </w:pPr>
    </w:p>
    <w:p w14:paraId="4275AD0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A241F1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77C74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разделов:</w:t>
      </w:r>
    </w:p>
    <w:p w14:paraId="3C962B4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68082A39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</w:rPr>
      </w:pPr>
    </w:p>
    <w:p w14:paraId="1C48B336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Импорт/экспорт файлов (обмен с Базой)</w:t>
      </w:r>
    </w:p>
    <w:p w14:paraId="2C0FE4A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14:paraId="78C49451" w14:textId="77777777" w:rsidR="00AF663F" w:rsidRPr="00275E57" w:rsidRDefault="00AF663F">
      <w:pPr>
        <w:rPr>
          <w:rFonts w:asciiTheme="majorHAnsi" w:hAnsiTheme="majorHAnsi"/>
        </w:rPr>
      </w:pPr>
    </w:p>
    <w:p w14:paraId="287ACE9B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0A54C86F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Базы на Сайт будут выгружаться следующие данные:</w:t>
      </w:r>
    </w:p>
    <w:p w14:paraId="7199FFAC" w14:textId="77777777" w:rsidR="00AF663F" w:rsidRPr="00275E57" w:rsidRDefault="00AF663F">
      <w:pPr>
        <w:rPr>
          <w:rFonts w:asciiTheme="majorHAnsi" w:hAnsiTheme="majorHAnsi"/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42ED50BB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FE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832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D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702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123A9485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C5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2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BA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61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3029989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A52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AF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E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82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1E02AC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24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36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40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5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52139A" w:rsidRPr="00275E57" w14:paraId="2C7E9B89" w14:textId="77777777">
        <w:trPr>
          <w:trHeight w:val="620"/>
          <w:ins w:id="879" w:author="Виталий П" w:date="2020-02-04T14:48:00Z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6B8A" w14:textId="10077EE2" w:rsidR="0052139A" w:rsidRPr="0052139A" w:rsidRDefault="0052139A">
            <w:pPr>
              <w:ind w:left="100"/>
              <w:rPr>
                <w:ins w:id="880" w:author="Виталий П" w:date="2020-02-04T14:48:00Z"/>
                <w:rFonts w:asciiTheme="majorHAnsi" w:hAnsiTheme="majorHAnsi"/>
                <w:i/>
                <w:sz w:val="20"/>
                <w:szCs w:val="20"/>
                <w:lang w:val="ru-RU"/>
                <w:rPrChange w:id="881" w:author="Виталий П" w:date="2020-02-04T14:48:00Z">
                  <w:rPr>
                    <w:ins w:id="882" w:author="Виталий П" w:date="2020-02-04T14:48:00Z"/>
                    <w:rFonts w:asciiTheme="majorHAnsi" w:hAnsiTheme="majorHAnsi"/>
                    <w:i/>
                    <w:sz w:val="20"/>
                    <w:szCs w:val="20"/>
                  </w:rPr>
                </w:rPrChange>
              </w:rPr>
            </w:pPr>
            <w:ins w:id="883" w:author="Виталий П" w:date="2020-02-04T14:48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Список услуг</w:t>
              </w:r>
            </w:ins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68D8" w14:textId="6383FB31" w:rsidR="0052139A" w:rsidRPr="0052139A" w:rsidRDefault="0052139A">
            <w:pPr>
              <w:ind w:left="100"/>
              <w:jc w:val="center"/>
              <w:rPr>
                <w:ins w:id="884" w:author="Виталий П" w:date="2020-02-04T14:48:00Z"/>
                <w:rFonts w:asciiTheme="majorHAnsi" w:hAnsiTheme="majorHAnsi"/>
                <w:i/>
                <w:sz w:val="20"/>
                <w:szCs w:val="20"/>
                <w:lang w:val="ru-RU"/>
                <w:rPrChange w:id="885" w:author="Виталий П" w:date="2020-02-04T14:48:00Z">
                  <w:rPr>
                    <w:ins w:id="886" w:author="Виталий П" w:date="2020-02-04T14:48:00Z"/>
                    <w:rFonts w:asciiTheme="majorHAnsi" w:hAnsiTheme="majorHAnsi"/>
                    <w:i/>
                    <w:sz w:val="20"/>
                    <w:szCs w:val="20"/>
                  </w:rPr>
                </w:rPrChange>
              </w:rPr>
            </w:pPr>
            <w:ins w:id="887" w:author="Виталий П" w:date="2020-02-04T14:48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+</w:t>
              </w:r>
            </w:ins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E6" w14:textId="44563BDB" w:rsidR="0052139A" w:rsidRPr="0052139A" w:rsidRDefault="0052139A">
            <w:pPr>
              <w:ind w:left="100"/>
              <w:jc w:val="center"/>
              <w:rPr>
                <w:ins w:id="888" w:author="Виталий П" w:date="2020-02-04T14:48:00Z"/>
                <w:rFonts w:asciiTheme="majorHAnsi" w:hAnsiTheme="majorHAnsi"/>
                <w:i/>
                <w:sz w:val="20"/>
                <w:szCs w:val="20"/>
                <w:lang w:val="ru-RU"/>
                <w:rPrChange w:id="889" w:author="Виталий П" w:date="2020-02-04T14:48:00Z">
                  <w:rPr>
                    <w:ins w:id="890" w:author="Виталий П" w:date="2020-02-04T14:48:00Z"/>
                    <w:rFonts w:asciiTheme="majorHAnsi" w:hAnsiTheme="majorHAnsi"/>
                    <w:i/>
                    <w:sz w:val="20"/>
                    <w:szCs w:val="20"/>
                  </w:rPr>
                </w:rPrChange>
              </w:rPr>
            </w:pPr>
            <w:ins w:id="891" w:author="Виталий П" w:date="2020-02-04T14:48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+</w:t>
              </w:r>
            </w:ins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92A5" w14:textId="148FEAED" w:rsidR="0052139A" w:rsidRPr="0052139A" w:rsidRDefault="0052139A">
            <w:pPr>
              <w:ind w:left="100"/>
              <w:jc w:val="center"/>
              <w:rPr>
                <w:ins w:id="892" w:author="Виталий П" w:date="2020-02-04T14:48:00Z"/>
                <w:rFonts w:asciiTheme="majorHAnsi" w:hAnsiTheme="majorHAnsi"/>
                <w:i/>
                <w:sz w:val="20"/>
                <w:szCs w:val="20"/>
                <w:lang w:val="ru-RU"/>
                <w:rPrChange w:id="893" w:author="Виталий П" w:date="2020-02-04T14:48:00Z">
                  <w:rPr>
                    <w:ins w:id="894" w:author="Виталий П" w:date="2020-02-04T14:48:00Z"/>
                    <w:rFonts w:asciiTheme="majorHAnsi" w:hAnsiTheme="majorHAnsi"/>
                    <w:i/>
                    <w:sz w:val="20"/>
                    <w:szCs w:val="20"/>
                  </w:rPr>
                </w:rPrChange>
              </w:rPr>
            </w:pPr>
            <w:ins w:id="895" w:author="Виталий П" w:date="2020-02-04T14:48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+</w:t>
              </w:r>
            </w:ins>
          </w:p>
        </w:tc>
      </w:tr>
      <w:tr w:rsidR="00AF663F" w:rsidRPr="00275E57" w14:paraId="1B1D191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3B7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3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00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F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4A51BF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B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D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E09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C5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98483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79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86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5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B1A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F103D2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BF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9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2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EB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03EEFE1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1A9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3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36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</w:tbl>
    <w:p w14:paraId="0296D9D4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все данные</w:t>
      </w:r>
    </w:p>
    <w:p w14:paraId="702F5E33" w14:textId="77777777" w:rsidR="00AF663F" w:rsidRPr="00275E57" w:rsidRDefault="00AF663F">
      <w:pPr>
        <w:rPr>
          <w:rFonts w:asciiTheme="majorHAnsi" w:hAnsiTheme="majorHAnsi"/>
          <w:i/>
        </w:rPr>
      </w:pPr>
    </w:p>
    <w:p w14:paraId="643DAF9B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p w14:paraId="2D86BF6D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Сайта в Базу будут выгружаться следующие данные:</w:t>
      </w:r>
    </w:p>
    <w:p w14:paraId="256A8494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6E3BE54C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C4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A24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29ED1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750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82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2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7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77CBA77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09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1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B3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DE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251F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606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FE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B7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7C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</w:tbl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52139A" w:rsidRPr="00275E57" w14:paraId="39D4DCD4" w14:textId="77777777" w:rsidTr="001A01FE">
        <w:trPr>
          <w:trHeight w:val="620"/>
          <w:ins w:id="896" w:author="Виталий П" w:date="2020-02-04T14:49:00Z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AEBC" w14:textId="4486CFEB" w:rsidR="0052139A" w:rsidRPr="007C4A95" w:rsidRDefault="0052139A" w:rsidP="001A01FE">
            <w:pPr>
              <w:ind w:left="100"/>
              <w:rPr>
                <w:ins w:id="897" w:author="Виталий П" w:date="2020-02-04T14:49:00Z"/>
                <w:rFonts w:asciiTheme="majorHAnsi" w:hAnsiTheme="majorHAnsi"/>
                <w:i/>
                <w:sz w:val="20"/>
                <w:szCs w:val="20"/>
                <w:lang w:val="ru-RU"/>
              </w:rPr>
            </w:pPr>
            <w:ins w:id="898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Список услуг</w:t>
              </w:r>
            </w:ins>
            <w:ins w:id="899" w:author="Виталий П" w:date="2020-02-04T15:17:00Z">
              <w:r w:rsidR="00ED176E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 xml:space="preserve"> по договорам</w:t>
              </w:r>
            </w:ins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5E02" w14:textId="5D443D8C" w:rsidR="0052139A" w:rsidRPr="007C4A95" w:rsidRDefault="0052139A" w:rsidP="001A01FE">
            <w:pPr>
              <w:ind w:left="100"/>
              <w:jc w:val="center"/>
              <w:rPr>
                <w:ins w:id="900" w:author="Виталий П" w:date="2020-02-04T14:49:00Z"/>
                <w:rFonts w:asciiTheme="majorHAnsi" w:hAnsiTheme="majorHAnsi"/>
                <w:i/>
                <w:sz w:val="20"/>
                <w:szCs w:val="20"/>
                <w:lang w:val="ru-RU"/>
              </w:rPr>
            </w:pPr>
            <w:ins w:id="901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-</w:t>
              </w:r>
            </w:ins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2202" w14:textId="15F59F13" w:rsidR="0052139A" w:rsidRPr="007C4A95" w:rsidRDefault="0052139A" w:rsidP="001A01FE">
            <w:pPr>
              <w:ind w:left="100"/>
              <w:jc w:val="center"/>
              <w:rPr>
                <w:ins w:id="902" w:author="Виталий П" w:date="2020-02-04T14:49:00Z"/>
                <w:rFonts w:asciiTheme="majorHAnsi" w:hAnsiTheme="majorHAnsi"/>
                <w:i/>
                <w:sz w:val="20"/>
                <w:szCs w:val="20"/>
                <w:lang w:val="ru-RU"/>
              </w:rPr>
            </w:pPr>
            <w:ins w:id="903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-</w:t>
              </w:r>
            </w:ins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71CF" w14:textId="060408F5" w:rsidR="0052139A" w:rsidRPr="007C4A95" w:rsidRDefault="0052139A" w:rsidP="001A01FE">
            <w:pPr>
              <w:ind w:left="100"/>
              <w:jc w:val="center"/>
              <w:rPr>
                <w:ins w:id="904" w:author="Виталий П" w:date="2020-02-04T14:49:00Z"/>
                <w:rFonts w:asciiTheme="majorHAnsi" w:hAnsiTheme="majorHAnsi"/>
                <w:i/>
                <w:sz w:val="20"/>
                <w:szCs w:val="20"/>
                <w:lang w:val="ru-RU"/>
              </w:rPr>
            </w:pPr>
            <w:ins w:id="905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-</w:t>
              </w:r>
            </w:ins>
          </w:p>
        </w:tc>
      </w:tr>
    </w:tbl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2E1C8D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164" w14:textId="737D7142" w:rsidR="00AF663F" w:rsidRPr="00275E57" w:rsidRDefault="00ED4FB5" w:rsidP="00E362CD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del w:id="906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л</w:delText>
              </w:r>
            </w:del>
            <w:ins w:id="907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Л</w:t>
              </w:r>
            </w:ins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аб</w:t>
            </w:r>
            <w:proofErr w:type="spellEnd"/>
            <w:del w:id="908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.и</w:delText>
              </w:r>
            </w:del>
            <w:ins w:id="909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И</w:t>
              </w:r>
            </w:ins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50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F2BC" w14:textId="177E9806" w:rsidR="00AF663F" w:rsidRPr="00275E57" w:rsidRDefault="0052139A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ins w:id="910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-</w:t>
              </w:r>
            </w:ins>
            <w:del w:id="911" w:author="Виталий П" w:date="2020-02-04T14:49:00Z">
              <w:r w:rsidR="00ED4FB5" w:rsidRPr="00275E57" w:rsidDel="0052139A">
                <w:rPr>
                  <w:rFonts w:asciiTheme="majorHAnsi" w:hAnsiTheme="majorHAnsi"/>
                  <w:i/>
                  <w:sz w:val="20"/>
                  <w:szCs w:val="20"/>
                </w:rPr>
                <w:delText>+</w:delText>
              </w:r>
            </w:del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B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4A4C2A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111" w14:textId="7F0FC01B" w:rsidR="00AF663F" w:rsidRPr="00275E57" w:rsidRDefault="00ED4FB5" w:rsidP="00E362CD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ins w:id="912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Л</w:t>
              </w:r>
            </w:ins>
            <w:del w:id="913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л</w:delText>
              </w:r>
            </w:del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аб</w:t>
            </w:r>
            <w:proofErr w:type="spellEnd"/>
            <w:del w:id="914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.и</w:delText>
              </w:r>
            </w:del>
            <w:ins w:id="915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И</w:t>
              </w:r>
            </w:ins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F27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A4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A7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DF885A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2D1" w14:textId="23C428B5" w:rsidR="00AF663F" w:rsidRPr="00275E57" w:rsidRDefault="00ED4FB5" w:rsidP="00E362CD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ins w:id="916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С</w:t>
              </w:r>
            </w:ins>
            <w:ins w:id="917" w:author="Виталий П" w:date="2020-02-04T15:24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ан</w:t>
              </w:r>
            </w:ins>
            <w:del w:id="918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д</w:delText>
              </w:r>
            </w:del>
            <w:ins w:id="919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Д</w:t>
              </w:r>
            </w:ins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окументов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2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09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D01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3516C12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574D" w14:textId="375A5C21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ins w:id="920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Д</w:t>
              </w:r>
            </w:ins>
            <w:del w:id="921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д</w:delText>
              </w:r>
            </w:del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ED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33D" w14:textId="57FF2A75" w:rsidR="00AF663F" w:rsidRPr="00275E57" w:rsidRDefault="0052139A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ins w:id="922" w:author="Виталий П" w:date="2020-02-04T14:49:00Z">
              <w:r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-</w:t>
              </w:r>
            </w:ins>
            <w:del w:id="923" w:author="Виталий П" w:date="2020-02-04T14:49:00Z">
              <w:r w:rsidR="00ED4FB5" w:rsidRPr="00275E57" w:rsidDel="0052139A">
                <w:rPr>
                  <w:rFonts w:asciiTheme="majorHAnsi" w:hAnsiTheme="majorHAnsi"/>
                  <w:i/>
                  <w:sz w:val="20"/>
                  <w:szCs w:val="20"/>
                </w:rPr>
                <w:delText>+</w:delText>
              </w:r>
            </w:del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3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7AE26E6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2A9" w14:textId="208D368E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ins w:id="924" w:author="Виталий П" w:date="2020-02-04T15:25:00Z">
              <w:r w:rsidR="00E362CD">
                <w:rPr>
                  <w:rFonts w:asciiTheme="majorHAnsi" w:hAnsiTheme="majorHAnsi"/>
                  <w:i/>
                  <w:sz w:val="20"/>
                  <w:szCs w:val="20"/>
                  <w:lang w:val="ru-RU"/>
                </w:rPr>
                <w:t>Д</w:t>
              </w:r>
            </w:ins>
            <w:del w:id="925" w:author="Виталий П" w:date="2020-02-04T15:25:00Z">
              <w:r w:rsidRPr="00275E57" w:rsidDel="00E362CD">
                <w:rPr>
                  <w:rFonts w:asciiTheme="majorHAnsi" w:hAnsiTheme="majorHAnsi"/>
                  <w:i/>
                  <w:sz w:val="20"/>
                  <w:szCs w:val="20"/>
                </w:rPr>
                <w:delText>д</w:delText>
              </w:r>
            </w:del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19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1A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7A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</w:tbl>
    <w:p w14:paraId="5BB366D7" w14:textId="77777777" w:rsidR="00AF663F" w:rsidRPr="00275E57" w:rsidRDefault="00AF663F">
      <w:pPr>
        <w:rPr>
          <w:rFonts w:asciiTheme="majorHAnsi" w:hAnsiTheme="majorHAnsi"/>
          <w:i/>
        </w:rPr>
      </w:pPr>
    </w:p>
    <w:p w14:paraId="0C7D1E99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только изменённые данные</w:t>
      </w:r>
    </w:p>
    <w:p w14:paraId="370B9AEA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342D9D9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Для каждой таблицы создается свой отдельный файл</w:t>
      </w:r>
    </w:p>
    <w:p w14:paraId="46AC47AD" w14:textId="77777777" w:rsidR="00AF663F" w:rsidRPr="00275E57" w:rsidRDefault="00AF663F">
      <w:pPr>
        <w:rPr>
          <w:rFonts w:asciiTheme="majorHAnsi" w:hAnsiTheme="majorHAnsi"/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 w:rsidRPr="00275E57" w14:paraId="574444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9CA0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8BB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Описание таблицы</w:t>
            </w:r>
          </w:p>
        </w:tc>
      </w:tr>
      <w:tr w:rsidR="00AF663F" w:rsidRPr="00275E57" w14:paraId="43A03D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1A4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3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Пользователи</w:t>
            </w:r>
          </w:p>
        </w:tc>
      </w:tr>
      <w:tr w:rsidR="00AF663F" w:rsidRPr="00275E57" w14:paraId="1DD042E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B8D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98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Контрагенты</w:t>
            </w:r>
          </w:p>
        </w:tc>
      </w:tr>
      <w:tr w:rsidR="00AF663F" w:rsidRPr="00275E57" w14:paraId="4080E2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C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B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Договора</w:t>
            </w:r>
          </w:p>
        </w:tc>
      </w:tr>
      <w:tr w:rsidR="00AF663F" w:rsidRPr="00275E57" w14:paraId="3065051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DA2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B9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лабораторных исследований </w:t>
            </w:r>
          </w:p>
        </w:tc>
      </w:tr>
      <w:tr w:rsidR="00AF663F" w:rsidRPr="00275E57" w14:paraId="692153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74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</w:t>
            </w:r>
            <w:proofErr w:type="spellEnd"/>
            <w:r w:rsidRPr="00275E57">
              <w:rPr>
                <w:rFonts w:asciiTheme="majorHAnsi" w:hAnsiTheme="majorHAnsi"/>
              </w:rPr>
              <w:t xml:space="preserve">_ </w:t>
            </w:r>
            <w:proofErr w:type="spellStart"/>
            <w:r w:rsidRPr="00275E57">
              <w:rPr>
                <w:rFonts w:asciiTheme="majorHAnsi" w:hAnsiTheme="majorHAnsi"/>
              </w:rP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466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лабораторных исследований</w:t>
            </w:r>
          </w:p>
        </w:tc>
      </w:tr>
      <w:tr w:rsidR="00AF663F" w:rsidRPr="00275E57" w14:paraId="219155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BE6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3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Список оформленных </w:t>
            </w:r>
            <w:proofErr w:type="spellStart"/>
            <w:r w:rsidRPr="00275E57">
              <w:rPr>
                <w:rFonts w:asciiTheme="majorHAnsi" w:hAnsiTheme="majorHAnsi"/>
              </w:rPr>
              <w:t>сандокументов</w:t>
            </w:r>
            <w:proofErr w:type="spellEnd"/>
          </w:p>
        </w:tc>
      </w:tr>
      <w:tr w:rsidR="00AF663F" w:rsidRPr="00275E57" w14:paraId="07156B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0F0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B8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</w:rPr>
              <w:t>дезработ</w:t>
            </w:r>
            <w:proofErr w:type="spellEnd"/>
          </w:p>
        </w:tc>
      </w:tr>
      <w:tr w:rsidR="00AF663F" w:rsidRPr="00275E57" w14:paraId="79F4283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1CB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AAE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проведённых дезинфекционных работ</w:t>
            </w:r>
          </w:p>
        </w:tc>
      </w:tr>
    </w:tbl>
    <w:p w14:paraId="26B6EED7" w14:textId="77777777" w:rsidR="00AF663F" w:rsidRPr="00275E57" w:rsidRDefault="00AF663F">
      <w:pPr>
        <w:rPr>
          <w:rFonts w:asciiTheme="majorHAnsi" w:hAnsiTheme="majorHAnsi"/>
          <w:color w:val="3C78D8"/>
        </w:rPr>
      </w:pPr>
    </w:p>
    <w:p w14:paraId="52F57E81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 xml:space="preserve">Комментарий : Данные файлы создает как Сайт, так и База. Для удобного понимания кто будет считывать файл будет создано две общие директории. </w:t>
      </w:r>
    </w:p>
    <w:p w14:paraId="2F02F0E2" w14:textId="77777777" w:rsidR="00AF663F" w:rsidRPr="00275E57" w:rsidRDefault="00AF663F">
      <w:pPr>
        <w:rPr>
          <w:rFonts w:asciiTheme="majorHAnsi" w:hAnsiTheme="majorHAnsi"/>
          <w:i/>
        </w:rPr>
      </w:pPr>
    </w:p>
    <w:p w14:paraId="1EDFD5A9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to_site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C1479C8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to_base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890A8C7" w14:textId="77777777" w:rsidR="00AF663F" w:rsidRPr="00275E57" w:rsidRDefault="00AF663F">
      <w:pPr>
        <w:rPr>
          <w:rFonts w:asciiTheme="majorHAnsi" w:hAnsiTheme="majorHAnsi"/>
          <w:b/>
          <w:i/>
          <w:color w:val="3C78D8"/>
          <w:lang w:val="en-US"/>
        </w:rPr>
      </w:pPr>
    </w:p>
    <w:p w14:paraId="30A799D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Например, рассмотрим ситуацию по созданию файла с пользователями. </w:t>
      </w:r>
    </w:p>
    <w:p w14:paraId="28C55B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генерации файла сторонним сервисом, в соответствующей папке будет создан файл определенного наименования </w:t>
      </w:r>
      <w:r w:rsidRPr="00275E57">
        <w:rPr>
          <w:rFonts w:asciiTheme="majorHAnsi" w:hAnsiTheme="majorHAnsi"/>
          <w:b/>
          <w:i/>
        </w:rPr>
        <w:t>`users_145600000`</w:t>
      </w:r>
      <w:r w:rsidRPr="00275E57">
        <w:rPr>
          <w:rFonts w:asciiTheme="majorHAnsi" w:hAnsiTheme="majorHAnsi"/>
        </w:rPr>
        <w:t>. После импорта файла - файл будет удален.</w:t>
      </w:r>
    </w:p>
    <w:p w14:paraId="3650E5F3" w14:textId="77777777" w:rsidR="00AF663F" w:rsidRPr="00275E57" w:rsidRDefault="00AF663F">
      <w:pPr>
        <w:rPr>
          <w:rFonts w:asciiTheme="majorHAnsi" w:hAnsiTheme="majorHAnsi"/>
        </w:rPr>
      </w:pPr>
    </w:p>
    <w:p w14:paraId="58925918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Формат названия файла </w:t>
      </w:r>
      <w:r w:rsidRPr="00275E57">
        <w:rPr>
          <w:rFonts w:asciiTheme="majorHAnsi" w:hAnsiTheme="majorHAnsi"/>
          <w:b/>
          <w:i/>
          <w:color w:val="3C78D8"/>
        </w:rPr>
        <w:t>`</w:t>
      </w:r>
      <w:proofErr w:type="spellStart"/>
      <w:r w:rsidRPr="00275E57">
        <w:rPr>
          <w:rFonts w:asciiTheme="majorHAnsi" w:hAnsiTheme="majorHAnsi"/>
          <w:b/>
          <w:i/>
          <w:color w:val="3C78D8"/>
        </w:rPr>
        <w:t>object_timestamp</w:t>
      </w:r>
      <w:proofErr w:type="spellEnd"/>
      <w:r w:rsidRPr="00275E57">
        <w:rPr>
          <w:rFonts w:asciiTheme="majorHAnsi" w:hAnsiTheme="majorHAnsi"/>
          <w:b/>
          <w:i/>
          <w:color w:val="3C78D8"/>
        </w:rPr>
        <w:t xml:space="preserve">`, </w:t>
      </w:r>
      <w:r w:rsidRPr="00275E57">
        <w:rPr>
          <w:rFonts w:asciiTheme="majorHAnsi" w:hAnsiTheme="majorHAnsi"/>
        </w:rPr>
        <w:t>например</w:t>
      </w:r>
      <w:r w:rsidRPr="00275E57">
        <w:rPr>
          <w:rFonts w:asciiTheme="majorHAnsi" w:hAnsiTheme="majorHAnsi"/>
          <w:b/>
        </w:rPr>
        <w:t xml:space="preserve"> users_2019032244.xls</w:t>
      </w:r>
    </w:p>
    <w:p w14:paraId="0170C1F1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DCCF452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1AC5C95B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Действия по итогам импорта/экспорта файла</w:t>
      </w:r>
    </w:p>
    <w:p w14:paraId="30CA65A7" w14:textId="77777777" w:rsidR="00AF663F" w:rsidRPr="00275E57" w:rsidRDefault="00AF663F">
      <w:pPr>
        <w:rPr>
          <w:rFonts w:asciiTheme="majorHAnsi" w:hAnsiTheme="majorHAnsi"/>
        </w:rPr>
      </w:pPr>
    </w:p>
    <w:p w14:paraId="5FAA76F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14:paraId="29A367AE" w14:textId="77777777" w:rsidR="00AF663F" w:rsidRPr="00275E57" w:rsidRDefault="00AF663F">
      <w:pPr>
        <w:rPr>
          <w:rFonts w:asciiTheme="majorHAnsi" w:hAnsiTheme="majorHAnsi"/>
        </w:rPr>
      </w:pPr>
    </w:p>
    <w:p w14:paraId="7CCD58A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 w:rsidRPr="00275E57" w14:paraId="7C195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B5C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975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Описание</w:t>
            </w:r>
          </w:p>
        </w:tc>
      </w:tr>
      <w:tr w:rsidR="00AF663F" w:rsidRPr="00275E57" w14:paraId="3765F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EA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26B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на первом импорте </w:t>
            </w:r>
            <w:proofErr w:type="spellStart"/>
            <w:r w:rsidRPr="00275E57">
              <w:rPr>
                <w:rFonts w:asciiTheme="majorHAnsi" w:hAnsiTheme="majorHAnsi"/>
              </w:rPr>
              <w:t>обьектов</w:t>
            </w:r>
            <w:proofErr w:type="spellEnd"/>
            <w:r w:rsidRPr="00275E57">
              <w:rPr>
                <w:rFonts w:asciiTheme="majorHAnsi" w:hAnsiTheme="majorHAnsi"/>
              </w:rPr>
              <w:t xml:space="preserve"> в систему.</w:t>
            </w:r>
          </w:p>
        </w:tc>
      </w:tr>
      <w:tr w:rsidR="00AF663F" w:rsidRPr="00275E57" w14:paraId="029987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1B1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87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изменения. </w:t>
            </w:r>
          </w:p>
        </w:tc>
      </w:tr>
      <w:tr w:rsidR="00AF663F" w:rsidRPr="00275E57" w14:paraId="63168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CE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B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удаления. </w:t>
            </w:r>
          </w:p>
        </w:tc>
      </w:tr>
    </w:tbl>
    <w:p w14:paraId="71B4A36D" w14:textId="77777777" w:rsidR="00AF663F" w:rsidRPr="00275E57" w:rsidRDefault="00AF663F">
      <w:pPr>
        <w:rPr>
          <w:rFonts w:asciiTheme="majorHAnsi" w:hAnsiTheme="majorHAnsi"/>
          <w:i/>
        </w:rPr>
      </w:pPr>
    </w:p>
    <w:p w14:paraId="39EE939F" w14:textId="77777777" w:rsidR="00AF663F" w:rsidRPr="00275E57" w:rsidRDefault="00AF663F">
      <w:pPr>
        <w:rPr>
          <w:rFonts w:asciiTheme="majorHAnsi" w:hAnsiTheme="majorHAnsi"/>
          <w:i/>
        </w:rPr>
      </w:pPr>
    </w:p>
    <w:p w14:paraId="10A1FA87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926" w:name="_19oio47d4z6c" w:colFirst="0" w:colLast="0"/>
      <w:bookmarkEnd w:id="926"/>
      <w:r w:rsidRPr="00275E57">
        <w:rPr>
          <w:rFonts w:asciiTheme="majorHAnsi" w:hAnsiTheme="majorHAnsi"/>
          <w:b/>
          <w:sz w:val="28"/>
          <w:szCs w:val="28"/>
        </w:rPr>
        <w:t>Требования к дизайну</w:t>
      </w:r>
    </w:p>
    <w:p w14:paraId="3114D6A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7A79D7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Разработка дизайна планируется на три разрешения экрана:</w:t>
      </w:r>
    </w:p>
    <w:p w14:paraId="00A0EC0D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- 1366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десктоп</w:t>
      </w:r>
    </w:p>
    <w:p w14:paraId="388C5204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- 768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планшет</w:t>
      </w:r>
    </w:p>
    <w:p w14:paraId="7A332C22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- 320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мобайл</w:t>
      </w:r>
      <w:proofErr w:type="spellEnd"/>
    </w:p>
    <w:p w14:paraId="1831010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2B001F2A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Примеры сайтов: </w:t>
      </w:r>
    </w:p>
    <w:p w14:paraId="3EB850A5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FFAA13C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r w:rsidRPr="00275E57">
        <w:rPr>
          <w:rFonts w:asciiTheme="majorHAnsi" w:hAnsiTheme="majorHAnsi"/>
          <w:sz w:val="24"/>
          <w:szCs w:val="24"/>
          <w:highlight w:val="white"/>
          <w:u w:val="single"/>
        </w:rPr>
        <w:t>https://packwire.com/</w:t>
      </w:r>
    </w:p>
    <w:p w14:paraId="0D0845BB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167BCA0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927" w:name="_gtnz4qay4734" w:colFirst="0" w:colLast="0"/>
      <w:bookmarkEnd w:id="927"/>
      <w:r w:rsidRPr="00275E57">
        <w:rPr>
          <w:rFonts w:asciiTheme="majorHAnsi" w:hAnsiTheme="majorHAnsi"/>
          <w:b/>
          <w:sz w:val="28"/>
          <w:szCs w:val="28"/>
        </w:rPr>
        <w:t>Требования к верстке</w:t>
      </w:r>
    </w:p>
    <w:p w14:paraId="53BC079D" w14:textId="77777777" w:rsidR="00AF663F" w:rsidRPr="00275E57" w:rsidRDefault="00AF663F">
      <w:pPr>
        <w:widowControl w:val="0"/>
        <w:jc w:val="both"/>
        <w:rPr>
          <w:rFonts w:asciiTheme="majorHAnsi" w:hAnsiTheme="majorHAnsi"/>
          <w:b/>
          <w:sz w:val="24"/>
          <w:szCs w:val="24"/>
          <w:highlight w:val="white"/>
        </w:rPr>
      </w:pPr>
    </w:p>
    <w:p w14:paraId="6F7CE26E" w14:textId="77777777" w:rsidR="00AF663F" w:rsidRPr="00275E57" w:rsidRDefault="00ED4FB5">
      <w:pPr>
        <w:widowControl w:val="0"/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14:paraId="25079258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Google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chrome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65 и выше</w:t>
      </w:r>
    </w:p>
    <w:p w14:paraId="2E860187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Firefox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59 и выше </w:t>
      </w:r>
    </w:p>
    <w:p w14:paraId="65F55D6D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Opera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51 и выше</w:t>
      </w:r>
    </w:p>
    <w:p w14:paraId="110E0015" w14:textId="77777777" w:rsidR="00AF663F" w:rsidRPr="00275E57" w:rsidRDefault="00AF663F">
      <w:pPr>
        <w:widowControl w:val="0"/>
        <w:ind w:left="144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6125E52B" w14:textId="77777777" w:rsidR="00AF663F" w:rsidRPr="00275E57" w:rsidRDefault="00ED4FB5">
      <w:pPr>
        <w:ind w:firstLine="720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Адаптив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14:paraId="05D57DAA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Android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версии 6.0 и выше</w:t>
      </w:r>
    </w:p>
    <w:p w14:paraId="6A428A78" w14:textId="77777777" w:rsidR="00AF663F" w:rsidRPr="00570620" w:rsidRDefault="00ED4FB5">
      <w:pPr>
        <w:ind w:left="720"/>
        <w:rPr>
          <w:rFonts w:asciiTheme="majorHAnsi" w:hAnsiTheme="majorHAnsi"/>
          <w:sz w:val="24"/>
          <w:szCs w:val="24"/>
          <w:highlight w:val="white"/>
          <w:lang w:val="ru-RU"/>
          <w:rPrChange w:id="928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</w:pP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29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- </w:t>
      </w: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930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IOS</w:t>
      </w: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1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 </w:t>
      </w:r>
      <w:proofErr w:type="spellStart"/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932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iphone</w:t>
      </w:r>
      <w:proofErr w:type="spellEnd"/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3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5</w:t>
      </w: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934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s</w:t>
      </w: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5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и</w:t>
      </w: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6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выше</w:t>
      </w: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7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.</w:t>
      </w:r>
    </w:p>
    <w:p w14:paraId="15C701C7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570620">
        <w:rPr>
          <w:rFonts w:asciiTheme="majorHAnsi" w:hAnsiTheme="majorHAnsi"/>
          <w:sz w:val="24"/>
          <w:szCs w:val="24"/>
          <w:highlight w:val="white"/>
          <w:lang w:val="ru-RU"/>
          <w:rPrChange w:id="938" w:author="Виталий П" w:date="2020-02-04T12:17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ab/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Верстка должна быть адаптивной для ширины экрана от 320 до 1920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0E9BDD27" w14:textId="77777777" w:rsidR="00AF663F" w:rsidRPr="00275E57" w:rsidRDefault="00ED4FB5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>Элементы анимации уточняются в ходе реализации дизайна проекта и предлагаются дизайнером в виде документа UI-KIT.</w:t>
      </w:r>
    </w:p>
    <w:p w14:paraId="0C7FDAF1" w14:textId="77777777" w:rsidR="00AF663F" w:rsidRPr="00275E57" w:rsidRDefault="00AF663F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</w:p>
    <w:p w14:paraId="1FFF04C1" w14:textId="5F1BF38B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939" w:name="_aw17bne94gy8" w:colFirst="0" w:colLast="0"/>
      <w:bookmarkEnd w:id="939"/>
      <w:r w:rsidRPr="00275E57">
        <w:rPr>
          <w:rFonts w:asciiTheme="majorHAnsi" w:hAnsiTheme="majorHAnsi"/>
          <w:b/>
          <w:sz w:val="28"/>
          <w:szCs w:val="28"/>
        </w:rPr>
        <w:t>Стек технологий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 xml:space="preserve"> </w:t>
      </w:r>
      <w:del w:id="940" w:author="Сергей Н. Рыжков" w:date="2020-01-29T14:32:00Z"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(</w:delText>
        </w:r>
        <w:r w:rsidR="00B07C26" w:rsidRPr="00275E57" w:rsidDel="00066CFE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</w:del>
    </w:p>
    <w:p w14:paraId="1566123E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5591820E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275E57">
        <w:rPr>
          <w:rFonts w:asciiTheme="majorHAnsi" w:hAnsiTheme="majorHAnsi"/>
          <w:sz w:val="24"/>
          <w:szCs w:val="24"/>
          <w:lang w:val="en-US"/>
        </w:rPr>
        <w:t>СУБД  - PostgreSQL</w:t>
      </w:r>
    </w:p>
    <w:p w14:paraId="4A372462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Сервер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приложений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Node JS</w:t>
      </w:r>
    </w:p>
    <w:p w14:paraId="0CB5FF16" w14:textId="407BA083" w:rsidR="00AF663F" w:rsidRPr="00275E57" w:rsidRDefault="00980DA2" w:rsidP="00980DA2">
      <w:pPr>
        <w:ind w:left="720"/>
        <w:jc w:val="both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Клиент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Vue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JS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3D07A311" w14:textId="77777777" w:rsidR="00AF663F" w:rsidRPr="00275E57" w:rsidRDefault="00AF663F">
      <w:pPr>
        <w:rPr>
          <w:rFonts w:asciiTheme="majorHAnsi" w:hAnsiTheme="majorHAnsi"/>
        </w:rPr>
      </w:pPr>
      <w:bookmarkStart w:id="941" w:name="_6yqjegtgan1z" w:colFirst="0" w:colLast="0"/>
      <w:bookmarkEnd w:id="941"/>
    </w:p>
    <w:p w14:paraId="6907A63B" w14:textId="7D0472D8" w:rsidR="00AF663F" w:rsidRPr="00275E57" w:rsidDel="00420D33" w:rsidRDefault="00AF663F">
      <w:pPr>
        <w:rPr>
          <w:del w:id="942" w:author="Сергей Н. Рыжков" w:date="2020-01-31T11:34:00Z"/>
          <w:rFonts w:asciiTheme="majorHAnsi" w:hAnsiTheme="majorHAnsi"/>
        </w:rPr>
      </w:pPr>
    </w:p>
    <w:p w14:paraId="65810437" w14:textId="2EB6BE68" w:rsidR="00AF663F" w:rsidRPr="00275E57" w:rsidDel="00420D33" w:rsidRDefault="00ED4FB5" w:rsidP="00A241F1">
      <w:pPr>
        <w:numPr>
          <w:ilvl w:val="0"/>
          <w:numId w:val="10"/>
        </w:numPr>
        <w:rPr>
          <w:del w:id="943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944" w:name="_88sd827c2cv6" w:colFirst="0" w:colLast="0"/>
      <w:bookmarkEnd w:id="944"/>
      <w:commentRangeStart w:id="945"/>
      <w:commentRangeStart w:id="946"/>
      <w:del w:id="947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Инфраструктура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 xml:space="preserve"> (</w:delText>
        </w:r>
        <w:r w:rsidR="00B07C26" w:rsidRPr="00275E57" w:rsidDel="00420D33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  <w:commentRangeEnd w:id="945"/>
        <w:r w:rsidR="00066CFE" w:rsidDel="00420D33">
          <w:rPr>
            <w:rStyle w:val="afa"/>
          </w:rPr>
          <w:commentReference w:id="945"/>
        </w:r>
        <w:commentRangeEnd w:id="946"/>
        <w:r w:rsidR="00703D6D" w:rsidDel="00420D33">
          <w:rPr>
            <w:rStyle w:val="afa"/>
          </w:rPr>
          <w:commentReference w:id="946"/>
        </w:r>
      </w:del>
    </w:p>
    <w:p w14:paraId="218BA991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5F4F59F" w14:textId="1AFF6EF7" w:rsidR="00AF663F" w:rsidRPr="00275E57" w:rsidDel="00420D33" w:rsidRDefault="00ED4FB5">
      <w:pPr>
        <w:jc w:val="center"/>
        <w:rPr>
          <w:del w:id="94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49" w:author="Сергей Н. Рыжков" w:date="2020-01-31T11:34:00Z">
        <w:r w:rsidRPr="00275E57" w:rsidDel="00420D33">
          <w:rPr>
            <w:rFonts w:asciiTheme="majorHAnsi" w:hAnsiTheme="majorHAnsi"/>
            <w:noProof/>
            <w:sz w:val="24"/>
            <w:szCs w:val="24"/>
            <w:highlight w:val="white"/>
            <w:lang w:val="ru-RU"/>
            <w:rPrChange w:id="950" w:author="Unknown">
              <w:rPr>
                <w:noProof/>
                <w:lang w:val="ru-RU"/>
              </w:rPr>
            </w:rPrChange>
          </w:rPr>
          <w:drawing>
            <wp:inline distT="114300" distB="114300" distL="114300" distR="114300" wp14:anchorId="3B5FB9EA" wp14:editId="062A2CA5">
              <wp:extent cx="3805238" cy="4626512"/>
              <wp:effectExtent l="0" t="0" r="0" b="0"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5238" cy="462651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</w:p>
    <w:p w14:paraId="217F955A" w14:textId="5450B5F9" w:rsidR="00AF663F" w:rsidRPr="00275E57" w:rsidDel="00420D33" w:rsidRDefault="00AF663F">
      <w:pPr>
        <w:jc w:val="center"/>
        <w:rPr>
          <w:del w:id="951" w:author="Сергей Н. Рыжков" w:date="2020-01-31T11:34:00Z"/>
          <w:rFonts w:asciiTheme="majorHAnsi" w:hAnsiTheme="majorHAnsi"/>
          <w:sz w:val="24"/>
          <w:szCs w:val="24"/>
          <w:highlight w:val="white"/>
        </w:rPr>
        <w:pPrChange w:id="952" w:author="Сергей Н. Рыжков" w:date="2020-01-31T11:34:00Z">
          <w:pPr>
            <w:jc w:val="both"/>
          </w:pPr>
        </w:pPrChange>
      </w:pPr>
    </w:p>
    <w:p w14:paraId="36916733" w14:textId="3761ECCC" w:rsidR="00AF663F" w:rsidRPr="00275E57" w:rsidDel="00420D33" w:rsidRDefault="00AF663F">
      <w:pPr>
        <w:ind w:firstLine="720"/>
        <w:jc w:val="both"/>
        <w:rPr>
          <w:del w:id="95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0330F0A3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8C6048" w14:textId="42C611B2" w:rsidR="00AF663F" w:rsidRPr="00275E57" w:rsidDel="00420D33" w:rsidRDefault="00AF663F">
      <w:pPr>
        <w:jc w:val="both"/>
        <w:rPr>
          <w:del w:id="954" w:author="Сергей Н. Рыжков" w:date="2020-01-31T11:34:00Z"/>
          <w:rFonts w:asciiTheme="majorHAnsi" w:hAnsiTheme="majorHAnsi"/>
          <w:sz w:val="24"/>
          <w:szCs w:val="24"/>
          <w:highlight w:val="yellow"/>
        </w:rPr>
      </w:pPr>
    </w:p>
    <w:p w14:paraId="2F564D14" w14:textId="6D73D47E" w:rsidR="00AF663F" w:rsidRPr="00275E57" w:rsidDel="00420D33" w:rsidRDefault="00ED4FB5" w:rsidP="00A241F1">
      <w:pPr>
        <w:numPr>
          <w:ilvl w:val="0"/>
          <w:numId w:val="10"/>
        </w:numPr>
        <w:rPr>
          <w:del w:id="955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956" w:name="_j8r4y0gmyrhv" w:colFirst="0" w:colLast="0"/>
      <w:bookmarkEnd w:id="956"/>
      <w:commentRangeStart w:id="957"/>
      <w:commentRangeStart w:id="958"/>
      <w:del w:id="959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Бекап-логика.</w:delText>
        </w:r>
        <w:commentRangeEnd w:id="957"/>
        <w:r w:rsidR="00066CFE" w:rsidDel="00420D33">
          <w:rPr>
            <w:rStyle w:val="afa"/>
          </w:rPr>
          <w:commentReference w:id="957"/>
        </w:r>
        <w:commentRangeEnd w:id="958"/>
        <w:r w:rsidR="00703D6D" w:rsidDel="00420D33">
          <w:rPr>
            <w:rStyle w:val="afa"/>
          </w:rPr>
          <w:commentReference w:id="958"/>
        </w:r>
      </w:del>
    </w:p>
    <w:p w14:paraId="1CD7B51A" w14:textId="0FABC5E9" w:rsidR="00AF663F" w:rsidRPr="00275E57" w:rsidDel="00420D33" w:rsidRDefault="00AF663F">
      <w:pPr>
        <w:jc w:val="both"/>
        <w:rPr>
          <w:del w:id="96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A4B5D8F" w14:textId="266586D5" w:rsidR="00AF663F" w:rsidRPr="00275E57" w:rsidDel="00420D33" w:rsidRDefault="00ED4FB5">
      <w:pPr>
        <w:ind w:firstLine="720"/>
        <w:jc w:val="both"/>
        <w:rPr>
          <w:del w:id="961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62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В создании резервных копий должны участвовать три сервера:</w:delText>
        </w:r>
      </w:del>
    </w:p>
    <w:p w14:paraId="5850EE22" w14:textId="2FD6E413" w:rsidR="00AF663F" w:rsidRPr="00275E57" w:rsidDel="00420D33" w:rsidRDefault="00ED4FB5">
      <w:pPr>
        <w:ind w:firstLine="720"/>
        <w:jc w:val="both"/>
        <w:rPr>
          <w:del w:id="96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64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основной сервер;</w:delText>
        </w:r>
      </w:del>
    </w:p>
    <w:p w14:paraId="33CC72DE" w14:textId="130E9E76" w:rsidR="00AF663F" w:rsidRPr="00275E57" w:rsidDel="00420D33" w:rsidRDefault="00ED4FB5">
      <w:pPr>
        <w:ind w:firstLine="720"/>
        <w:jc w:val="both"/>
        <w:rPr>
          <w:del w:id="965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66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сервер репликации;</w:delText>
        </w:r>
      </w:del>
    </w:p>
    <w:p w14:paraId="455F8F02" w14:textId="11BB1A12" w:rsidR="00AF663F" w:rsidRPr="00275E57" w:rsidDel="00420D33" w:rsidRDefault="00ED4FB5">
      <w:pPr>
        <w:ind w:firstLine="720"/>
        <w:jc w:val="both"/>
        <w:rPr>
          <w:del w:id="967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68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сторадж (сервер хранения).</w:delText>
        </w:r>
      </w:del>
    </w:p>
    <w:p w14:paraId="7DFE09D4" w14:textId="51E3EA39" w:rsidR="00AF663F" w:rsidRPr="00275E57" w:rsidDel="00420D33" w:rsidRDefault="00AF663F">
      <w:pPr>
        <w:ind w:firstLine="720"/>
        <w:jc w:val="both"/>
        <w:rPr>
          <w:del w:id="969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5CBFC82" w14:textId="095CC62C" w:rsidR="00AF663F" w:rsidRPr="00275E57" w:rsidDel="00420D33" w:rsidRDefault="00ED4FB5">
      <w:pPr>
        <w:ind w:firstLine="720"/>
        <w:jc w:val="both"/>
        <w:rPr>
          <w:del w:id="97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71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База данных.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локировать таблицы (блокирование таблиц, на время создания дампа, во избежание изменений в процессе создания дампа).</w:delText>
        </w:r>
      </w:del>
    </w:p>
    <w:p w14:paraId="4DA2CFAF" w14:textId="622B1FCF" w:rsidR="00AF663F" w:rsidRPr="00275E57" w:rsidDel="00420D33" w:rsidRDefault="00ED4FB5">
      <w:pPr>
        <w:ind w:firstLine="720"/>
        <w:jc w:val="both"/>
        <w:rPr>
          <w:del w:id="97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7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создания дампа базы на сервере репликации, дамп архивируется и заливается по защищенному соединению SSH на сторадж для хранения.</w:delText>
        </w:r>
      </w:del>
    </w:p>
    <w:p w14:paraId="7A0638D9" w14:textId="2B704628" w:rsidR="00AF663F" w:rsidRPr="00275E57" w:rsidDel="00420D33" w:rsidRDefault="00AF663F">
      <w:pPr>
        <w:ind w:firstLine="720"/>
        <w:jc w:val="both"/>
        <w:rPr>
          <w:del w:id="974" w:author="Сергей Н. Рыжков" w:date="2020-01-31T11:34:00Z"/>
          <w:rFonts w:asciiTheme="majorHAnsi" w:hAnsiTheme="majorHAnsi"/>
          <w:b/>
          <w:sz w:val="24"/>
          <w:szCs w:val="24"/>
          <w:highlight w:val="white"/>
        </w:rPr>
      </w:pPr>
    </w:p>
    <w:p w14:paraId="5BBFD996" w14:textId="65A79EDE" w:rsidR="00AF663F" w:rsidRPr="00275E57" w:rsidDel="00420D33" w:rsidRDefault="00ED4FB5">
      <w:pPr>
        <w:ind w:firstLine="720"/>
        <w:jc w:val="both"/>
        <w:rPr>
          <w:del w:id="975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76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Файлы. 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Содержимое web-каталога,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delText>
        </w:r>
      </w:del>
    </w:p>
    <w:p w14:paraId="6A0B39F7" w14:textId="7DC04390" w:rsidR="00AF663F" w:rsidRPr="00275E57" w:rsidDel="00420D33" w:rsidRDefault="00ED4FB5">
      <w:pPr>
        <w:ind w:firstLine="720"/>
        <w:jc w:val="both"/>
        <w:rPr>
          <w:del w:id="977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78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окончания синхронизации каталога, каталог архивируется и также заливается по SSH на сторадж для хранения.</w:delText>
        </w:r>
      </w:del>
    </w:p>
    <w:p w14:paraId="4BBB96D7" w14:textId="44A66698" w:rsidR="00AF663F" w:rsidRPr="00275E57" w:rsidDel="00420D33" w:rsidRDefault="00ED4FB5">
      <w:pPr>
        <w:ind w:firstLine="720"/>
        <w:jc w:val="both"/>
        <w:rPr>
          <w:del w:id="979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80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Процесс архивации состоит из этапов:</w:delText>
        </w:r>
      </w:del>
    </w:p>
    <w:p w14:paraId="76969556" w14:textId="1B9B3B75" w:rsidR="00AF663F" w:rsidRPr="00275E57" w:rsidDel="00420D33" w:rsidRDefault="00ED4FB5">
      <w:pPr>
        <w:numPr>
          <w:ilvl w:val="0"/>
          <w:numId w:val="3"/>
        </w:numPr>
        <w:jc w:val="both"/>
        <w:rPr>
          <w:del w:id="981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82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состояния репликации</w:delText>
        </w:r>
      </w:del>
    </w:p>
    <w:p w14:paraId="09EBFF47" w14:textId="42EC5C7B" w:rsidR="00AF663F" w:rsidRPr="00275E57" w:rsidDel="00420D33" w:rsidRDefault="00ED4FB5">
      <w:pPr>
        <w:numPr>
          <w:ilvl w:val="0"/>
          <w:numId w:val="3"/>
        </w:numPr>
        <w:jc w:val="both"/>
        <w:rPr>
          <w:del w:id="98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84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Создание дампа базы данных и его архивация</w:delText>
        </w:r>
      </w:del>
    </w:p>
    <w:p w14:paraId="3DAD0429" w14:textId="46B48C9F" w:rsidR="00AF663F" w:rsidRPr="00275E57" w:rsidDel="00420D33" w:rsidRDefault="00ED4FB5">
      <w:pPr>
        <w:numPr>
          <w:ilvl w:val="0"/>
          <w:numId w:val="3"/>
        </w:numPr>
        <w:jc w:val="both"/>
        <w:rPr>
          <w:del w:id="985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86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Синхронизация Web-каталога и создание архива</w:delText>
        </w:r>
      </w:del>
    </w:p>
    <w:p w14:paraId="318569AB" w14:textId="2EE077F3" w:rsidR="00AF663F" w:rsidRPr="00275E57" w:rsidDel="00420D33" w:rsidRDefault="00ED4FB5">
      <w:pPr>
        <w:numPr>
          <w:ilvl w:val="0"/>
          <w:numId w:val="3"/>
        </w:numPr>
        <w:jc w:val="both"/>
        <w:rPr>
          <w:del w:id="987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88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свободного места на сторадже</w:delText>
        </w:r>
      </w:del>
    </w:p>
    <w:p w14:paraId="6633979D" w14:textId="30548F93" w:rsidR="00AF663F" w:rsidRPr="00275E57" w:rsidDel="00420D33" w:rsidRDefault="00ED4FB5">
      <w:pPr>
        <w:numPr>
          <w:ilvl w:val="0"/>
          <w:numId w:val="3"/>
        </w:numPr>
        <w:jc w:val="both"/>
        <w:rPr>
          <w:del w:id="989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90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старых файлов на сторадже, срок хранения которых истек</w:delText>
        </w:r>
      </w:del>
    </w:p>
    <w:p w14:paraId="644C61B6" w14:textId="34084CBE" w:rsidR="00AF663F" w:rsidRPr="00275E57" w:rsidDel="00420D33" w:rsidRDefault="00ED4FB5">
      <w:pPr>
        <w:numPr>
          <w:ilvl w:val="0"/>
          <w:numId w:val="3"/>
        </w:numPr>
        <w:jc w:val="both"/>
        <w:rPr>
          <w:del w:id="991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92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Заливка архивов на сторадж.</w:delText>
        </w:r>
      </w:del>
    </w:p>
    <w:p w14:paraId="614D70BC" w14:textId="46956D25" w:rsidR="00AF663F" w:rsidRPr="00275E57" w:rsidDel="00420D33" w:rsidRDefault="00ED4FB5">
      <w:pPr>
        <w:numPr>
          <w:ilvl w:val="0"/>
          <w:numId w:val="3"/>
        </w:numPr>
        <w:jc w:val="both"/>
        <w:rPr>
          <w:del w:id="99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94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созданных архивов на сервере репликации</w:delText>
        </w:r>
      </w:del>
    </w:p>
    <w:p w14:paraId="72EAD288" w14:textId="6D88EC85" w:rsidR="00AF663F" w:rsidRPr="00275E57" w:rsidDel="00420D33" w:rsidRDefault="00AF663F">
      <w:pPr>
        <w:ind w:left="1440"/>
        <w:jc w:val="both"/>
        <w:rPr>
          <w:del w:id="995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359B9D60" w14:textId="683712D2" w:rsidR="00AF663F" w:rsidRPr="00275E57" w:rsidDel="00420D33" w:rsidRDefault="00ED4FB5">
      <w:pPr>
        <w:ind w:firstLine="720"/>
        <w:jc w:val="both"/>
        <w:rPr>
          <w:del w:id="99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997" w:author="Сергей Н. Рыжков" w:date="2020-01-31T11:34:00Z">
        <w:r w:rsidRPr="00275E57" w:rsidDel="00420D33">
          <w:rPr>
            <w:rFonts w:asciiTheme="majorHAnsi" w:hAnsiTheme="majorHAnsi"/>
            <w:i/>
            <w:sz w:val="24"/>
            <w:szCs w:val="24"/>
            <w:highlight w:val="white"/>
          </w:rPr>
          <w:delText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бекапов на сторадже.</w:delText>
        </w:r>
      </w:del>
    </w:p>
    <w:p w14:paraId="2DF129FE" w14:textId="23D9E6EC" w:rsidR="00AF663F" w:rsidRPr="00275E57" w:rsidDel="00420D33" w:rsidRDefault="00AF663F">
      <w:pPr>
        <w:jc w:val="both"/>
        <w:rPr>
          <w:del w:id="998" w:author="Сергей Н. Рыжков" w:date="2020-01-31T11:34:00Z"/>
          <w:rFonts w:asciiTheme="majorHAnsi" w:hAnsiTheme="majorHAnsi"/>
          <w:sz w:val="24"/>
          <w:szCs w:val="24"/>
        </w:rPr>
      </w:pPr>
    </w:p>
    <w:p w14:paraId="17E4BF01" w14:textId="797CB409" w:rsidR="00AF663F" w:rsidRPr="00275E57" w:rsidDel="00420D33" w:rsidRDefault="00AF663F">
      <w:pPr>
        <w:jc w:val="both"/>
        <w:rPr>
          <w:del w:id="999" w:author="Сергей Н. Рыжков" w:date="2020-01-31T11:34:00Z"/>
          <w:rFonts w:asciiTheme="majorHAnsi" w:hAnsiTheme="majorHAnsi"/>
          <w:sz w:val="24"/>
          <w:szCs w:val="24"/>
        </w:rPr>
      </w:pPr>
    </w:p>
    <w:p w14:paraId="3D805903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275E57">
        <w:rPr>
          <w:rFonts w:asciiTheme="majorHAnsi" w:hAnsiTheme="majorHAnsi"/>
          <w:b/>
          <w:sz w:val="28"/>
          <w:szCs w:val="28"/>
        </w:rPr>
        <w:t>Seo</w:t>
      </w:r>
      <w:proofErr w:type="spellEnd"/>
      <w:r w:rsidRPr="00275E57">
        <w:rPr>
          <w:rFonts w:asciiTheme="majorHAnsi" w:hAnsiTheme="majorHAnsi"/>
          <w:b/>
          <w:sz w:val="28"/>
          <w:szCs w:val="28"/>
        </w:rPr>
        <w:t>-требования</w:t>
      </w:r>
    </w:p>
    <w:p w14:paraId="7FE3A526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5B439392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 xml:space="preserve">ЧПУ </w:t>
      </w:r>
    </w:p>
    <w:p w14:paraId="4A81301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i/>
        </w:rPr>
        <w:t>УРЛ для ЧПУ:</w:t>
      </w:r>
      <w:r w:rsidRPr="00275E57">
        <w:rPr>
          <w:rFonts w:asciiTheme="majorHAnsi" w:hAnsiTheme="majorHAnsi"/>
        </w:rPr>
        <w:t xml:space="preserve"> </w:t>
      </w:r>
    </w:p>
    <w:p w14:paraId="591FADD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Все УРЛ для фильтров,  должны быть реализованы как ЧПУ.</w:t>
      </w:r>
    </w:p>
    <w:p w14:paraId="2F5CDAC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i/>
          <w:color w:val="333333"/>
          <w:sz w:val="21"/>
          <w:szCs w:val="21"/>
          <w:u w:val="single"/>
        </w:rPr>
      </w:pPr>
      <w:r w:rsidRPr="00275E57">
        <w:rPr>
          <w:rFonts w:asciiTheme="majorHAnsi" w:hAnsiTheme="majorHAnsi"/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14:paraId="1841338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(без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гет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>-параметров).</w:t>
      </w:r>
    </w:p>
    <w:p w14:paraId="1862568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14:paraId="0F9D368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1.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1D41C491" w14:textId="77777777" w:rsidR="00AF663F" w:rsidRPr="00275E57" w:rsidRDefault="00ED176E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23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категории/подкатегории&gt;/&lt;название фильтра&gt;/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еденичный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фильтр : http://ekoset.ru/clean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7F1EBB40" w14:textId="77777777" w:rsidR="00AF663F" w:rsidRPr="00275E57" w:rsidRDefault="00ED176E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4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 пересечения первого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уровня:http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>://ekoset.ru/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clean</w:t>
      </w:r>
      <w:proofErr w:type="spell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59027884" w14:textId="77777777" w:rsidR="00AF663F" w:rsidRPr="00275E57" w:rsidRDefault="00ED176E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25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фильтр&gt;/&lt;Третий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>- пересечение второго  уровня: http://ekoset.ru/clean/</w:t>
      </w:r>
      <w:r w:rsidR="00ED4FB5" w:rsidRPr="00275E57">
        <w:rPr>
          <w:rFonts w:asciiTheme="majorHAnsi" w:hAnsiTheme="majorHAnsi"/>
          <w:b/>
          <w:sz w:val="21"/>
          <w:szCs w:val="21"/>
        </w:rPr>
        <w:t>obzor/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</w:t>
      </w:r>
    </w:p>
    <w:p w14:paraId="4ED639F1" w14:textId="77777777" w:rsidR="00AF663F" w:rsidRPr="00275E57" w:rsidRDefault="00AF663F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0B79B2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56B4A00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6A6C94F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>/filter-1/filter-2/ - 200 Ok</w:t>
      </w:r>
    </w:p>
    <w:p w14:paraId="629BD9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/filter-2/filter-1/ 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0FE70FC1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Примеры:</w:t>
      </w:r>
    </w:p>
    <w:p w14:paraId="2E541D61" w14:textId="77777777" w:rsidR="00AF663F" w:rsidRPr="00275E57" w:rsidRDefault="00ED4FB5">
      <w:pPr>
        <w:numPr>
          <w:ilvl w:val="0"/>
          <w:numId w:val="4"/>
        </w:numPr>
        <w:spacing w:before="160"/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begin"/>
      </w:r>
      <w:r w:rsidRPr="00275E57">
        <w:rPr>
          <w:rFonts w:asciiTheme="majorHAnsi" w:hAnsiTheme="majorHAnsi"/>
        </w:rPr>
        <w:instrText xml:space="preserve"> HYPERLINK "http://teplo.ua/shop/category/otoplenie/gazovye-kotly" </w:instrText>
      </w:r>
      <w:r w:rsidRPr="00275E57">
        <w:rPr>
          <w:rFonts w:asciiTheme="majorHAnsi" w:hAnsiTheme="majorHAnsi"/>
        </w:rPr>
        <w:fldChar w:fldCharType="separate"/>
      </w:r>
      <w:r w:rsidRPr="00275E57">
        <w:rPr>
          <w:rFonts w:asciiTheme="majorHAnsi" w:hAnsiTheme="majorHAnsi"/>
          <w:color w:val="3B73AF"/>
          <w:sz w:val="21"/>
          <w:szCs w:val="21"/>
          <w:u w:val="single"/>
        </w:rPr>
        <w:t>http://teplo.ua/shop/category/otoplenie/gazovye-kotly</w:t>
      </w:r>
    </w:p>
    <w:p w14:paraId="6BF7E9E7" w14:textId="77777777" w:rsidR="00AF663F" w:rsidRPr="00275E57" w:rsidRDefault="00ED4FB5">
      <w:pPr>
        <w:numPr>
          <w:ilvl w:val="0"/>
          <w:numId w:val="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end"/>
      </w:r>
      <w:hyperlink r:id="rId26">
        <w:r w:rsidRPr="00275E57">
          <w:rPr>
            <w:rFonts w:asciiTheme="majorHAnsi" w:hAnsiTheme="majorHAnsi"/>
            <w:color w:val="3B73AF"/>
            <w:sz w:val="21"/>
            <w:szCs w:val="21"/>
            <w:u w:val="single"/>
          </w:rPr>
          <w:t>https://shop.kyivstar.ua/smartphones</w:t>
        </w:r>
      </w:hyperlink>
    </w:p>
    <w:p w14:paraId="20D530B1" w14:textId="77777777" w:rsidR="00AF663F" w:rsidRPr="00275E57" w:rsidRDefault="00AF663F">
      <w:pPr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2DB9ADD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2.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474E41FB" w14:textId="77777777" w:rsidR="00AF663F" w:rsidRPr="00275E57" w:rsidRDefault="00ED176E">
      <w:pPr>
        <w:shd w:val="clear" w:color="auto" w:fill="FFFFFF"/>
        <w:spacing w:before="160"/>
        <w:rPr>
          <w:rFonts w:asciiTheme="majorHAnsi" w:hAnsiTheme="majorHAnsi"/>
          <w:b/>
          <w:sz w:val="21"/>
          <w:szCs w:val="21"/>
        </w:rPr>
      </w:pPr>
      <w:hyperlink r:id="rId27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категории/подкатегории&gt;/&lt;фильтр1-фильтр2&gt;/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еденичное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пересечение фильтр</w:t>
      </w:r>
    </w:p>
    <w:p w14:paraId="20461B38" w14:textId="77777777" w:rsidR="00AF663F" w:rsidRPr="00275E57" w:rsidRDefault="00ED176E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8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категории/подкатегории&gt;/&lt;Тип1фильтр1-Тип1фильтр2&gt;/&lt;Тип2фильтр1-Тип2фильтр2&gt;/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</w:t>
      </w:r>
    </w:p>
    <w:p w14:paraId="3C8EEF7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и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тд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. </w:t>
      </w:r>
    </w:p>
    <w:p w14:paraId="5284691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3CC0632F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3BA9D505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- 200 Ok</w:t>
      </w:r>
    </w:p>
    <w:p w14:paraId="7D5DFD9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1"/>
          <w:szCs w:val="21"/>
          <w:lang w:val="en-US"/>
        </w:rPr>
        <w:t xml:space="preserve"> 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19D5EBA9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 w:rsidRPr="00275E57">
        <w:rPr>
          <w:rFonts w:asciiTheme="majorHAnsi" w:eastAsia="Verdana" w:hAnsiTheme="majorHAnsi" w:cs="Verdana"/>
        </w:rPr>
        <w:t>&lt;</w:t>
      </w:r>
      <w:proofErr w:type="spellStart"/>
      <w:r w:rsidRPr="00275E57">
        <w:rPr>
          <w:rFonts w:asciiTheme="majorHAnsi" w:eastAsia="Verdana" w:hAnsiTheme="majorHAnsi" w:cs="Verdana"/>
        </w:rPr>
        <w:t>meta</w:t>
      </w:r>
      <w:proofErr w:type="spellEnd"/>
      <w:r w:rsidRPr="00275E57">
        <w:rPr>
          <w:rFonts w:asciiTheme="majorHAnsi" w:eastAsia="Verdana" w:hAnsiTheme="majorHAnsi" w:cs="Verdana"/>
        </w:rPr>
        <w:t xml:space="preserve"> </w:t>
      </w:r>
      <w:proofErr w:type="spellStart"/>
      <w:r w:rsidRPr="00275E57">
        <w:rPr>
          <w:rFonts w:asciiTheme="majorHAnsi" w:eastAsia="Verdana" w:hAnsiTheme="majorHAnsi" w:cs="Verdana"/>
        </w:rPr>
        <w:t>name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robots</w:t>
      </w:r>
      <w:proofErr w:type="spellEnd"/>
      <w:r w:rsidRPr="00275E57">
        <w:rPr>
          <w:rFonts w:asciiTheme="majorHAnsi" w:eastAsia="Verdana" w:hAnsiTheme="majorHAnsi" w:cs="Verdana"/>
        </w:rPr>
        <w:t xml:space="preserve">" </w:t>
      </w:r>
      <w:proofErr w:type="spellStart"/>
      <w:r w:rsidRPr="00275E57">
        <w:rPr>
          <w:rFonts w:asciiTheme="majorHAnsi" w:eastAsia="Verdana" w:hAnsiTheme="majorHAnsi" w:cs="Verdana"/>
        </w:rPr>
        <w:t>content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noindex</w:t>
      </w:r>
      <w:proofErr w:type="spellEnd"/>
      <w:r w:rsidRPr="00275E57">
        <w:rPr>
          <w:rFonts w:asciiTheme="majorHAnsi" w:eastAsia="Verdana" w:hAnsiTheme="majorHAnsi" w:cs="Verdana"/>
        </w:rPr>
        <w:t xml:space="preserve">, </w:t>
      </w:r>
      <w:proofErr w:type="spellStart"/>
      <w:r w:rsidRPr="00275E57">
        <w:rPr>
          <w:rFonts w:asciiTheme="majorHAnsi" w:eastAsia="Verdana" w:hAnsiTheme="majorHAnsi" w:cs="Verdana"/>
        </w:rPr>
        <w:t>follow</w:t>
      </w:r>
      <w:proofErr w:type="spellEnd"/>
      <w:r w:rsidRPr="00275E57">
        <w:rPr>
          <w:rFonts w:asciiTheme="majorHAnsi" w:eastAsia="Verdana" w:hAnsiTheme="majorHAnsi" w:cs="Verdana"/>
        </w:rPr>
        <w:t xml:space="preserve">"/&gt;.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Так как  данные фильтры не приводят орг. трафик, а только забирают увеличивают число страниц, что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гуглБот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должен обойти. </w:t>
      </w:r>
    </w:p>
    <w:p w14:paraId="3EBE8497" w14:textId="77777777" w:rsidR="00AF663F" w:rsidRPr="00275E57" w:rsidRDefault="00AF663F">
      <w:pPr>
        <w:rPr>
          <w:rFonts w:asciiTheme="majorHAnsi" w:hAnsiTheme="majorHAnsi"/>
          <w:i/>
        </w:rPr>
      </w:pPr>
    </w:p>
    <w:p w14:paraId="2DF178A9" w14:textId="77777777" w:rsidR="00AF663F" w:rsidRPr="00275E57" w:rsidRDefault="00AF663F">
      <w:pPr>
        <w:rPr>
          <w:rFonts w:asciiTheme="majorHAnsi" w:hAnsiTheme="majorHAnsi"/>
          <w:i/>
        </w:rPr>
      </w:pPr>
    </w:p>
    <w:p w14:paraId="23AEC323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>Тех. оптимизация</w:t>
      </w:r>
    </w:p>
    <w:p w14:paraId="0280E418" w14:textId="77777777" w:rsidR="00AF663F" w:rsidRPr="00275E57" w:rsidRDefault="00ED4FB5">
      <w:pPr>
        <w:ind w:right="-278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*Все технические рекомендации, </w:t>
      </w:r>
      <w:proofErr w:type="spellStart"/>
      <w:r w:rsidRPr="00275E57">
        <w:rPr>
          <w:rFonts w:asciiTheme="majorHAnsi" w:hAnsiTheme="majorHAnsi"/>
        </w:rPr>
        <w:t>релевантны</w:t>
      </w:r>
      <w:proofErr w:type="spellEnd"/>
      <w:r w:rsidRPr="00275E57">
        <w:rPr>
          <w:rFonts w:asciiTheme="majorHAnsi" w:hAnsiTheme="majorHAnsi"/>
        </w:rPr>
        <w:t xml:space="preserve"> для всех разделов сайта.</w:t>
      </w:r>
    </w:p>
    <w:p w14:paraId="25BB200C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1000" w:name="_ui5skgy960u2" w:colFirst="0" w:colLast="0"/>
      <w:bookmarkEnd w:id="1000"/>
      <w:r w:rsidRPr="00275E57">
        <w:rPr>
          <w:rFonts w:asciiTheme="majorHAnsi" w:hAnsiTheme="majorHAnsi"/>
        </w:rPr>
        <w:t>1</w:t>
      </w:r>
      <w:r w:rsidRPr="00275E57">
        <w:rPr>
          <w:rFonts w:asciiTheme="majorHAnsi" w:hAnsiTheme="majorHAnsi"/>
          <w:u w:val="single"/>
        </w:rPr>
        <w:t xml:space="preserve">.1 Склейка зеркал и полных дублей </w:t>
      </w:r>
    </w:p>
    <w:p w14:paraId="16C9301A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1.1.1 Дубль главной</w:t>
      </w:r>
    </w:p>
    <w:p w14:paraId="3F47015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Не должно быть дублей главной страницы.</w:t>
      </w:r>
    </w:p>
    <w:p w14:paraId="220BC47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Главная страница должна быть доступна по единственному УРЛ: </w:t>
      </w:r>
      <w:r w:rsidR="00DF7A9C" w:rsidRPr="00275E57">
        <w:rPr>
          <w:rFonts w:asciiTheme="majorHAnsi" w:hAnsiTheme="majorHAnsi"/>
          <w:color w:val="1155CC"/>
          <w:u w:val="single"/>
        </w:rPr>
        <w:t>https://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ekoset</w:t>
      </w:r>
      <w:proofErr w:type="spellEnd"/>
      <w:r w:rsidR="00DF7A9C" w:rsidRPr="00275E57">
        <w:rPr>
          <w:rFonts w:asciiTheme="majorHAnsi" w:hAnsiTheme="majorHAnsi"/>
          <w:color w:val="1155CC"/>
          <w:u w:val="single"/>
          <w:lang w:val="ru-RU"/>
        </w:rPr>
        <w:t>.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ru</w:t>
      </w:r>
      <w:proofErr w:type="spellEnd"/>
      <w:r w:rsidRPr="00275E57">
        <w:rPr>
          <w:rFonts w:asciiTheme="majorHAnsi" w:hAnsiTheme="majorHAnsi"/>
        </w:rPr>
        <w:t xml:space="preserve">   </w:t>
      </w:r>
    </w:p>
    <w:p w14:paraId="387D033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всех дублях страниц должны быть настроены 301 </w:t>
      </w:r>
      <w:proofErr w:type="spellStart"/>
      <w:r w:rsidRPr="00275E57">
        <w:rPr>
          <w:rFonts w:asciiTheme="majorHAnsi" w:hAnsiTheme="majorHAnsi"/>
        </w:rPr>
        <w:t>редиректы</w:t>
      </w:r>
      <w:proofErr w:type="spellEnd"/>
      <w:r w:rsidRPr="00275E57">
        <w:rPr>
          <w:rFonts w:asciiTheme="majorHAnsi" w:hAnsiTheme="majorHAnsi"/>
        </w:rPr>
        <w:t xml:space="preserve"> на главную (Количество </w:t>
      </w:r>
      <w:proofErr w:type="spellStart"/>
      <w:r w:rsidRPr="00275E57">
        <w:rPr>
          <w:rFonts w:asciiTheme="majorHAnsi" w:hAnsiTheme="majorHAnsi"/>
        </w:rPr>
        <w:t>редиректов</w:t>
      </w:r>
      <w:proofErr w:type="spellEnd"/>
      <w:r w:rsidRPr="00275E57">
        <w:rPr>
          <w:rFonts w:asciiTheme="majorHAnsi" w:hAnsiTheme="majorHAnsi"/>
        </w:rPr>
        <w:t xml:space="preserve"> в цепи, не должно превышать 2-х.)</w:t>
      </w:r>
    </w:p>
    <w:p w14:paraId="2EF123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 возможных дублей </w:t>
      </w:r>
      <w:proofErr w:type="spellStart"/>
      <w:r w:rsidRPr="00275E57">
        <w:rPr>
          <w:rFonts w:asciiTheme="majorHAnsi" w:hAnsiTheme="majorHAnsi"/>
        </w:rPr>
        <w:t>дублей</w:t>
      </w:r>
      <w:proofErr w:type="spellEnd"/>
      <w:r w:rsidRPr="00275E57">
        <w:rPr>
          <w:rFonts w:asciiTheme="majorHAnsi" w:hAnsiTheme="majorHAnsi"/>
        </w:rPr>
        <w:t>:</w:t>
      </w:r>
    </w:p>
    <w:p w14:paraId="73F49319" w14:textId="77777777" w:rsidR="00AF663F" w:rsidRPr="00275E57" w:rsidRDefault="00ED176E">
      <w:pPr>
        <w:numPr>
          <w:ilvl w:val="0"/>
          <w:numId w:val="5"/>
        </w:numPr>
        <w:rPr>
          <w:rFonts w:asciiTheme="majorHAnsi" w:hAnsiTheme="majorHAnsi"/>
        </w:rPr>
      </w:pPr>
      <w:hyperlink r:id="rId29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08BC21F1" w14:textId="77777777" w:rsidR="00AF663F" w:rsidRPr="00275E57" w:rsidRDefault="00ED176E">
      <w:pPr>
        <w:numPr>
          <w:ilvl w:val="0"/>
          <w:numId w:val="5"/>
        </w:numPr>
        <w:rPr>
          <w:rFonts w:asciiTheme="majorHAnsi" w:hAnsiTheme="majorHAnsi"/>
        </w:rPr>
      </w:pPr>
      <w:hyperlink r:id="rId30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346ED7C5" w14:textId="77777777" w:rsidR="00AF663F" w:rsidRPr="00275E57" w:rsidRDefault="00ED176E">
      <w:pPr>
        <w:numPr>
          <w:ilvl w:val="0"/>
          <w:numId w:val="5"/>
        </w:numPr>
        <w:rPr>
          <w:rFonts w:asciiTheme="majorHAnsi" w:hAnsiTheme="majorHAnsi"/>
        </w:rPr>
      </w:pPr>
      <w:hyperlink r:id="rId31">
        <w:r w:rsidR="00ED4FB5" w:rsidRPr="00275E57">
          <w:rPr>
            <w:rFonts w:asciiTheme="majorHAnsi" w:hAnsiTheme="majorHAnsi"/>
            <w:color w:val="1155CC"/>
            <w:u w:val="single"/>
          </w:rPr>
          <w:t>https://ekoset.ru/1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1B586368" w14:textId="77777777" w:rsidR="00AF663F" w:rsidRPr="00275E57" w:rsidRDefault="00ED4FB5">
      <w:pPr>
        <w:numPr>
          <w:ilvl w:val="0"/>
          <w:numId w:val="5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</w:t>
      </w:r>
    </w:p>
    <w:p w14:paraId="28EA4128" w14:textId="77777777" w:rsidR="00AF663F" w:rsidRPr="00275E57" w:rsidRDefault="00AF663F">
      <w:pPr>
        <w:rPr>
          <w:rFonts w:asciiTheme="majorHAnsi" w:hAnsiTheme="majorHAnsi"/>
        </w:rPr>
      </w:pPr>
    </w:p>
    <w:p w14:paraId="3DD27419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1.1.2 Верхний и нижний регистр</w:t>
      </w:r>
    </w:p>
    <w:p w14:paraId="4DBCB16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Все поисковые системы, одинаковые ссылки с разными регистрами определяют как разные.</w:t>
      </w:r>
    </w:p>
    <w:p w14:paraId="5AEDCF5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70376B02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  <w:r w:rsidRPr="00275E57">
        <w:rPr>
          <w:rFonts w:asciiTheme="majorHAnsi" w:hAnsiTheme="majorHAnsi"/>
        </w:rPr>
        <w:t xml:space="preserve"> </w:t>
      </w:r>
    </w:p>
    <w:p w14:paraId="19110CFC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</w:p>
    <w:p w14:paraId="3E2BF0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14:paraId="36BDABA4" w14:textId="77777777" w:rsidR="00AF663F" w:rsidRPr="00275E57" w:rsidRDefault="00AF663F">
      <w:pPr>
        <w:rPr>
          <w:rFonts w:asciiTheme="majorHAnsi" w:hAnsiTheme="majorHAnsi"/>
        </w:rPr>
      </w:pPr>
    </w:p>
    <w:p w14:paraId="256E774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Есть 2-а варианта решения: </w:t>
      </w:r>
    </w:p>
    <w:p w14:paraId="19E31B04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страниц в верхнем регистре на страницы в нижнем регистре.</w:t>
      </w:r>
    </w:p>
    <w:p w14:paraId="389026B8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Настроить тег “</w:t>
      </w:r>
      <w:proofErr w:type="spellStart"/>
      <w:r w:rsidRPr="00275E57">
        <w:rPr>
          <w:rFonts w:asciiTheme="majorHAnsi" w:hAnsiTheme="majorHAnsi"/>
        </w:rPr>
        <w:t>canonical</w:t>
      </w:r>
      <w:proofErr w:type="spellEnd"/>
      <w:r w:rsidRPr="00275E57">
        <w:rPr>
          <w:rFonts w:asciiTheme="majorHAnsi" w:hAnsiTheme="majorHAnsi"/>
        </w:rPr>
        <w:t xml:space="preserve">”, дабы на всех страницах в верхнем регистре, всегда стоял </w:t>
      </w:r>
      <w:proofErr w:type="spellStart"/>
      <w:r w:rsidRPr="00275E57">
        <w:rPr>
          <w:rFonts w:asciiTheme="majorHAnsi" w:hAnsiTheme="majorHAnsi"/>
        </w:rPr>
        <w:t>каноникал</w:t>
      </w:r>
      <w:proofErr w:type="spellEnd"/>
      <w:r w:rsidRPr="00275E57">
        <w:rPr>
          <w:rFonts w:asciiTheme="majorHAnsi" w:hAnsiTheme="majorHAnsi"/>
        </w:rPr>
        <w:t xml:space="preserve"> на нижний.</w:t>
      </w:r>
    </w:p>
    <w:p w14:paraId="0D2A3883" w14:textId="77777777" w:rsidR="00AF663F" w:rsidRPr="00275E57" w:rsidRDefault="00AF663F">
      <w:pPr>
        <w:rPr>
          <w:rFonts w:asciiTheme="majorHAnsi" w:hAnsiTheme="majorHAnsi"/>
        </w:rPr>
      </w:pPr>
    </w:p>
    <w:p w14:paraId="27C6C100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14:paraId="0EE6D47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 w:rsidRPr="00275E57">
        <w:rPr>
          <w:rFonts w:asciiTheme="majorHAnsi" w:hAnsiTheme="majorHAnsi"/>
        </w:rPr>
        <w:t>урлам</w:t>
      </w:r>
      <w:proofErr w:type="spellEnd"/>
      <w:r w:rsidRPr="00275E57">
        <w:rPr>
          <w:rFonts w:asciiTheme="majorHAnsi" w:hAnsiTheme="majorHAnsi"/>
        </w:rPr>
        <w:t xml:space="preserve">, то ПС расценит как дублирование. </w:t>
      </w:r>
    </w:p>
    <w:p w14:paraId="4871032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Необходимо 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всех страниц без “/” на страницам со “/”.</w:t>
      </w:r>
    </w:p>
    <w:p w14:paraId="32923ADF" w14:textId="77777777" w:rsidR="00AF663F" w:rsidRPr="00275E57" w:rsidRDefault="00AF663F">
      <w:pPr>
        <w:rPr>
          <w:rFonts w:asciiTheme="majorHAnsi" w:hAnsiTheme="majorHAnsi"/>
        </w:rPr>
      </w:pPr>
    </w:p>
    <w:p w14:paraId="2EE938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44322EDB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543C67FE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2C6E4C59" w14:textId="77777777" w:rsidR="00AF663F" w:rsidRPr="00275E57" w:rsidRDefault="00AF663F">
      <w:pPr>
        <w:ind w:right="-278"/>
        <w:rPr>
          <w:rFonts w:asciiTheme="majorHAnsi" w:hAnsiTheme="majorHAnsi"/>
          <w:b/>
          <w:sz w:val="26"/>
          <w:szCs w:val="26"/>
          <w:highlight w:val="white"/>
        </w:rPr>
      </w:pPr>
    </w:p>
    <w:p w14:paraId="1E73BA57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001" w:name="_2nqmfwf1rc2n" w:colFirst="0" w:colLast="0"/>
      <w:bookmarkEnd w:id="1001"/>
      <w:r w:rsidRPr="00275E57">
        <w:rPr>
          <w:rFonts w:asciiTheme="majorHAnsi" w:hAnsiTheme="majorHAnsi"/>
        </w:rPr>
        <w:t>1.2 Оптимизация изображений</w:t>
      </w:r>
    </w:p>
    <w:p w14:paraId="58C0646F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002" w:name="_6at8v8m8il96" w:colFirst="0" w:colLast="0"/>
      <w:bookmarkEnd w:id="1002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1.2.1 Индексация</w:t>
      </w:r>
      <w:r w:rsidRPr="00275E57">
        <w:rPr>
          <w:rFonts w:asciiTheme="majorHAnsi" w:hAnsiTheme="majorHAnsi"/>
          <w:color w:val="000000"/>
        </w:rPr>
        <w:t xml:space="preserve"> </w:t>
      </w:r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изображений</w:t>
      </w:r>
    </w:p>
    <w:p w14:paraId="67D9E57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реализации не использовать </w:t>
      </w:r>
      <w:proofErr w:type="spellStart"/>
      <w:r w:rsidRPr="00275E57">
        <w:rPr>
          <w:rFonts w:asciiTheme="majorHAnsi" w:hAnsiTheme="majorHAnsi"/>
          <w:b/>
        </w:rPr>
        <w:t>background-image</w:t>
      </w:r>
      <w:proofErr w:type="spellEnd"/>
      <w:r w:rsidRPr="00275E57">
        <w:rPr>
          <w:rFonts w:asciiTheme="majorHAnsi" w:hAnsiTheme="majorHAnsi"/>
        </w:rPr>
        <w:t xml:space="preserve">, так как </w:t>
      </w:r>
      <w:proofErr w:type="spellStart"/>
      <w:r w:rsidRPr="00275E57">
        <w:rPr>
          <w:rFonts w:asciiTheme="majorHAnsi" w:hAnsiTheme="majorHAnsi"/>
        </w:rPr>
        <w:t>гугл</w:t>
      </w:r>
      <w:proofErr w:type="spellEnd"/>
      <w:r w:rsidRPr="00275E57">
        <w:rPr>
          <w:rFonts w:asciiTheme="majorHAnsi" w:hAnsiTheme="majorHAnsi"/>
        </w:rPr>
        <w:t xml:space="preserve"> не индексирует изображения обрамленные в такой атрибут.  </w:t>
      </w:r>
    </w:p>
    <w:p w14:paraId="2D440834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плохо индексирует и почти не ранжирует изображения с CSS. </w:t>
      </w:r>
    </w:p>
    <w:p w14:paraId="25FB78CD" w14:textId="77777777" w:rsidR="00AF663F" w:rsidRPr="00275E57" w:rsidRDefault="00AF663F">
      <w:pPr>
        <w:rPr>
          <w:rFonts w:asciiTheme="majorHAnsi" w:hAnsiTheme="majorHAnsi"/>
        </w:rPr>
      </w:pPr>
    </w:p>
    <w:p w14:paraId="3B561602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>Необходимо:</w:t>
      </w:r>
    </w:p>
    <w:p w14:paraId="709713C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Реализовать все изображения стандартным тегом.  </w:t>
      </w:r>
    </w:p>
    <w:p w14:paraId="6EDEBD5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lastRenderedPageBreak/>
        <w:drawing>
          <wp:inline distT="114300" distB="114300" distL="114300" distR="114300" wp14:anchorId="66C713C1" wp14:editId="7E4DCB72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5E57">
        <w:rPr>
          <w:rFonts w:asciiTheme="majorHAnsi" w:hAnsiTheme="majorHAnsi"/>
        </w:rPr>
        <w:t xml:space="preserve"> </w:t>
      </w:r>
    </w:p>
    <w:p w14:paraId="7211A85C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Если проблема в разности размеров изображений и их отображения, то можно использовать </w:t>
      </w:r>
      <w:proofErr w:type="spellStart"/>
      <w:r w:rsidRPr="00275E57">
        <w:rPr>
          <w:rFonts w:asciiTheme="majorHAnsi" w:hAnsiTheme="majorHAnsi"/>
        </w:rPr>
        <w:t>css</w:t>
      </w:r>
      <w:proofErr w:type="spellEnd"/>
      <w:r w:rsidRPr="00275E57">
        <w:rPr>
          <w:rFonts w:asciiTheme="majorHAnsi" w:hAnsiTheme="majorHAnsi"/>
        </w:rPr>
        <w:t>-свойство</w:t>
      </w:r>
      <w:r w:rsidRPr="00275E57">
        <w:rPr>
          <w:rFonts w:asciiTheme="majorHAnsi" w:hAnsiTheme="majorHAnsi"/>
          <w:b/>
        </w:rPr>
        <w:t xml:space="preserve"> </w:t>
      </w:r>
      <w:proofErr w:type="spellStart"/>
      <w:r w:rsidRPr="00275E57">
        <w:rPr>
          <w:rFonts w:asciiTheme="majorHAnsi" w:hAnsiTheme="majorHAnsi"/>
          <w:b/>
        </w:rPr>
        <w:t>object-fit</w:t>
      </w:r>
      <w:proofErr w:type="spellEnd"/>
      <w:r w:rsidRPr="00275E57">
        <w:rPr>
          <w:rFonts w:asciiTheme="majorHAnsi" w:hAnsiTheme="majorHAnsi"/>
          <w:b/>
        </w:rPr>
        <w:t xml:space="preserve">. </w:t>
      </w:r>
    </w:p>
    <w:p w14:paraId="2A74CCD5" w14:textId="77777777" w:rsidR="00AF663F" w:rsidRPr="00275E57" w:rsidRDefault="00AF663F">
      <w:pPr>
        <w:rPr>
          <w:rFonts w:asciiTheme="majorHAnsi" w:hAnsiTheme="majorHAnsi"/>
          <w:b/>
        </w:rPr>
      </w:pPr>
    </w:p>
    <w:p w14:paraId="5DE2C126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1003" w:name="_wz9yoenv9wwn" w:colFirst="0" w:colLast="0"/>
      <w:bookmarkEnd w:id="1003"/>
      <w:r w:rsidRPr="00275E57">
        <w:rPr>
          <w:rFonts w:asciiTheme="majorHAnsi" w:hAnsiTheme="majorHAnsi"/>
        </w:rPr>
        <w:t xml:space="preserve">1.3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</w:p>
    <w:p w14:paraId="5F18AA5E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</w:pPr>
      <w:bookmarkStart w:id="1004" w:name="_b1erq896xtxd" w:colFirst="0" w:colLast="0"/>
      <w:bookmarkEnd w:id="1004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14:paraId="504CB0A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Протокол </w:t>
      </w:r>
      <w:proofErr w:type="spellStart"/>
      <w:r w:rsidRPr="00275E57">
        <w:rPr>
          <w:rFonts w:asciiTheme="majorHAnsi" w:hAnsiTheme="majorHAnsi"/>
        </w:rPr>
        <w:t>Sitemaps</w:t>
      </w:r>
      <w:proofErr w:type="spellEnd"/>
      <w:r w:rsidRPr="00275E57">
        <w:rPr>
          <w:rFonts w:asciiTheme="majorHAnsi" w:hAnsiTheme="majorHAnsi"/>
        </w:rPr>
        <w:t xml:space="preserve"> предоставляет поисковым системам информацию о содержании,</w:t>
      </w:r>
    </w:p>
    <w:p w14:paraId="29214A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которое необходимо включить в индекс. В sitemap.xml необходимо помещать</w:t>
      </w:r>
    </w:p>
    <w:p w14:paraId="7D43A37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только целевые и самые важные страницы.</w:t>
      </w:r>
    </w:p>
    <w:p w14:paraId="26E3B9E5" w14:textId="77777777" w:rsidR="00AF663F" w:rsidRPr="00275E57" w:rsidRDefault="00AF663F">
      <w:pPr>
        <w:rPr>
          <w:rFonts w:asciiTheme="majorHAnsi" w:hAnsiTheme="majorHAnsi"/>
        </w:rPr>
      </w:pPr>
    </w:p>
    <w:p w14:paraId="095F44C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b/>
        </w:rPr>
        <w:t>Важно: ​</w:t>
      </w:r>
      <w:r w:rsidRPr="00275E57">
        <w:rPr>
          <w:rFonts w:asciiTheme="majorHAnsi" w:hAnsiTheme="majorHAnsi"/>
        </w:rPr>
        <w:t xml:space="preserve">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</w:t>
      </w:r>
    </w:p>
    <w:p w14:paraId="26DD93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несжатом виде не должен превышать 50 МБ.</w:t>
      </w:r>
    </w:p>
    <w:p w14:paraId="1D764AF5" w14:textId="77777777" w:rsidR="00AF663F" w:rsidRPr="00275E57" w:rsidRDefault="00AF663F">
      <w:pPr>
        <w:rPr>
          <w:rFonts w:asciiTheme="majorHAnsi" w:hAnsiTheme="majorHAnsi"/>
        </w:rPr>
      </w:pPr>
    </w:p>
    <w:p w14:paraId="5E2651F3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Сайтмеп</w:t>
      </w:r>
      <w:proofErr w:type="spellEnd"/>
      <w:r w:rsidRPr="00275E57">
        <w:rPr>
          <w:rFonts w:asciiTheme="majorHAnsi" w:hAnsiTheme="majorHAnsi"/>
        </w:rPr>
        <w:t xml:space="preserve"> можно найти по адресу https://atlantisisrael.com/sitemap.xml</w:t>
      </w:r>
    </w:p>
    <w:p w14:paraId="7F22B2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Основные требования к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>:</w:t>
      </w:r>
    </w:p>
    <w:p w14:paraId="71369A7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отдающие заголовки: 4хх, 3хх, 5хх.</w:t>
      </w:r>
    </w:p>
    <w:p w14:paraId="56D0B0F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закрытые от индексации файлом robots.txt,</w:t>
      </w:r>
    </w:p>
    <w:p w14:paraId="1F2165DF" w14:textId="77777777" w:rsidR="00AF663F" w:rsidRPr="00275E57" w:rsidRDefault="00ED4FB5">
      <w:pPr>
        <w:spacing w:line="360" w:lineRule="auto"/>
        <w:rPr>
          <w:rFonts w:asciiTheme="majorHAnsi" w:hAnsiTheme="majorHAnsi"/>
          <w:lang w:val="en-US"/>
        </w:rPr>
      </w:pPr>
      <w:r w:rsidRPr="00275E57">
        <w:rPr>
          <w:rFonts w:asciiTheme="majorHAnsi" w:hAnsiTheme="majorHAnsi"/>
        </w:rPr>
        <w:t>и</w:t>
      </w:r>
      <w:r w:rsidRPr="00275E57">
        <w:rPr>
          <w:rFonts w:asciiTheme="majorHAnsi" w:hAnsiTheme="majorHAnsi"/>
          <w:lang w:val="en-US"/>
        </w:rPr>
        <w:t xml:space="preserve"> </w:t>
      </w:r>
      <w:r w:rsidRPr="00275E57">
        <w:rPr>
          <w:rFonts w:asciiTheme="majorHAnsi" w:hAnsiTheme="majorHAnsi"/>
        </w:rPr>
        <w:t>мета</w:t>
      </w:r>
      <w:r w:rsidRPr="00275E57">
        <w:rPr>
          <w:rFonts w:asciiTheme="majorHAnsi" w:hAnsiTheme="majorHAnsi"/>
          <w:lang w:val="en-US"/>
        </w:rPr>
        <w:t>-</w:t>
      </w:r>
      <w:r w:rsidRPr="00275E57">
        <w:rPr>
          <w:rFonts w:asciiTheme="majorHAnsi" w:hAnsiTheme="majorHAnsi"/>
        </w:rPr>
        <w:t>тегом</w:t>
      </w:r>
      <w:r w:rsidRPr="00275E57">
        <w:rPr>
          <w:rFonts w:asciiTheme="majorHAnsi" w:hAnsiTheme="majorHAnsi"/>
          <w:lang w:val="en-US"/>
        </w:rPr>
        <w:t xml:space="preserve"> &lt;meta name="robots" content="NOINDEX, NOFOLLOW"/&gt;, &lt;meta name="robots" content="NOINDEX, FOLLOW"/&gt;</w:t>
      </w:r>
    </w:p>
    <w:p w14:paraId="5F4DDEB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3) Карта сайта не должна содержать страницы на которых нет заполненных мета-данных (</w:t>
      </w:r>
      <w:proofErr w:type="spellStart"/>
      <w:r w:rsidRPr="00275E57">
        <w:rPr>
          <w:rFonts w:asciiTheme="majorHAnsi" w:hAnsiTheme="majorHAnsi"/>
        </w:rPr>
        <w:t>Тайтл</w:t>
      </w:r>
      <w:proofErr w:type="spellEnd"/>
      <w:r w:rsidRPr="00275E57">
        <w:rPr>
          <w:rFonts w:asciiTheme="majorHAnsi" w:hAnsiTheme="majorHAnsi"/>
        </w:rPr>
        <w:t xml:space="preserve">, </w:t>
      </w:r>
      <w:proofErr w:type="spellStart"/>
      <w:r w:rsidRPr="00275E57">
        <w:rPr>
          <w:rFonts w:asciiTheme="majorHAnsi" w:hAnsiTheme="majorHAnsi"/>
        </w:rPr>
        <w:t>Дискрипшен</w:t>
      </w:r>
      <w:proofErr w:type="spellEnd"/>
      <w:r w:rsidRPr="00275E57">
        <w:rPr>
          <w:rFonts w:asciiTheme="majorHAnsi" w:hAnsiTheme="majorHAnsi"/>
        </w:rPr>
        <w:t>)</w:t>
      </w:r>
    </w:p>
    <w:p w14:paraId="496545D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4) Рекомендации по тегам в карте сайта:</w:t>
      </w:r>
    </w:p>
    <w:p w14:paraId="4D34B6D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4.1) У всех </w:t>
      </w:r>
      <w:proofErr w:type="spellStart"/>
      <w:r w:rsidRPr="00275E57">
        <w:rPr>
          <w:rFonts w:asciiTheme="majorHAnsi" w:hAnsiTheme="majorHAnsi"/>
        </w:rPr>
        <w:t>урл</w:t>
      </w:r>
      <w:proofErr w:type="spellEnd"/>
      <w:r w:rsidRPr="00275E57">
        <w:rPr>
          <w:rFonts w:asciiTheme="majorHAnsi" w:hAnsiTheme="majorHAnsi"/>
        </w:rPr>
        <w:t xml:space="preserve"> обязательно должен присутствовать тег &lt;</w:t>
      </w:r>
      <w:proofErr w:type="spellStart"/>
      <w:r w:rsidRPr="00275E57">
        <w:rPr>
          <w:rFonts w:asciiTheme="majorHAnsi" w:hAnsiTheme="majorHAnsi"/>
        </w:rPr>
        <w:t>lastmod</w:t>
      </w:r>
      <w:proofErr w:type="spellEnd"/>
      <w:r w:rsidRPr="00275E57">
        <w:rPr>
          <w:rFonts w:asciiTheme="majorHAnsi" w:hAnsiTheme="majorHAnsi"/>
        </w:rPr>
        <w:t xml:space="preserve">&gt;, с указание последней даты редактирования документа (При любом изменении контента, цены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 необходимо обновлять число в теге).</w:t>
      </w:r>
    </w:p>
    <w:p w14:paraId="7A568A3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4.2) Теги &lt;</w:t>
      </w:r>
      <w:proofErr w:type="spellStart"/>
      <w:r w:rsidRPr="00275E57">
        <w:rPr>
          <w:rFonts w:asciiTheme="majorHAnsi" w:hAnsiTheme="majorHAnsi"/>
        </w:rPr>
        <w:t>urlset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url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loc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priority</w:t>
      </w:r>
      <w:proofErr w:type="spellEnd"/>
      <w:r w:rsidRPr="00275E57">
        <w:rPr>
          <w:rFonts w:asciiTheme="majorHAnsi" w:hAnsiTheme="majorHAnsi"/>
        </w:rPr>
        <w:t>&gt; являются обязательными для карты сайта</w:t>
      </w:r>
    </w:p>
    <w:p w14:paraId="6500C6A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4.3) В теге &lt;</w:t>
      </w:r>
      <w:proofErr w:type="spellStart"/>
      <w:r w:rsidRPr="00275E57">
        <w:rPr>
          <w:rFonts w:asciiTheme="majorHAnsi" w:hAnsiTheme="majorHAnsi"/>
        </w:rPr>
        <w:t>changefreq</w:t>
      </w:r>
      <w:proofErr w:type="spellEnd"/>
      <w:r w:rsidRPr="00275E57">
        <w:rPr>
          <w:rFonts w:asciiTheme="majorHAnsi" w:hAnsiTheme="majorHAnsi"/>
        </w:rPr>
        <w:t xml:space="preserve">&gt; указывать параметр </w:t>
      </w:r>
      <w:proofErr w:type="spellStart"/>
      <w:r w:rsidRPr="00275E57">
        <w:rPr>
          <w:rFonts w:asciiTheme="majorHAnsi" w:hAnsiTheme="majorHAnsi"/>
        </w:rPr>
        <w:t>Always</w:t>
      </w:r>
      <w:proofErr w:type="spellEnd"/>
      <w:r w:rsidRPr="00275E57">
        <w:rPr>
          <w:rFonts w:asciiTheme="majorHAnsi" w:hAnsiTheme="majorHAnsi"/>
        </w:rPr>
        <w:t xml:space="preserve"> для главной, для страниц категорий и подкатегорий.</w:t>
      </w:r>
    </w:p>
    <w:p w14:paraId="69D1E5E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5) 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 несжатом виде не должен превышать 50 МБ. </w:t>
      </w:r>
    </w:p>
    <w:p w14:paraId="346CFA8D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6) URL в файле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14:paraId="53D4B8D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7)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описывать только страницы того домена, на котором он расположен.</w:t>
      </w:r>
    </w:p>
    <w:p w14:paraId="22C39368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Страницы </w:t>
      </w:r>
      <w:proofErr w:type="spellStart"/>
      <w:r w:rsidRPr="00275E57">
        <w:rPr>
          <w:rFonts w:asciiTheme="majorHAnsi" w:hAnsiTheme="majorHAnsi"/>
        </w:rPr>
        <w:t>поддоменов</w:t>
      </w:r>
      <w:proofErr w:type="spellEnd"/>
      <w:r w:rsidRPr="00275E57">
        <w:rPr>
          <w:rFonts w:asciiTheme="majorHAnsi" w:hAnsiTheme="majorHAnsi"/>
        </w:rPr>
        <w:t xml:space="preserve"> или других доменов описывать нельзя.</w:t>
      </w:r>
    </w:p>
    <w:p w14:paraId="43FAAFF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8) При обращении к файлу сервер должен возвращать код ответа 200.</w:t>
      </w:r>
    </w:p>
    <w:p w14:paraId="033D262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*</w:t>
      </w:r>
      <w:hyperlink r:id="rId33">
        <w:r w:rsidRPr="00275E57">
          <w:rPr>
            <w:rFonts w:asciiTheme="majorHAnsi" w:hAnsiTheme="majorHAnsi"/>
            <w:color w:val="1155CC"/>
            <w:u w:val="single"/>
          </w:rPr>
          <w:t>https://www.sitemaps.org/ru/protocol.html</w:t>
        </w:r>
      </w:hyperlink>
      <w:r w:rsidRPr="00275E57">
        <w:rPr>
          <w:rFonts w:asciiTheme="majorHAnsi" w:hAnsiTheme="majorHAnsi"/>
        </w:rPr>
        <w:t xml:space="preserve"> - правила оформления файла</w:t>
      </w:r>
    </w:p>
    <w:p w14:paraId="5BEE0321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1005" w:name="_o0dhz6ck3prr" w:colFirst="0" w:colLast="0"/>
      <w:bookmarkEnd w:id="1005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 для изображений </w:t>
      </w:r>
    </w:p>
    <w:p w14:paraId="54FAFC1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сайте присутствует огромное количество изображений, которые могут приводить трафик. </w:t>
      </w:r>
    </w:p>
    <w:p w14:paraId="3BA57C1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лучшей индексации изображений и повышения вероятности увеличения трафика,  необходимо создать </w:t>
      </w:r>
      <w:proofErr w:type="spellStart"/>
      <w:r w:rsidRPr="00275E57">
        <w:rPr>
          <w:rFonts w:asciiTheme="majorHAnsi" w:hAnsiTheme="majorHAnsi"/>
        </w:rPr>
        <w:t>сайтмап</w:t>
      </w:r>
      <w:proofErr w:type="spellEnd"/>
      <w:r w:rsidRPr="00275E57">
        <w:rPr>
          <w:rFonts w:asciiTheme="majorHAnsi" w:hAnsiTheme="majorHAnsi"/>
        </w:rPr>
        <w:t xml:space="preserve"> для изображений.</w:t>
      </w:r>
    </w:p>
    <w:p w14:paraId="569706C7" w14:textId="77777777" w:rsidR="00AF663F" w:rsidRPr="00275E57" w:rsidRDefault="00AF663F">
      <w:pPr>
        <w:rPr>
          <w:rFonts w:asciiTheme="majorHAnsi" w:hAnsiTheme="majorHAnsi"/>
        </w:rPr>
      </w:pPr>
    </w:p>
    <w:p w14:paraId="7AEBDA81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 xml:space="preserve">Как реализовать:  </w:t>
      </w:r>
    </w:p>
    <w:p w14:paraId="452A7B6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 w:rsidRPr="00275E57">
        <w:rPr>
          <w:rFonts w:asciiTheme="majorHAnsi" w:hAnsiTheme="majorHAnsi"/>
        </w:rPr>
        <w:t>sitemap-images</w:t>
      </w:r>
      <w:proofErr w:type="spellEnd"/>
      <w:r w:rsidRPr="00275E57">
        <w:rPr>
          <w:rFonts w:asciiTheme="majorHAnsi" w:hAnsiTheme="majorHAnsi"/>
        </w:rPr>
        <w:t>. Главное при этом, не забыть прописать соответствующую строку в robots.txt.</w:t>
      </w:r>
    </w:p>
    <w:p w14:paraId="09CBFD1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Файл должен находится в корневом каталоге сайта. </w:t>
      </w:r>
    </w:p>
    <w:p w14:paraId="71B97F2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0982C9AE" wp14:editId="797FD606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FB13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Лучше всего - делать отдельный файл. </w:t>
      </w:r>
    </w:p>
    <w:p w14:paraId="304D7D4B" w14:textId="77777777" w:rsidR="00AF663F" w:rsidRPr="00275E57" w:rsidRDefault="00AF663F">
      <w:pPr>
        <w:rPr>
          <w:rFonts w:asciiTheme="majorHAnsi" w:hAnsiTheme="majorHAnsi"/>
        </w:rPr>
      </w:pPr>
    </w:p>
    <w:p w14:paraId="27CC6D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2. В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14:paraId="68977D7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38429EC3" wp14:editId="6ED17EF8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59B0C" w14:textId="77777777" w:rsidR="00AF663F" w:rsidRPr="00275E57" w:rsidRDefault="00ED4FB5">
      <w:pPr>
        <w:rPr>
          <w:rFonts w:asciiTheme="majorHAnsi" w:hAnsiTheme="majorHAnsi"/>
          <w:b/>
          <w:sz w:val="36"/>
          <w:szCs w:val="36"/>
        </w:rPr>
      </w:pPr>
      <w:r w:rsidRPr="00275E57">
        <w:rPr>
          <w:rFonts w:asciiTheme="majorHAnsi" w:hAnsiTheme="majorHAnsi"/>
        </w:rPr>
        <w:t xml:space="preserve">Ссылка от </w:t>
      </w:r>
      <w:proofErr w:type="spellStart"/>
      <w:r w:rsidRPr="00275E57">
        <w:rPr>
          <w:rFonts w:asciiTheme="majorHAnsi" w:hAnsiTheme="majorHAnsi"/>
        </w:rPr>
        <w:t>гугла</w:t>
      </w:r>
      <w:proofErr w:type="spellEnd"/>
      <w:r w:rsidRPr="00275E57">
        <w:rPr>
          <w:rFonts w:asciiTheme="majorHAnsi" w:hAnsiTheme="majorHAnsi"/>
        </w:rPr>
        <w:t>:</w:t>
      </w:r>
      <w:r w:rsidRPr="00275E57">
        <w:rPr>
          <w:rFonts w:asciiTheme="majorHAnsi" w:hAnsiTheme="majorHAnsi"/>
          <w:color w:val="3C78D8"/>
        </w:rPr>
        <w:t xml:space="preserve"> </w:t>
      </w:r>
      <w:hyperlink r:id="rId36">
        <w:r w:rsidRPr="00275E57">
          <w:rPr>
            <w:rFonts w:asciiTheme="majorHAnsi" w:hAnsiTheme="majorHAnsi"/>
            <w:color w:val="3C78D8"/>
          </w:rPr>
          <w:t>https://support.google.com/webmasters/answer/178636?hl=ru</w:t>
        </w:r>
      </w:hyperlink>
      <w:r w:rsidRPr="00275E57">
        <w:rPr>
          <w:rFonts w:asciiTheme="majorHAnsi" w:hAnsiTheme="majorHAnsi"/>
          <w:color w:val="3C78D8"/>
        </w:rPr>
        <w:t xml:space="preserve"> </w:t>
      </w:r>
    </w:p>
    <w:p w14:paraId="5009DA26" w14:textId="77777777" w:rsidR="00AF663F" w:rsidRPr="00275E57" w:rsidRDefault="00ED4FB5">
      <w:pPr>
        <w:pStyle w:val="2"/>
        <w:shd w:val="clear" w:color="auto" w:fill="FFFFFF"/>
        <w:spacing w:before="0" w:line="320" w:lineRule="auto"/>
        <w:jc w:val="center"/>
        <w:rPr>
          <w:rFonts w:asciiTheme="majorHAnsi" w:hAnsiTheme="majorHAnsi"/>
          <w:b/>
        </w:rPr>
      </w:pPr>
      <w:bookmarkStart w:id="1006" w:name="_9evadmet4vjw" w:colFirst="0" w:colLast="0"/>
      <w:bookmarkEnd w:id="1006"/>
      <w:r w:rsidRPr="00275E57">
        <w:rPr>
          <w:rFonts w:asciiTheme="majorHAnsi" w:hAnsiTheme="majorHAnsi"/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 w:rsidRPr="00275E57" w14:paraId="292D4E34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502C5E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66E666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5AC46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 w:rsidRPr="00275E57" w14:paraId="428CCBDA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A1DEFD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87DC5B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1D7E8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.</w:t>
            </w:r>
          </w:p>
        </w:tc>
      </w:tr>
      <w:tr w:rsidR="00AF663F" w:rsidRPr="00275E57" w14:paraId="6078EAB6" w14:textId="77777777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541F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6F629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25080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URL изображения.</w:t>
            </w:r>
          </w:p>
          <w:p w14:paraId="7EB0D218" w14:textId="77777777" w:rsidR="00AF663F" w:rsidRPr="00275E57" w:rsidRDefault="00ED4FB5">
            <w:pPr>
              <w:spacing w:before="60" w:after="180"/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например сервиса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Google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7">
              <w:r w:rsidRPr="00275E57">
                <w:rPr>
                  <w:rFonts w:asciiTheme="majorHAnsi" w:eastAsia="Roboto" w:hAnsiTheme="majorHAnsi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 w:rsidRPr="00275E57" w14:paraId="2E7653F3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D13C09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image:caption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AF8D8A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9D0931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ED176E" w14:paraId="4261A2BE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F5F2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D714444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549EEC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Место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съемки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Например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Поронайск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о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Сахалин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 w:rsidRPr="00275E57" w14:paraId="25A6252C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6AD392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image:title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656C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EAC57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 w:rsidRPr="00275E57" w14:paraId="308D95AB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ECD2A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image:license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559A64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B4C134E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14:paraId="42B37E30" w14:textId="77777777" w:rsidR="00AF663F" w:rsidRPr="00275E57" w:rsidRDefault="00AF663F">
      <w:pPr>
        <w:spacing w:line="240" w:lineRule="auto"/>
        <w:rPr>
          <w:rFonts w:asciiTheme="majorHAnsi" w:hAnsiTheme="majorHAnsi"/>
          <w:b/>
          <w:sz w:val="36"/>
          <w:szCs w:val="36"/>
        </w:rPr>
      </w:pPr>
    </w:p>
    <w:p w14:paraId="7AFCD2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3. При составлении карты изображений сайта можно указывать до 1000 графических объектов для каждой его страницы. Вот так, например,  будет выглядеть фрагмент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картинок, указывающий на наличие трех изображений на одной и той же страниц</w:t>
      </w: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7600F204" wp14:editId="1D518276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0002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1007" w:name="_ujfve78ag9xq" w:colFirst="0" w:colLast="0"/>
      <w:bookmarkEnd w:id="1007"/>
      <w:r w:rsidRPr="00275E57">
        <w:rPr>
          <w:rFonts w:asciiTheme="majorHAnsi" w:hAnsiTheme="majorHAnsi"/>
          <w:u w:val="single"/>
        </w:rPr>
        <w:t>1.4 Robots.txt</w:t>
      </w:r>
    </w:p>
    <w:p w14:paraId="4309249E" w14:textId="77777777" w:rsidR="00AF663F" w:rsidRPr="00275E57" w:rsidRDefault="00ED4FB5">
      <w:pPr>
        <w:rPr>
          <w:rFonts w:asciiTheme="majorHAnsi" w:eastAsia="Verdana" w:hAnsiTheme="majorHAnsi" w:cs="Verdana"/>
        </w:rPr>
      </w:pPr>
      <w:commentRangeStart w:id="1008"/>
      <w:r w:rsidRPr="00275E57">
        <w:rPr>
          <w:rFonts w:asciiTheme="majorHAnsi" w:eastAsia="Verdana" w:hAnsiTheme="majorHAnsi" w:cs="Verdana"/>
        </w:rPr>
        <w:t xml:space="preserve">Создать файл robots.txt. </w:t>
      </w:r>
      <w:commentRangeEnd w:id="1008"/>
      <w:r w:rsidR="001B6F5C">
        <w:rPr>
          <w:rStyle w:val="afa"/>
        </w:rPr>
        <w:commentReference w:id="1008"/>
      </w:r>
    </w:p>
    <w:p w14:paraId="50CE9DB6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Нужно разместить файл в корне сайта. </w:t>
      </w:r>
    </w:p>
    <w:p w14:paraId="12247D1E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1009" w:name="_lqtd411o3hr" w:colFirst="0" w:colLast="0"/>
      <w:bookmarkEnd w:id="1009"/>
      <w:r w:rsidRPr="00275E57">
        <w:rPr>
          <w:rFonts w:asciiTheme="majorHAnsi" w:hAnsiTheme="majorHAnsi"/>
          <w:u w:val="single"/>
        </w:rPr>
        <w:t>1.5 Правила вывода контента на сайте</w:t>
      </w:r>
    </w:p>
    <w:p w14:paraId="1CE0B527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 странице должен быть только один заголовок Н1</w:t>
      </w:r>
    </w:p>
    <w:p w14:paraId="7392570E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использовать заголовки в обрамлении сквозных элементов</w:t>
      </w:r>
    </w:p>
    <w:p w14:paraId="5022B5A3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Вторичные заголовки в тексте выделять как Н2</w:t>
      </w:r>
    </w:p>
    <w:p w14:paraId="5E9F0A4D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1010" w:name="_lglzuhqfcl0v" w:colFirst="0" w:colLast="0"/>
      <w:bookmarkEnd w:id="1010"/>
      <w:r w:rsidRPr="00275E57">
        <w:rPr>
          <w:rFonts w:asciiTheme="majorHAnsi" w:hAnsiTheme="majorHAnsi"/>
          <w:u w:val="single"/>
        </w:rPr>
        <w:t xml:space="preserve">1.6 </w:t>
      </w:r>
      <w:proofErr w:type="spellStart"/>
      <w:r w:rsidRPr="00275E57">
        <w:rPr>
          <w:rFonts w:asciiTheme="majorHAnsi" w:hAnsiTheme="majorHAnsi"/>
          <w:u w:val="single"/>
        </w:rPr>
        <w:t>Schema</w:t>
      </w:r>
      <w:proofErr w:type="spellEnd"/>
    </w:p>
    <w:p w14:paraId="165B0EE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Подробная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страниц, позволяет </w:t>
      </w:r>
      <w:proofErr w:type="spellStart"/>
      <w:r w:rsidRPr="00275E57">
        <w:rPr>
          <w:rFonts w:asciiTheme="majorHAnsi" w:hAnsiTheme="majorHAnsi"/>
        </w:rPr>
        <w:t>гуглу</w:t>
      </w:r>
      <w:proofErr w:type="spellEnd"/>
      <w:r w:rsidRPr="00275E57">
        <w:rPr>
          <w:rFonts w:asciiTheme="majorHAnsi" w:hAnsiTheme="majorHAnsi"/>
        </w:rP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помогает в улучшении вида выдачи (Отображение рейтинга, ссылок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 xml:space="preserve">.).  </w:t>
      </w:r>
    </w:p>
    <w:p w14:paraId="3E569E96" w14:textId="77777777" w:rsidR="00AF663F" w:rsidRPr="00275E57" w:rsidRDefault="00AF663F">
      <w:pPr>
        <w:pStyle w:val="3"/>
        <w:spacing w:before="200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1011" w:name="_si6sclqxazac" w:colFirst="0" w:colLast="0"/>
      <w:bookmarkEnd w:id="1011"/>
    </w:p>
    <w:p w14:paraId="1C0EB9F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Обрамить по максимуму: </w:t>
      </w:r>
    </w:p>
    <w:p w14:paraId="7C00C132" w14:textId="77777777" w:rsidR="00AF663F" w:rsidRPr="00275E57" w:rsidRDefault="00ED176E">
      <w:pPr>
        <w:rPr>
          <w:rFonts w:asciiTheme="majorHAnsi" w:hAnsiTheme="majorHAnsi"/>
        </w:rPr>
      </w:pPr>
      <w:hyperlink r:id="rId39">
        <w:r w:rsidR="00ED4FB5" w:rsidRPr="00275E57">
          <w:rPr>
            <w:rFonts w:asciiTheme="majorHAnsi" w:hAnsiTheme="majorHAnsi"/>
            <w:color w:val="1155CC"/>
            <w:u w:val="single"/>
          </w:rPr>
          <w:t>https://schema.org/Organization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44008929" w14:textId="77777777" w:rsidR="00B07C26" w:rsidRPr="00275E57" w:rsidRDefault="00B07C26">
      <w:pPr>
        <w:rPr>
          <w:rFonts w:asciiTheme="majorHAnsi" w:hAnsiTheme="majorHAnsi"/>
        </w:rPr>
      </w:pPr>
      <w:bookmarkStart w:id="1012" w:name="_45qktu1on0df" w:colFirst="0" w:colLast="0"/>
      <w:bookmarkEnd w:id="1012"/>
    </w:p>
    <w:p w14:paraId="639AB63F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Product</w:t>
      </w:r>
      <w:proofErr w:type="spellEnd"/>
      <w:r w:rsidRPr="00275E57">
        <w:rPr>
          <w:rFonts w:asciiTheme="majorHAnsi" w:hAnsiTheme="majorHAnsi"/>
        </w:rPr>
        <w:t xml:space="preserve"> - обрамить все </w:t>
      </w:r>
      <w:r w:rsidR="00B07C26" w:rsidRPr="00275E57">
        <w:rPr>
          <w:rFonts w:asciiTheme="majorHAnsi" w:hAnsiTheme="majorHAnsi"/>
          <w:lang w:val="ru-RU"/>
        </w:rPr>
        <w:t>услуги и индивидуальные предложения</w:t>
      </w:r>
      <w:r w:rsidRPr="00275E57">
        <w:rPr>
          <w:rFonts w:asciiTheme="majorHAnsi" w:hAnsiTheme="majorHAnsi"/>
        </w:rPr>
        <w:t>.</w:t>
      </w:r>
    </w:p>
    <w:p w14:paraId="414E6C3F" w14:textId="77777777" w:rsidR="00AF663F" w:rsidRPr="00275E57" w:rsidRDefault="00ED176E">
      <w:pPr>
        <w:rPr>
          <w:rFonts w:asciiTheme="majorHAnsi" w:hAnsiTheme="majorHAnsi"/>
        </w:rPr>
      </w:pPr>
      <w:hyperlink r:id="rId40">
        <w:r w:rsidR="00ED4FB5" w:rsidRPr="00275E57">
          <w:rPr>
            <w:rFonts w:asciiTheme="majorHAnsi" w:hAnsiTheme="majorHAnsi"/>
            <w:color w:val="1155CC"/>
            <w:u w:val="single"/>
          </w:rPr>
          <w:t>http://schema.org/Product</w:t>
        </w:r>
      </w:hyperlink>
      <w:r w:rsidR="00ED4FB5" w:rsidRPr="00275E57">
        <w:rPr>
          <w:rFonts w:asciiTheme="majorHAnsi" w:hAnsiTheme="majorHAnsi"/>
        </w:rPr>
        <w:t xml:space="preserve"> - добавить по максимуму</w:t>
      </w:r>
    </w:p>
    <w:p w14:paraId="789B9329" w14:textId="77777777" w:rsidR="00B07C26" w:rsidRPr="00275E57" w:rsidRDefault="00B07C26">
      <w:pPr>
        <w:rPr>
          <w:rFonts w:asciiTheme="majorHAnsi" w:hAnsiTheme="majorHAnsi"/>
        </w:rPr>
      </w:pPr>
    </w:p>
    <w:p w14:paraId="036989C7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WebPage</w:t>
      </w:r>
      <w:proofErr w:type="spellEnd"/>
      <w:r w:rsidRPr="00275E57">
        <w:rPr>
          <w:rFonts w:asciiTheme="majorHAnsi" w:hAnsiTheme="majorHAnsi"/>
        </w:rPr>
        <w:t xml:space="preserve"> - добавить по максимуму.</w:t>
      </w:r>
    </w:p>
    <w:p w14:paraId="02D750C4" w14:textId="77777777" w:rsidR="00AF663F" w:rsidRPr="00275E57" w:rsidRDefault="00ED176E">
      <w:pPr>
        <w:rPr>
          <w:rFonts w:asciiTheme="majorHAnsi" w:hAnsiTheme="majorHAnsi"/>
        </w:rPr>
      </w:pPr>
      <w:hyperlink r:id="rId41">
        <w:r w:rsidR="00ED4FB5" w:rsidRPr="00275E57">
          <w:rPr>
            <w:rFonts w:asciiTheme="majorHAnsi" w:hAnsiTheme="majorHAnsi"/>
            <w:color w:val="1155CC"/>
            <w:u w:val="single"/>
          </w:rPr>
          <w:t>http://schema.org/WebPage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9422EE5" w14:textId="77777777" w:rsidR="00B07C26" w:rsidRPr="00275E57" w:rsidRDefault="00B07C26">
      <w:pPr>
        <w:rPr>
          <w:rFonts w:asciiTheme="majorHAnsi" w:hAnsiTheme="majorHAnsi"/>
        </w:rPr>
      </w:pPr>
    </w:p>
    <w:p w14:paraId="1B0DC9CF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Хлебные крошки</w:t>
      </w:r>
    </w:p>
    <w:p w14:paraId="7B03C0AB" w14:textId="77777777" w:rsidR="00AF663F" w:rsidRPr="00275E57" w:rsidRDefault="00ED176E">
      <w:pPr>
        <w:rPr>
          <w:rFonts w:asciiTheme="majorHAnsi" w:hAnsiTheme="majorHAnsi"/>
        </w:rPr>
      </w:pPr>
      <w:hyperlink r:id="rId42">
        <w:r w:rsidR="00ED4FB5" w:rsidRPr="00275E57">
          <w:rPr>
            <w:rFonts w:asciiTheme="majorHAnsi" w:hAnsiTheme="majorHAnsi"/>
            <w:color w:val="1155CC"/>
            <w:u w:val="single"/>
          </w:rPr>
          <w:t>https://schema.org/BreadcrumbList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5A036258" w14:textId="77777777" w:rsidR="00B07C26" w:rsidRPr="00275E57" w:rsidRDefault="00B07C26">
      <w:pPr>
        <w:rPr>
          <w:rFonts w:asciiTheme="majorHAnsi" w:hAnsiTheme="majorHAnsi"/>
        </w:rPr>
      </w:pPr>
    </w:p>
    <w:p w14:paraId="4EE0BE7B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Sale</w:t>
      </w:r>
      <w:proofErr w:type="spellEnd"/>
      <w:r w:rsidRPr="00275E57">
        <w:rPr>
          <w:rFonts w:asciiTheme="majorHAnsi" w:hAnsiTheme="majorHAnsi"/>
        </w:rPr>
        <w:t xml:space="preserve"> </w:t>
      </w:r>
      <w:proofErr w:type="spellStart"/>
      <w:r w:rsidRPr="00275E57">
        <w:rPr>
          <w:rFonts w:asciiTheme="majorHAnsi" w:hAnsiTheme="majorHAnsi"/>
        </w:rPr>
        <w:t>Event</w:t>
      </w:r>
      <w:proofErr w:type="spellEnd"/>
      <w:r w:rsidRPr="00275E57">
        <w:rPr>
          <w:rFonts w:asciiTheme="majorHAnsi" w:hAnsiTheme="majorHAnsi"/>
        </w:rPr>
        <w:t xml:space="preserve"> - добавить по максимуму (использовать разметку при появление </w:t>
      </w:r>
      <w:proofErr w:type="spellStart"/>
      <w:r w:rsidRPr="00275E57">
        <w:rPr>
          <w:rFonts w:asciiTheme="majorHAnsi" w:hAnsiTheme="majorHAnsi"/>
        </w:rPr>
        <w:t>акционного</w:t>
      </w:r>
      <w:proofErr w:type="spellEnd"/>
      <w:r w:rsidRPr="00275E57">
        <w:rPr>
          <w:rFonts w:asciiTheme="majorHAnsi" w:hAnsiTheme="majorHAnsi"/>
        </w:rPr>
        <w:t xml:space="preserve"> предложения).</w:t>
      </w:r>
    </w:p>
    <w:p w14:paraId="1EF85FD5" w14:textId="77777777" w:rsidR="00AF663F" w:rsidRPr="00275E57" w:rsidRDefault="00ED176E">
      <w:pPr>
        <w:rPr>
          <w:rFonts w:asciiTheme="majorHAnsi" w:hAnsiTheme="majorHAnsi"/>
        </w:rPr>
      </w:pPr>
      <w:hyperlink r:id="rId43">
        <w:r w:rsidR="00ED4FB5" w:rsidRPr="00275E57">
          <w:rPr>
            <w:rFonts w:asciiTheme="majorHAnsi" w:hAnsiTheme="majorHAnsi"/>
            <w:color w:val="1155CC"/>
            <w:u w:val="single"/>
          </w:rPr>
          <w:t>http://schema.org/SaleEvent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9813E7A" w14:textId="77777777" w:rsidR="00B07C26" w:rsidRPr="00275E57" w:rsidRDefault="00B07C26">
      <w:pPr>
        <w:rPr>
          <w:rFonts w:asciiTheme="majorHAnsi" w:hAnsiTheme="majorHAnsi"/>
        </w:rPr>
      </w:pPr>
    </w:p>
    <w:p w14:paraId="2E46AED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68ADD30E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отзывы и оценки, необходимо разметить: </w:t>
      </w:r>
    </w:p>
    <w:p w14:paraId="6F86AA55" w14:textId="77777777" w:rsidR="00AF663F" w:rsidRPr="00275E57" w:rsidRDefault="00ED176E">
      <w:pPr>
        <w:rPr>
          <w:rFonts w:asciiTheme="majorHAnsi" w:hAnsiTheme="majorHAnsi"/>
        </w:rPr>
      </w:pPr>
      <w:hyperlink r:id="rId44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1C416E73" w14:textId="77777777" w:rsidR="00AF663F" w:rsidRPr="00275E57" w:rsidRDefault="00ED176E">
      <w:pPr>
        <w:rPr>
          <w:rFonts w:asciiTheme="majorHAnsi" w:hAnsiTheme="majorHAnsi"/>
        </w:rPr>
      </w:pPr>
      <w:hyperlink r:id="rId45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BD8C74D" w14:textId="77777777" w:rsidR="00AF663F" w:rsidRPr="00275E57" w:rsidRDefault="00AF663F">
      <w:pPr>
        <w:rPr>
          <w:rFonts w:asciiTheme="majorHAnsi" w:hAnsiTheme="majorHAnsi"/>
        </w:rPr>
      </w:pPr>
      <w:bookmarkStart w:id="1013" w:name="_h4fnqo36ezgn" w:colFirst="0" w:colLast="0"/>
      <w:bookmarkEnd w:id="1013"/>
    </w:p>
    <w:p w14:paraId="0662B9E8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commentRangeStart w:id="1014"/>
      <w:commentRangeStart w:id="1015"/>
      <w:commentRangeStart w:id="1016"/>
      <w:r w:rsidRPr="00275E57">
        <w:rPr>
          <w:rFonts w:asciiTheme="majorHAnsi" w:hAnsiTheme="majorHAnsi"/>
          <w:b/>
          <w:sz w:val="24"/>
          <w:szCs w:val="24"/>
          <w:highlight w:val="white"/>
        </w:rPr>
        <w:t>1.6.5 Полезные подсказки</w:t>
      </w:r>
      <w:commentRangeEnd w:id="1014"/>
      <w:r w:rsidR="00066CFE">
        <w:rPr>
          <w:rStyle w:val="afa"/>
        </w:rPr>
        <w:commentReference w:id="1014"/>
      </w:r>
      <w:commentRangeEnd w:id="1015"/>
      <w:r w:rsidR="001B6F5C">
        <w:rPr>
          <w:rStyle w:val="afa"/>
        </w:rPr>
        <w:commentReference w:id="1015"/>
      </w:r>
      <w:commentRangeEnd w:id="1016"/>
      <w:r w:rsidR="00420D33">
        <w:rPr>
          <w:rStyle w:val="afa"/>
        </w:rPr>
        <w:commentReference w:id="1016"/>
      </w:r>
    </w:p>
    <w:p w14:paraId="1482A019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</w:rPr>
        <w:t xml:space="preserve">Полезные подсказки позволяют отправлять в </w:t>
      </w: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14:paraId="7244960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Контакты: </w:t>
      </w:r>
      <w:hyperlink r:id="rId46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https://developers.google.com/search/docs/data-types/corporate-contact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4C3B83AC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>Ссылки на соц. сети:</w:t>
      </w:r>
      <w:hyperlink r:id="rId47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https://developers.google.com/search/docs/data-types/social-profile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2237392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События (можно в события включать акции): </w:t>
      </w:r>
      <w:hyperlink r:id="rId48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https://developers.google.com/search/docs/data-types/event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338E316B" w14:textId="77777777" w:rsidR="00AF663F" w:rsidRPr="00275E57" w:rsidRDefault="00ED4FB5">
      <w:pPr>
        <w:pStyle w:val="3"/>
        <w:spacing w:before="200"/>
        <w:rPr>
          <w:rFonts w:asciiTheme="majorHAnsi" w:hAnsiTheme="majorHAnsi"/>
        </w:rPr>
        <w:pPrChange w:id="1017" w:author="Сергей Н. Рыжков" w:date="2020-01-31T13:56:00Z">
          <w:pPr/>
        </w:pPrChange>
      </w:pPr>
      <w:bookmarkStart w:id="1018" w:name="_jorsf3a81g2y" w:colFirst="0" w:colLast="0"/>
      <w:bookmarkStart w:id="1019" w:name="_GoBack"/>
      <w:bookmarkEnd w:id="1018"/>
      <w:bookmarkEnd w:id="1019"/>
      <w:r w:rsidRPr="00275E57">
        <w:rPr>
          <w:rFonts w:asciiTheme="majorHAnsi" w:hAnsiTheme="majorHAnsi"/>
        </w:rPr>
        <w:t xml:space="preserve">Скорость загрузки - важнейший показатель, который влияет как на конверсию, так и на ранжирование в ПС. </w:t>
      </w:r>
    </w:p>
    <w:p w14:paraId="710AAD16" w14:textId="77777777" w:rsidR="00AF663F" w:rsidRPr="00275E57" w:rsidRDefault="00AF663F">
      <w:pPr>
        <w:rPr>
          <w:rFonts w:asciiTheme="majorHAnsi" w:hAnsiTheme="majorHAnsi"/>
        </w:rPr>
      </w:pPr>
    </w:p>
    <w:p w14:paraId="419F0F5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Нужно максимально ускорить сайт на старте</w:t>
      </w:r>
    </w:p>
    <w:p w14:paraId="0E1B66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C3EC2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Также для ускорения загрузки, мы можем использовать следующие способы.</w:t>
      </w:r>
    </w:p>
    <w:p w14:paraId="1EC8F443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1. Настроить кэширование на стороне сервера</w:t>
      </w:r>
    </w:p>
    <w:p w14:paraId="1E4F72FA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2. Настроить кэширование на стороне пользователя </w:t>
      </w:r>
    </w:p>
    <w:p w14:paraId="68FAA2FB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3. Использовать спрайты </w:t>
      </w:r>
      <w:proofErr w:type="spellStart"/>
      <w:r w:rsidRPr="00275E57">
        <w:rPr>
          <w:rFonts w:asciiTheme="majorHAnsi" w:hAnsiTheme="majorHAnsi"/>
          <w:sz w:val="24"/>
          <w:szCs w:val="24"/>
        </w:rPr>
        <w:t>css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в формате CSS</w:t>
      </w:r>
    </w:p>
    <w:p w14:paraId="724B5F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4. Разные изображения для мобильных и десктопов </w:t>
      </w:r>
    </w:p>
    <w:p w14:paraId="50AC2B1D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Тут  подробно </w:t>
      </w:r>
      <w:hyperlink r:id="rId49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77FEE8E6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 Автоматическая конвертация из PNG в JPEG с последующей компрессией изображений.</w:t>
      </w:r>
    </w:p>
    <w:p w14:paraId="0939B8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Тесть: на десктопе будет отдаваться PNG,  а на моб. JPEG.</w:t>
      </w:r>
    </w:p>
    <w:p w14:paraId="0678B2EC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14:paraId="5F74B224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Тут подробно с  20мин </w:t>
      </w:r>
      <w:hyperlink r:id="rId50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AE307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7. </w:t>
      </w:r>
      <w:proofErr w:type="spellStart"/>
      <w:r w:rsidRPr="00275E57">
        <w:rPr>
          <w:rFonts w:asciiTheme="majorHAnsi" w:hAnsiTheme="majorHAnsi"/>
          <w:sz w:val="24"/>
          <w:szCs w:val="24"/>
        </w:rPr>
        <w:t>Минификация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12B45B8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8. </w:t>
      </w:r>
      <w:proofErr w:type="spellStart"/>
      <w:r w:rsidRPr="00275E57">
        <w:rPr>
          <w:rFonts w:asciiTheme="majorHAnsi" w:hAnsiTheme="majorHAnsi"/>
          <w:sz w:val="24"/>
          <w:szCs w:val="24"/>
        </w:rPr>
        <w:t>Обсуфскация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2C272B1F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9. Минимизировать количество запросов в базу </w:t>
      </w:r>
    </w:p>
    <w:p w14:paraId="75AE1422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10. Настройка OCSP </w:t>
      </w:r>
      <w:proofErr w:type="spellStart"/>
      <w:r w:rsidRPr="00275E57">
        <w:rPr>
          <w:rFonts w:asciiTheme="majorHAnsi" w:hAnsiTheme="majorHAnsi"/>
          <w:sz w:val="24"/>
          <w:szCs w:val="24"/>
        </w:rPr>
        <w:t>Stapling</w:t>
      </w:r>
      <w:proofErr w:type="spellEnd"/>
    </w:p>
    <w:p w14:paraId="32474E52" w14:textId="77777777" w:rsidR="00AF663F" w:rsidRPr="00275E57" w:rsidRDefault="00ED4FB5">
      <w:pPr>
        <w:widowControl w:val="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11. Подключение CDN</w:t>
      </w:r>
    </w:p>
    <w:p w14:paraId="74945DE7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1020" w:name="_qjdpehigllwl" w:colFirst="0" w:colLast="0"/>
      <w:bookmarkEnd w:id="1020"/>
      <w:commentRangeStart w:id="1021"/>
      <w:r w:rsidRPr="00275E57">
        <w:rPr>
          <w:rFonts w:asciiTheme="majorHAnsi" w:hAnsiTheme="majorHAnsi"/>
          <w:u w:val="single"/>
        </w:rPr>
        <w:t xml:space="preserve">1.8 SSL сертификат </w:t>
      </w:r>
    </w:p>
    <w:p w14:paraId="03878727" w14:textId="77777777" w:rsidR="00420D33" w:rsidRDefault="00ED4FB5">
      <w:pPr>
        <w:rPr>
          <w:ins w:id="1022" w:author="Сергей Н. Рыжков" w:date="2020-01-31T11:37:00Z"/>
          <w:rFonts w:asciiTheme="majorHAnsi" w:hAnsiTheme="majorHAnsi"/>
          <w:lang w:val="ru-RU"/>
        </w:rPr>
      </w:pPr>
      <w:r w:rsidRPr="00275E57">
        <w:rPr>
          <w:rFonts w:asciiTheme="majorHAnsi" w:hAnsiTheme="majorHAnsi"/>
        </w:rPr>
        <w:t xml:space="preserve">Нужно настроить </w:t>
      </w:r>
      <w:proofErr w:type="spellStart"/>
      <w:r w:rsidRPr="00275E57">
        <w:rPr>
          <w:rFonts w:asciiTheme="majorHAnsi" w:hAnsiTheme="majorHAnsi"/>
        </w:rPr>
        <w:t>https</w:t>
      </w:r>
      <w:proofErr w:type="spellEnd"/>
      <w:del w:id="1023" w:author="Сергей Н. Рыжков" w:date="2020-01-31T11:37:00Z">
        <w:r w:rsidRPr="00275E57" w:rsidDel="00420D33">
          <w:rPr>
            <w:rFonts w:asciiTheme="majorHAnsi" w:hAnsiTheme="majorHAnsi"/>
          </w:rPr>
          <w:delText>.</w:delText>
        </w:r>
      </w:del>
      <w:commentRangeEnd w:id="1021"/>
      <w:r w:rsidR="00066CFE">
        <w:rPr>
          <w:rStyle w:val="afa"/>
        </w:rPr>
        <w:commentReference w:id="1021"/>
      </w:r>
      <w:ins w:id="1024" w:author="Сергей Н. Рыжков" w:date="2020-01-31T11:36:00Z">
        <w:r w:rsidR="00420D33">
          <w:rPr>
            <w:rFonts w:asciiTheme="majorHAnsi" w:hAnsiTheme="majorHAnsi"/>
            <w:lang w:val="ru-RU"/>
          </w:rPr>
          <w:t xml:space="preserve"> </w:t>
        </w:r>
      </w:ins>
    </w:p>
    <w:p w14:paraId="7AE35702" w14:textId="2668B624" w:rsidR="00AF663F" w:rsidRPr="00275E57" w:rsidRDefault="00420D33">
      <w:pPr>
        <w:rPr>
          <w:rFonts w:asciiTheme="majorHAnsi" w:hAnsiTheme="majorHAnsi"/>
        </w:rPr>
      </w:pPr>
      <w:ins w:id="1025" w:author="Сергей Н. Рыжков" w:date="2020-01-31T11:36:00Z">
        <w:r>
          <w:rPr>
            <w:rFonts w:asciiTheme="majorHAnsi" w:hAnsiTheme="majorHAnsi"/>
            <w:lang w:val="ru-RU"/>
          </w:rPr>
          <w:t xml:space="preserve">Закупка (или генерация) сертификата осуществляется </w:t>
        </w:r>
      </w:ins>
      <w:ins w:id="1026" w:author="Сергей Н. Рыжков" w:date="2020-01-31T13:55:00Z">
        <w:r w:rsidR="006E6407">
          <w:rPr>
            <w:rFonts w:asciiTheme="majorHAnsi" w:hAnsiTheme="majorHAnsi"/>
            <w:lang w:val="ru-RU"/>
          </w:rPr>
          <w:t>Заказчиком</w:t>
        </w:r>
      </w:ins>
    </w:p>
    <w:p w14:paraId="7E8DDDBC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38078CC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sectPr w:rsidR="00AF663F" w:rsidRPr="00275E57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ергей Н. Рыжков" w:date="2020-01-29T11:48:00Z" w:initials="СНР">
    <w:p w14:paraId="0A85AEF9" w14:textId="301C6D48" w:rsidR="00ED176E" w:rsidRPr="00275E5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описания функциональности чата. Не понятно собственная разработка или подключение сторонних сервисов (есть такие)</w:t>
      </w:r>
    </w:p>
  </w:comment>
  <w:comment w:id="1" w:author="Виталий П" w:date="2020-01-30T15:15:00Z" w:initials="ПВ">
    <w:p w14:paraId="21175668" w14:textId="1750AA1A" w:rsidR="00ED176E" w:rsidRPr="00B709B0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</w:comment>
  <w:comment w:id="2" w:author="Сергей Н. Рыжков" w:date="2020-01-31T11:02:00Z" w:initials="СНР">
    <w:p w14:paraId="164330F5" w14:textId="77777777" w:rsidR="00ED176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Только надо четко решить будем или нет. Либо как-то прописать </w:t>
      </w:r>
      <w:proofErr w:type="spellStart"/>
      <w:r>
        <w:rPr>
          <w:lang w:val="ru-RU"/>
        </w:rPr>
        <w:t>прописать</w:t>
      </w:r>
      <w:proofErr w:type="spellEnd"/>
      <w:r>
        <w:rPr>
          <w:lang w:val="ru-RU"/>
        </w:rPr>
        <w:t>, что выполнение требования под вопросом.,</w:t>
      </w:r>
    </w:p>
    <w:p w14:paraId="7B29188B" w14:textId="43B110B9" w:rsidR="00ED176E" w:rsidRPr="001320C2" w:rsidRDefault="00ED176E">
      <w:pPr>
        <w:pStyle w:val="afb"/>
        <w:rPr>
          <w:lang w:val="ru-RU"/>
        </w:rPr>
      </w:pPr>
      <w:r>
        <w:rPr>
          <w:lang w:val="ru-RU"/>
        </w:rPr>
        <w:t xml:space="preserve">Я посмотрю что </w:t>
      </w:r>
      <w:proofErr w:type="spellStart"/>
      <w:r>
        <w:rPr>
          <w:lang w:val="ru-RU"/>
        </w:rPr>
        <w:t>пердлагаю</w:t>
      </w:r>
      <w:proofErr w:type="spellEnd"/>
      <w:r>
        <w:rPr>
          <w:lang w:val="ru-RU"/>
        </w:rPr>
        <w:t xml:space="preserve"> сторонние сервисы, потом отдельно напишу.</w:t>
      </w:r>
    </w:p>
  </w:comment>
  <w:comment w:id="33" w:author="Сергей Н. Рыжков" w:date="2020-01-29T11:57:00Z" w:initials="СНР">
    <w:p w14:paraId="64C3CEDD" w14:textId="5A07ADB6" w:rsidR="00ED176E" w:rsidRPr="00275E5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Данного блока в ТЗ ранее не было. Исключить, так как логика не понятна, а также требует доработки и </w:t>
      </w:r>
      <w:proofErr w:type="spellStart"/>
      <w:r>
        <w:rPr>
          <w:lang w:val="ru-RU"/>
        </w:rPr>
        <w:t>админпанели</w:t>
      </w:r>
      <w:proofErr w:type="spellEnd"/>
    </w:p>
  </w:comment>
  <w:comment w:id="34" w:author="Виталий П" w:date="2020-01-30T15:26:00Z" w:initials="ПВ">
    <w:p w14:paraId="0C9A61BE" w14:textId="6080C578" w:rsidR="00ED176E" w:rsidRPr="00CB4501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Давайте оставим это в ТЗ. Знаю, что нужно будет немного доработать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 xml:space="preserve"> (добавьте к стоимости в договор). Я так понимаю, что в «Карточке услуги» нужно делать вкладку «</w:t>
      </w:r>
      <w:proofErr w:type="spellStart"/>
      <w:r>
        <w:rPr>
          <w:lang w:val="ru-RU"/>
        </w:rPr>
        <w:t>ДопУслуги</w:t>
      </w:r>
      <w:proofErr w:type="spellEnd"/>
      <w:r>
        <w:rPr>
          <w:lang w:val="ru-RU"/>
        </w:rPr>
        <w:t xml:space="preserve">» на которой должны выводиться все услуги (1-го и 2-го уровня из всех разделов) с </w:t>
      </w:r>
      <w:proofErr w:type="spellStart"/>
      <w:r>
        <w:rPr>
          <w:lang w:val="ru-RU"/>
        </w:rPr>
        <w:t>перекрючателем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вкл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выкл</w:t>
      </w:r>
      <w:proofErr w:type="spellEnd"/>
      <w:r>
        <w:rPr>
          <w:lang w:val="ru-RU"/>
        </w:rPr>
        <w:t>»</w:t>
      </w:r>
    </w:p>
  </w:comment>
  <w:comment w:id="35" w:author="Сергей Н. Рыжков" w:date="2020-01-31T11:06:00Z" w:initials="СНР">
    <w:p w14:paraId="2F339574" w14:textId="4923824C" w:rsidR="00ED176E" w:rsidRPr="001320C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можно </w:t>
      </w:r>
      <w:proofErr w:type="spellStart"/>
      <w:r>
        <w:rPr>
          <w:lang w:val="ru-RU"/>
        </w:rPr>
        <w:t>тчоб</w:t>
      </w:r>
      <w:proofErr w:type="spellEnd"/>
      <w:r>
        <w:rPr>
          <w:lang w:val="ru-RU"/>
        </w:rPr>
        <w:t xml:space="preserve"> я не гадал, попросите дизайнера примерно показать как должно выглядеть. Или сделать вообще стандартным блоком, чтоб им можно было управлять?</w:t>
      </w:r>
    </w:p>
  </w:comment>
  <w:comment w:id="36" w:author="Виталий П" w:date="2020-01-31T13:29:00Z" w:initials="ПВ">
    <w:p w14:paraId="45E17EB0" w14:textId="31783021" w:rsidR="00ED176E" w:rsidRPr="002550ED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Да, это будет бок, аналогичный блоку «Список услуг». Т.е. по сути будут выводиться карточки </w:t>
      </w:r>
      <w:proofErr w:type="spellStart"/>
      <w:r>
        <w:rPr>
          <w:lang w:val="ru-RU"/>
        </w:rPr>
        <w:t>доп.услуг</w:t>
      </w:r>
      <w:proofErr w:type="spellEnd"/>
      <w:r>
        <w:rPr>
          <w:lang w:val="ru-RU"/>
        </w:rPr>
        <w:t xml:space="preserve"> (карточки такие же как и в блоке «Список услуг», </w:t>
      </w:r>
      <w:proofErr w:type="spellStart"/>
      <w:r>
        <w:rPr>
          <w:lang w:val="ru-RU"/>
        </w:rPr>
        <w:t>тольк</w:t>
      </w:r>
      <w:proofErr w:type="spellEnd"/>
      <w:r>
        <w:rPr>
          <w:lang w:val="ru-RU"/>
        </w:rPr>
        <w:t xml:space="preserve"> по размеру будут немного меньше наверное – с дизайнером решим)</w:t>
      </w:r>
    </w:p>
  </w:comment>
  <w:comment w:id="39" w:author="Сергей Н. Рыжков" w:date="2020-01-29T11:59:00Z" w:initials="СНР">
    <w:p w14:paraId="114A148A" w14:textId="2D554171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</w:comment>
  <w:comment w:id="40" w:author="Виталий П" w:date="2020-01-30T15:34:00Z" w:initials="ПВ">
    <w:p w14:paraId="51FA6FF1" w14:textId="19AB5FE5" w:rsidR="00ED176E" w:rsidRPr="00AC6D09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43" w:author="Сергей Н. Рыжков" w:date="2020-01-29T11:59:00Z" w:initials="СНР">
    <w:p w14:paraId="08103F5E" w14:textId="77777777" w:rsidR="00ED176E" w:rsidRPr="001B1112" w:rsidRDefault="00ED176E" w:rsidP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  <w:p w14:paraId="1882D5C6" w14:textId="6E4FD7A1" w:rsidR="00ED176E" w:rsidRPr="001B1112" w:rsidRDefault="00ED176E">
      <w:pPr>
        <w:pStyle w:val="afb"/>
        <w:rPr>
          <w:lang w:val="ru-RU"/>
        </w:rPr>
      </w:pPr>
    </w:p>
  </w:comment>
  <w:comment w:id="44" w:author="Виталий П" w:date="2020-01-30T15:35:00Z" w:initials="ПВ">
    <w:p w14:paraId="03CE396F" w14:textId="14909F37" w:rsidR="00ED176E" w:rsidRDefault="00ED176E">
      <w:pPr>
        <w:pStyle w:val="afb"/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150" w:author="Сергей Н. Рыжков" w:date="2020-01-29T12:00:00Z" w:initials="СНР">
    <w:p w14:paraId="725BA0A2" w14:textId="4D9F0824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Фиксируем точно данный сервис? (это просто  вопрос, чтоб потом не переписывать под другой сервис, если что-то не устроит)</w:t>
      </w:r>
    </w:p>
  </w:comment>
  <w:comment w:id="151" w:author="Виталий П" w:date="2020-01-30T15:36:00Z" w:initials="ПВ">
    <w:p w14:paraId="0B38BDE7" w14:textId="563595C6" w:rsidR="00ED176E" w:rsidRPr="00AC6D09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Данный сервис был выбран случайно и не утверждён нами. Я не занимался этим вопросом. У Вас есть на примете предпочтительный сервис? Также я знаю, что мы самостоятельно организуем рассылки нашим клиентам. Прошу Вас написать письмо Александру и согласовать с ним этот вопрос по технической части. Возможно нам не понадобится сторонний сервис.</w:t>
      </w:r>
    </w:p>
  </w:comment>
  <w:comment w:id="152" w:author="Сергей Н. Рыжков" w:date="2020-01-31T11:10:00Z" w:initials="СНР">
    <w:p w14:paraId="5FC4D958" w14:textId="77777777" w:rsidR="00ED176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Конечно лучше самим сделать, не надо платить и зависеть. У вас же не спам бот. Я предложу и свяжусь с Александром. Но вот смс отсылать надо через сторонние сервисы. Я бы использовал </w:t>
      </w:r>
      <w:hyperlink r:id="rId1" w:history="1">
        <w:r w:rsidRPr="00AA4A44">
          <w:rPr>
            <w:rStyle w:val="af9"/>
            <w:lang w:val="ru-RU"/>
          </w:rPr>
          <w:t>http://sms.ru/</w:t>
        </w:r>
      </w:hyperlink>
    </w:p>
    <w:p w14:paraId="5AB4C569" w14:textId="1DD2E75A" w:rsidR="00ED176E" w:rsidRPr="00492CC9" w:rsidRDefault="00ED176E">
      <w:pPr>
        <w:pStyle w:val="afb"/>
        <w:rPr>
          <w:lang w:val="ru-RU"/>
        </w:rPr>
      </w:pPr>
      <w:r>
        <w:rPr>
          <w:lang w:val="ru-RU"/>
        </w:rPr>
        <w:t xml:space="preserve">  </w:t>
      </w:r>
    </w:p>
  </w:comment>
  <w:comment w:id="153" w:author="Виталий П" w:date="2020-01-31T13:31:00Z" w:initials="ПВ">
    <w:p w14:paraId="6ADB269F" w14:textId="146832FC" w:rsidR="00ED176E" w:rsidRPr="002550ED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нас установлен софт, который позволяет нам самостоятельно рассылать СМС</w:t>
      </w:r>
    </w:p>
  </w:comment>
  <w:comment w:id="154" w:author="Сергей Н. Рыжков" w:date="2020-01-31T13:51:00Z" w:initials="СНР">
    <w:p w14:paraId="78286D92" w14:textId="19519052" w:rsidR="00ED176E" w:rsidRPr="006E640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Хорошо. Уточню у Александра</w:t>
      </w:r>
    </w:p>
  </w:comment>
  <w:comment w:id="329" w:author="Сергей Н. Рыжков" w:date="2020-01-29T12:02:00Z" w:initials="СНР">
    <w:p w14:paraId="69083A06" w14:textId="4A6F1481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330" w:author="Виталий П" w:date="2020-01-30T15:39:00Z" w:initials="ПВ">
    <w:p w14:paraId="60BFB959" w14:textId="6636D670" w:rsidR="00ED176E" w:rsidRPr="00AC2443" w:rsidRDefault="00ED176E">
      <w:pPr>
        <w:pStyle w:val="afb"/>
        <w:rPr>
          <w:lang w:val="ru-RU"/>
        </w:rPr>
      </w:pP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31" w:author="Сергей Н. Рыжков" w:date="2020-01-31T11:19:00Z" w:initials="СНР">
    <w:p w14:paraId="3F022E21" w14:textId="39533D85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35" w:author="Сергей Н. Рыжков" w:date="2020-01-29T12:02:00Z" w:initials="СНР">
    <w:p w14:paraId="227279E6" w14:textId="531335B4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336" w:author="Виталий П" w:date="2020-01-30T15:41:00Z" w:initials="ПВ">
    <w:p w14:paraId="04E30FC3" w14:textId="5A3CE90A" w:rsidR="00ED176E" w:rsidRDefault="00ED176E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37" w:author="Сергей Н. Рыжков" w:date="2020-01-31T11:19:00Z" w:initials="СНР">
    <w:p w14:paraId="496BE7DD" w14:textId="775C22D6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49" w:author="Сергей Н. Рыжков" w:date="2020-01-29T12:03:00Z" w:initials="СНР">
    <w:p w14:paraId="23002C95" w14:textId="1E3D6CAA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Кто будет прикреплять? Каким образом?</w:t>
      </w:r>
    </w:p>
  </w:comment>
  <w:comment w:id="350" w:author="Виталий П" w:date="2020-01-30T15:41:00Z" w:initials="ПВ">
    <w:p w14:paraId="6DC500CB" w14:textId="48D620F2" w:rsidR="00ED176E" w:rsidRPr="00AC2443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Мы планируем сделать так, чтобы мы сканировали протоколы и загружали в нашу базу, после этого они бы выгружались на сайт. С нашей стороны это ещё не реализовано, будем это делать.</w:t>
      </w:r>
    </w:p>
  </w:comment>
  <w:comment w:id="351" w:author="Сергей Н. Рыжков" w:date="2020-01-31T11:20:00Z" w:initials="СНР">
    <w:p w14:paraId="24B1583E" w14:textId="383322D7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То есть пока делаем просто возможность в данном списке вручную прикреплять? Затем после понимания, нужно четко прописать механизм как загружать автоматически сканы документов из папки или как-то еще</w:t>
      </w:r>
    </w:p>
  </w:comment>
  <w:comment w:id="352" w:author="Виталий П" w:date="2020-01-31T13:33:00Z" w:initials="ПВ">
    <w:p w14:paraId="5357F1EC" w14:textId="7E04D965" w:rsidR="00ED176E" w:rsidRPr="0077396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вручную мы прикреплять не будем. Они будут загружаться автоматически из какой-то паки. Пишите Александру</w:t>
      </w:r>
    </w:p>
  </w:comment>
  <w:comment w:id="455" w:author="Сергей Н. Рыжков" w:date="2020-01-29T12:03:00Z" w:initials="СНР">
    <w:p w14:paraId="6F43E434" w14:textId="1DA1C1A5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456" w:author="Виталий П" w:date="2020-01-30T15:44:00Z" w:initials="ПВ">
    <w:p w14:paraId="27E2241D" w14:textId="1C64BF85" w:rsidR="00ED176E" w:rsidRDefault="00ED176E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457" w:author="Сергей Н. Рыжков" w:date="2020-01-31T11:23:00Z" w:initials="СНР">
    <w:p w14:paraId="69B5F782" w14:textId="67353957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517" w:author="Сергей Н. Рыжков" w:date="2020-01-29T12:04:00Z" w:initials="СНР">
    <w:p w14:paraId="618E87A5" w14:textId="1797EBEF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файла</w:t>
      </w:r>
    </w:p>
  </w:comment>
  <w:comment w:id="518" w:author="Виталий П" w:date="2020-01-30T15:44:00Z" w:initials="ПВ">
    <w:p w14:paraId="601406BD" w14:textId="4DC35E58" w:rsidR="00ED176E" w:rsidRDefault="00ED176E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</w:comment>
  <w:comment w:id="519" w:author="Сергей Н. Рыжков" w:date="2020-01-31T11:24:00Z" w:initials="СНР">
    <w:p w14:paraId="7FE5A6D4" w14:textId="509914AD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</w:comment>
  <w:comment w:id="520" w:author="Виталий П" w:date="2020-01-31T13:34:00Z" w:initials="ПВ">
    <w:p w14:paraId="1B14E11E" w14:textId="55CFE250" w:rsidR="00ED176E" w:rsidRPr="0077396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</w:comment>
  <w:comment w:id="589" w:author="Сергей Н. Рыжков" w:date="2020-01-29T12:04:00Z" w:initials="СНР">
    <w:p w14:paraId="35053C67" w14:textId="1C3FE333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образом. Если через обменный файл, необходимо четко зафиксировать формат</w:t>
      </w:r>
    </w:p>
  </w:comment>
  <w:comment w:id="590" w:author="Виталий П" w:date="2020-01-30T15:45:00Z" w:initials="ПВ">
    <w:p w14:paraId="0A9F4335" w14:textId="77777777" w:rsidR="00ED176E" w:rsidRDefault="00ED176E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276C7E4A" w14:textId="083594EF" w:rsidR="00ED176E" w:rsidRDefault="00ED176E">
      <w:pPr>
        <w:pStyle w:val="afb"/>
      </w:pPr>
    </w:p>
  </w:comment>
  <w:comment w:id="591" w:author="Сергей Н. Рыжков" w:date="2020-01-31T11:26:00Z" w:initials="СНР">
    <w:p w14:paraId="18FB2FBF" w14:textId="77777777" w:rsidR="00ED176E" w:rsidRPr="00C26D8E" w:rsidRDefault="00ED176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DC809B6" w14:textId="7E297F07" w:rsidR="00ED176E" w:rsidRDefault="00ED176E">
      <w:pPr>
        <w:pStyle w:val="afb"/>
      </w:pPr>
    </w:p>
  </w:comment>
  <w:comment w:id="593" w:author="Сергей Н. Рыжков" w:date="2020-01-29T12:05:00Z" w:initials="СНР">
    <w:p w14:paraId="52796B0B" w14:textId="77777777" w:rsidR="00ED176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письма</w:t>
      </w:r>
    </w:p>
    <w:p w14:paraId="170C697A" w14:textId="77777777" w:rsidR="00ED176E" w:rsidRDefault="00ED176E">
      <w:pPr>
        <w:pStyle w:val="afb"/>
        <w:rPr>
          <w:lang w:val="ru-RU"/>
        </w:rPr>
      </w:pPr>
    </w:p>
    <w:p w14:paraId="59FBE555" w14:textId="5237370D" w:rsidR="00ED176E" w:rsidRPr="001B1112" w:rsidRDefault="00ED176E">
      <w:pPr>
        <w:pStyle w:val="afb"/>
        <w:rPr>
          <w:lang w:val="ru-RU"/>
        </w:rPr>
      </w:pPr>
      <w:r>
        <w:rPr>
          <w:lang w:val="ru-RU"/>
        </w:rPr>
        <w:t>Также не понятно. Проставит Заказчик оценки и что далее?</w:t>
      </w:r>
    </w:p>
  </w:comment>
  <w:comment w:id="594" w:author="Виталий П" w:date="2020-01-30T15:46:00Z" w:initials="ПВ">
    <w:p w14:paraId="4EF77F51" w14:textId="77777777" w:rsidR="00ED176E" w:rsidRDefault="00ED176E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1AE20C71" w14:textId="6D0409C3" w:rsidR="00ED176E" w:rsidRDefault="00ED176E">
      <w:pPr>
        <w:pStyle w:val="afb"/>
      </w:pPr>
    </w:p>
  </w:comment>
  <w:comment w:id="595" w:author="Сергей Н. Рыжков" w:date="2020-01-31T11:26:00Z" w:initials="СНР">
    <w:p w14:paraId="4D15CC5F" w14:textId="77777777" w:rsidR="00ED176E" w:rsidRPr="00C26D8E" w:rsidRDefault="00ED176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7638421" w14:textId="3FD0ECB6" w:rsidR="00ED176E" w:rsidRDefault="00ED176E">
      <w:pPr>
        <w:pStyle w:val="afb"/>
      </w:pPr>
    </w:p>
    <w:p w14:paraId="584E3293" w14:textId="6A8FAD52" w:rsidR="00ED176E" w:rsidRPr="00C26D8E" w:rsidRDefault="00ED176E">
      <w:pPr>
        <w:pStyle w:val="afb"/>
        <w:rPr>
          <w:lang w:val="ru-RU"/>
        </w:rPr>
      </w:pPr>
      <w:r>
        <w:rPr>
          <w:lang w:val="ru-RU"/>
        </w:rPr>
        <w:t>Формат ладно. А где логика проставления оценок? Я сам не могу же додумать придумать… Может форма или страница должна быть отдельная – как Вы планируете?</w:t>
      </w:r>
    </w:p>
  </w:comment>
  <w:comment w:id="596" w:author="Виталий П" w:date="2020-01-31T13:36:00Z" w:initials="ПВ">
    <w:p w14:paraId="61815DF1" w14:textId="77777777" w:rsidR="00ED176E" w:rsidRPr="00773967" w:rsidRDefault="00ED176E" w:rsidP="0077396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  <w:p w14:paraId="232A0CED" w14:textId="3AFDD871" w:rsidR="00ED176E" w:rsidRDefault="00ED176E">
      <w:pPr>
        <w:pStyle w:val="afb"/>
        <w:rPr>
          <w:lang w:val="ru-RU"/>
        </w:rPr>
      </w:pPr>
    </w:p>
    <w:p w14:paraId="3765447D" w14:textId="1F7EA445" w:rsidR="00ED176E" w:rsidRDefault="00ED176E">
      <w:pPr>
        <w:pStyle w:val="afb"/>
        <w:rPr>
          <w:lang w:val="ru-RU"/>
        </w:rPr>
      </w:pPr>
      <w:r>
        <w:rPr>
          <w:lang w:val="ru-RU"/>
        </w:rPr>
        <w:t>Что касается логики, то приблизительно она выглядит так:</w:t>
      </w:r>
    </w:p>
    <w:p w14:paraId="5870BC5D" w14:textId="3E94891D" w:rsidR="00ED176E" w:rsidRDefault="00ED176E">
      <w:pPr>
        <w:pStyle w:val="afb"/>
        <w:rPr>
          <w:lang w:val="ru-RU"/>
        </w:rPr>
      </w:pPr>
      <w:r>
        <w:rPr>
          <w:lang w:val="ru-RU"/>
        </w:rPr>
        <w:t xml:space="preserve">1) После того, как были проведены </w:t>
      </w:r>
      <w:proofErr w:type="spellStart"/>
      <w:r>
        <w:rPr>
          <w:lang w:val="ru-RU"/>
        </w:rPr>
        <w:t>дезработы</w:t>
      </w:r>
      <w:proofErr w:type="spellEnd"/>
      <w:r>
        <w:rPr>
          <w:lang w:val="ru-RU"/>
        </w:rPr>
        <w:t>, мы регистрируем их у себя в Базе</w:t>
      </w:r>
    </w:p>
    <w:p w14:paraId="635CEFBB" w14:textId="6BC2A983" w:rsidR="00ED176E" w:rsidRDefault="00ED176E">
      <w:pPr>
        <w:pStyle w:val="afb"/>
        <w:rPr>
          <w:lang w:val="ru-RU"/>
        </w:rPr>
      </w:pPr>
      <w:r>
        <w:rPr>
          <w:lang w:val="ru-RU"/>
        </w:rPr>
        <w:t>2) Далее идёт экспорт выполненных работ на Сайт</w:t>
      </w:r>
    </w:p>
    <w:p w14:paraId="25EDFD34" w14:textId="4A79A6C7" w:rsidR="00ED176E" w:rsidRDefault="00ED176E">
      <w:pPr>
        <w:pStyle w:val="afb"/>
        <w:rPr>
          <w:lang w:val="ru-RU"/>
        </w:rPr>
      </w:pPr>
      <w:r>
        <w:rPr>
          <w:lang w:val="ru-RU"/>
        </w:rPr>
        <w:t xml:space="preserve">3) Далее клиент автоматически получает письмо на почту с просьбой оценить работу. Я думаю, что в письме должны быть 5 </w:t>
      </w:r>
      <w:proofErr w:type="spellStart"/>
      <w:r>
        <w:rPr>
          <w:lang w:val="ru-RU"/>
        </w:rPr>
        <w:t>звёздочёк</w:t>
      </w:r>
      <w:proofErr w:type="spellEnd"/>
      <w:r>
        <w:rPr>
          <w:lang w:val="ru-RU"/>
        </w:rPr>
        <w:t xml:space="preserve">, Каждая звезда </w:t>
      </w:r>
      <w:proofErr w:type="spellStart"/>
      <w:r>
        <w:rPr>
          <w:lang w:val="ru-RU"/>
        </w:rPr>
        <w:t>соотвтетствует</w:t>
      </w:r>
      <w:proofErr w:type="spellEnd"/>
      <w:r>
        <w:rPr>
          <w:lang w:val="ru-RU"/>
        </w:rPr>
        <w:t xml:space="preserve"> баллу. При нажатии на звезду мы получаем оценку, которая </w:t>
      </w:r>
      <w:proofErr w:type="spellStart"/>
      <w:r>
        <w:rPr>
          <w:lang w:val="ru-RU"/>
        </w:rPr>
        <w:t>записываестя</w:t>
      </w:r>
      <w:proofErr w:type="spellEnd"/>
      <w:r>
        <w:rPr>
          <w:lang w:val="ru-RU"/>
        </w:rPr>
        <w:t xml:space="preserve"> на Сайте</w:t>
      </w:r>
    </w:p>
    <w:p w14:paraId="37FFEF58" w14:textId="5619B098" w:rsidR="00ED176E" w:rsidRPr="00936A28" w:rsidRDefault="00ED176E">
      <w:pPr>
        <w:pStyle w:val="afb"/>
        <w:rPr>
          <w:lang w:val="ru-RU"/>
        </w:rPr>
      </w:pPr>
      <w:r>
        <w:rPr>
          <w:lang w:val="ru-RU"/>
        </w:rPr>
        <w:t>4) Далее мы выгружаем оценку к себе в Базу</w:t>
      </w:r>
    </w:p>
  </w:comment>
  <w:comment w:id="597" w:author="Сергей Н. Рыжков" w:date="2020-01-31T13:53:00Z" w:initials="СНР">
    <w:p w14:paraId="691A4F10" w14:textId="0D41B2B7" w:rsidR="00ED176E" w:rsidRPr="006E6407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Ну вот придет вам письмо. Как Вы в письме сможете что-то сделать? А еще почтовые клиенты у всех разные. Может сделать страницу. Письмо придет со ссылкой на страницу </w:t>
      </w:r>
    </w:p>
  </w:comment>
  <w:comment w:id="598" w:author="Виталий П" w:date="2020-02-04T16:34:00Z" w:initials="ПВ">
    <w:p w14:paraId="26DDA533" w14:textId="71A7CDE6" w:rsidR="007E061A" w:rsidRDefault="007E061A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Нам нужно, чтобы клиент, получивший письмо, увидел в нём 5 звёздочек и сопроводительный текст (по примеру, как приходит письмо с </w:t>
      </w:r>
      <w:proofErr w:type="spellStart"/>
      <w:r>
        <w:rPr>
          <w:lang w:val="ru-RU"/>
        </w:rPr>
        <w:t>Букинга</w:t>
      </w:r>
      <w:proofErr w:type="spellEnd"/>
      <w:r>
        <w:rPr>
          <w:lang w:val="ru-RU"/>
        </w:rPr>
        <w:t>). После выбора оценки кл</w:t>
      </w:r>
      <w:r>
        <w:rPr>
          <w:lang w:val="ru-RU"/>
        </w:rPr>
        <w:t>иент попадает на нашу страницу на сайте</w:t>
      </w:r>
      <w:r>
        <w:rPr>
          <w:lang w:val="ru-RU"/>
        </w:rPr>
        <w:t xml:space="preserve">. где написано «Большое спасибо, что оценили работу нашего мастера! Это поможет нам стать лучше!». Попав на эту страницу, оценка записывается в базу данных сайта и после этого </w:t>
      </w:r>
      <w:proofErr w:type="spellStart"/>
      <w:r>
        <w:rPr>
          <w:lang w:val="ru-RU"/>
        </w:rPr>
        <w:t>экспотрируется</w:t>
      </w:r>
      <w:proofErr w:type="spellEnd"/>
      <w:r>
        <w:rPr>
          <w:lang w:val="ru-RU"/>
        </w:rPr>
        <w:t xml:space="preserve"> к нам в Базу</w:t>
      </w:r>
    </w:p>
    <w:p w14:paraId="52BC8F22" w14:textId="20175272" w:rsidR="007E061A" w:rsidRPr="007E061A" w:rsidRDefault="007E061A">
      <w:pPr>
        <w:pStyle w:val="afb"/>
        <w:rPr>
          <w:lang w:val="ru-RU"/>
        </w:rPr>
      </w:pPr>
    </w:p>
  </w:comment>
  <w:comment w:id="665" w:author="Сергей Н. Рыжков" w:date="2020-01-29T12:07:00Z" w:initials="СНР">
    <w:p w14:paraId="2B47BD5F" w14:textId="0BC9A107" w:rsidR="00ED176E" w:rsidRPr="001B1112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Подключение стороннего сервиса для чатов? Если да, то какого</w:t>
      </w:r>
    </w:p>
  </w:comment>
  <w:comment w:id="666" w:author="Виталий П" w:date="2020-01-30T15:46:00Z" w:initials="ПВ">
    <w:p w14:paraId="6BA6EFF3" w14:textId="77777777" w:rsidR="00ED176E" w:rsidRPr="00B709B0" w:rsidRDefault="00ED176E" w:rsidP="00FF3909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  <w:p w14:paraId="2216AAA7" w14:textId="5A9D9D43" w:rsidR="00ED176E" w:rsidRPr="00FF3909" w:rsidRDefault="00ED176E">
      <w:pPr>
        <w:pStyle w:val="afb"/>
        <w:rPr>
          <w:lang w:val="ru-RU"/>
        </w:rPr>
      </w:pPr>
    </w:p>
  </w:comment>
  <w:comment w:id="667" w:author="Сергей Н. Рыжков" w:date="2020-01-31T11:27:00Z" w:initials="СНР">
    <w:p w14:paraId="24F90ED6" w14:textId="7DCB47B6" w:rsidR="00ED176E" w:rsidRPr="00C26D8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Выше писал. Да, я посмотрю и пришлю вам анализ</w:t>
      </w:r>
    </w:p>
  </w:comment>
  <w:comment w:id="724" w:author="Сергей Н. Рыжков" w:date="2020-01-29T12:27:00Z" w:initials="СНР">
    <w:p w14:paraId="54CE9C0D" w14:textId="247FA5E0" w:rsidR="00ED176E" w:rsidRPr="004E5669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 С сайта нет доступа к Базе</w:t>
      </w:r>
    </w:p>
  </w:comment>
  <w:comment w:id="725" w:author="Виталий П" w:date="2020-01-30T15:47:00Z" w:initials="ПВ">
    <w:p w14:paraId="68B1B65F" w14:textId="77777777" w:rsidR="00ED176E" w:rsidRDefault="00ED176E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78B044F2" w14:textId="2BAAC064" w:rsidR="00ED176E" w:rsidRDefault="00ED176E">
      <w:pPr>
        <w:pStyle w:val="afb"/>
      </w:pPr>
    </w:p>
  </w:comment>
  <w:comment w:id="726" w:author="Сергей Н. Рыжков" w:date="2020-01-31T11:29:00Z" w:initials="СНР">
    <w:p w14:paraId="44560CB1" w14:textId="77777777" w:rsidR="00ED176E" w:rsidRPr="00C26D8E" w:rsidRDefault="00ED176E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A8B1404" w14:textId="448BDACF" w:rsidR="00ED176E" w:rsidRDefault="00ED176E">
      <w:pPr>
        <w:pStyle w:val="afb"/>
      </w:pPr>
    </w:p>
  </w:comment>
  <w:comment w:id="727" w:author="Виталий П" w:date="2020-01-31T13:44:00Z" w:initials="ПВ">
    <w:p w14:paraId="356D023B" w14:textId="77777777" w:rsidR="00ED176E" w:rsidRPr="00773967" w:rsidRDefault="00ED176E" w:rsidP="00B45DC1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  <w:p w14:paraId="7319C663" w14:textId="3EDCBDE0" w:rsidR="00ED176E" w:rsidRPr="00B45DC1" w:rsidRDefault="00ED176E">
      <w:pPr>
        <w:pStyle w:val="afb"/>
        <w:rPr>
          <w:lang w:val="ru-RU"/>
        </w:rPr>
      </w:pPr>
    </w:p>
  </w:comment>
  <w:comment w:id="832" w:author="Сергей Н. Рыжков" w:date="2020-01-29T12:29:00Z" w:initials="СНР">
    <w:p w14:paraId="7E1B4CE8" w14:textId="6F6FFA23" w:rsidR="00ED176E" w:rsidRPr="00B7406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Делаем? Если да, то необходим макет как располагать в футере если несколько </w:t>
      </w:r>
      <w:proofErr w:type="spellStart"/>
      <w:r>
        <w:rPr>
          <w:lang w:val="ru-RU"/>
        </w:rPr>
        <w:t>соц.сейтей</w:t>
      </w:r>
      <w:proofErr w:type="spellEnd"/>
    </w:p>
  </w:comment>
  <w:comment w:id="833" w:author="Виталий П" w:date="2020-01-30T15:47:00Z" w:initials="ПВ">
    <w:p w14:paraId="2F181D8B" w14:textId="65893D53" w:rsidR="00ED176E" w:rsidRPr="00FF3909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сделаем</w:t>
      </w:r>
    </w:p>
  </w:comment>
  <w:comment w:id="838" w:author="Сергей Н. Рыжков" w:date="2020-01-29T12:30:00Z" w:initials="СНР">
    <w:p w14:paraId="6D332F41" w14:textId="77777777" w:rsidR="00ED176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Сейчас нет. Мы изменили логику полностью. Раздел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первого уровня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второго уровня</w:t>
      </w:r>
    </w:p>
    <w:p w14:paraId="35DBF857" w14:textId="5FA8CF17" w:rsidR="00ED176E" w:rsidRPr="00B7406E" w:rsidRDefault="00ED176E">
      <w:pPr>
        <w:pStyle w:val="afb"/>
        <w:rPr>
          <w:lang w:val="ru-RU"/>
        </w:rPr>
      </w:pPr>
      <w:r>
        <w:rPr>
          <w:lang w:val="ru-RU"/>
        </w:rPr>
        <w:t>Удалить.</w:t>
      </w:r>
    </w:p>
  </w:comment>
  <w:comment w:id="839" w:author="Виталий П" w:date="2020-01-30T15:48:00Z" w:initials="ПВ">
    <w:p w14:paraId="3DE50E3E" w14:textId="0E86F993" w:rsidR="00ED176E" w:rsidRPr="00703D6D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удалим, тогда нужно внести изменения в Карточку услуги» и добавить там вкладку Прайс-лист. Но можно и оставить, т.к. здесь речь идёт о функционале, а способ реализации мы можем менять в соответствии с договором</w:t>
      </w:r>
    </w:p>
  </w:comment>
  <w:comment w:id="840" w:author="Сергей Н. Рыжков" w:date="2020-01-31T11:31:00Z" w:initials="СНР">
    <w:p w14:paraId="121E1D0C" w14:textId="6189ACD6" w:rsidR="00ED176E" w:rsidRPr="00420D33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у вас не будет претензий (вдруг), то оставим так. </w:t>
      </w:r>
    </w:p>
  </w:comment>
  <w:comment w:id="841" w:author="Виталий П" w:date="2020-01-31T13:45:00Z" w:initials="ПВ">
    <w:p w14:paraId="31FB72B1" w14:textId="4E50C88A" w:rsidR="00ED176E" w:rsidRPr="00B45DC1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Претензий не будет</w:t>
      </w:r>
    </w:p>
  </w:comment>
  <w:comment w:id="945" w:author="Сергей Н. Рыжков" w:date="2020-01-29T14:32:00Z" w:initials="СНР">
    <w:p w14:paraId="4E5B0DE9" w14:textId="05C1578A" w:rsidR="00ED176E" w:rsidRPr="00066CF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946" w:author="Виталий П" w:date="2020-01-30T15:53:00Z" w:initials="ПВ">
    <w:p w14:paraId="60F84A6F" w14:textId="7DFA4B21" w:rsidR="00ED176E" w:rsidRPr="00703D6D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957" w:author="Сергей Н. Рыжков" w:date="2020-01-29T14:32:00Z" w:initials="СНР">
    <w:p w14:paraId="6547F8C9" w14:textId="0D35F6F0" w:rsidR="00ED176E" w:rsidRPr="00066CF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958" w:author="Виталий П" w:date="2020-01-30T15:53:00Z" w:initials="ПВ">
    <w:p w14:paraId="0621225C" w14:textId="7F7C3CE6" w:rsidR="00ED176E" w:rsidRPr="00703D6D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1008" w:author="Виталий П" w:date="2020-01-30T15:55:00Z" w:initials="ПВ">
    <w:p w14:paraId="2A464496" w14:textId="3D270575" w:rsidR="00ED176E" w:rsidRPr="001B6F5C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Я не знаю каким должен быть этот файл и что он должен содержать.</w:t>
      </w:r>
    </w:p>
  </w:comment>
  <w:comment w:id="1014" w:author="Сергей Н. Рыжков" w:date="2020-01-29T14:38:00Z" w:initials="СНР">
    <w:p w14:paraId="74997D2B" w14:textId="7FA26742" w:rsidR="00ED176E" w:rsidRPr="00066CF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</w:t>
      </w:r>
    </w:p>
  </w:comment>
  <w:comment w:id="1015" w:author="Виталий П" w:date="2020-01-30T15:58:00Z" w:initials="ПВ">
    <w:p w14:paraId="2D2E9238" w14:textId="49F642EE" w:rsidR="00ED176E" w:rsidRPr="001B6F5C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Почему?</w:t>
      </w:r>
    </w:p>
  </w:comment>
  <w:comment w:id="1016" w:author="Сергей Н. Рыжков" w:date="2020-01-31T11:35:00Z" w:initials="СНР">
    <w:p w14:paraId="17F32514" w14:textId="682DBC54" w:rsidR="00ED176E" w:rsidRPr="00420D33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Можно и </w:t>
      </w:r>
      <w:proofErr w:type="spellStart"/>
      <w:r>
        <w:rPr>
          <w:lang w:val="ru-RU"/>
        </w:rPr>
        <w:t>сотавить</w:t>
      </w:r>
      <w:proofErr w:type="spellEnd"/>
      <w:r>
        <w:rPr>
          <w:lang w:val="ru-RU"/>
        </w:rPr>
        <w:t>. Просто как-то в ТЗ раздел «Полезные подсказки»…с фразами «мы можем» (а может и нет). Ладно пусть остается.</w:t>
      </w:r>
    </w:p>
  </w:comment>
  <w:comment w:id="1021" w:author="Сергей Н. Рыжков" w:date="2020-01-29T14:38:00Z" w:initials="СНР">
    <w:p w14:paraId="14604EE2" w14:textId="58F6D655" w:rsidR="00ED176E" w:rsidRPr="00066CFE" w:rsidRDefault="00ED17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Это на хостинге должны сделать. 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5AEF9" w15:done="0"/>
  <w15:commentEx w15:paraId="21175668" w15:paraIdParent="0A85AEF9" w15:done="0"/>
  <w15:commentEx w15:paraId="7B29188B" w15:paraIdParent="0A85AEF9" w15:done="0"/>
  <w15:commentEx w15:paraId="64C3CEDD" w15:done="0"/>
  <w15:commentEx w15:paraId="0C9A61BE" w15:paraIdParent="64C3CEDD" w15:done="0"/>
  <w15:commentEx w15:paraId="2F339574" w15:paraIdParent="64C3CEDD" w15:done="0"/>
  <w15:commentEx w15:paraId="45E17EB0" w15:paraIdParent="64C3CEDD" w15:done="0"/>
  <w15:commentEx w15:paraId="114A148A" w15:done="0"/>
  <w15:commentEx w15:paraId="51FA6FF1" w15:paraIdParent="114A148A" w15:done="0"/>
  <w15:commentEx w15:paraId="1882D5C6" w15:done="0"/>
  <w15:commentEx w15:paraId="03CE396F" w15:paraIdParent="1882D5C6" w15:done="0"/>
  <w15:commentEx w15:paraId="725BA0A2" w15:done="0"/>
  <w15:commentEx w15:paraId="0B38BDE7" w15:paraIdParent="725BA0A2" w15:done="0"/>
  <w15:commentEx w15:paraId="5AB4C569" w15:done="0"/>
  <w15:commentEx w15:paraId="6ADB269F" w15:paraIdParent="5AB4C569" w15:done="0"/>
  <w15:commentEx w15:paraId="78286D92" w15:paraIdParent="5AB4C569" w15:done="0"/>
  <w15:commentEx w15:paraId="69083A06" w15:done="0"/>
  <w15:commentEx w15:paraId="60BFB959" w15:paraIdParent="69083A06" w15:done="0"/>
  <w15:commentEx w15:paraId="3F022E21" w15:paraIdParent="69083A06" w15:done="0"/>
  <w15:commentEx w15:paraId="227279E6" w15:done="0"/>
  <w15:commentEx w15:paraId="04E30FC3" w15:paraIdParent="227279E6" w15:done="0"/>
  <w15:commentEx w15:paraId="496BE7DD" w15:paraIdParent="227279E6" w15:done="0"/>
  <w15:commentEx w15:paraId="23002C95" w15:done="0"/>
  <w15:commentEx w15:paraId="6DC500CB" w15:paraIdParent="23002C95" w15:done="0"/>
  <w15:commentEx w15:paraId="24B1583E" w15:done="0"/>
  <w15:commentEx w15:paraId="5357F1EC" w15:paraIdParent="24B1583E" w15:done="0"/>
  <w15:commentEx w15:paraId="6F43E434" w15:done="0"/>
  <w15:commentEx w15:paraId="27E2241D" w15:paraIdParent="6F43E434" w15:done="0"/>
  <w15:commentEx w15:paraId="69B5F782" w15:paraIdParent="6F43E434" w15:done="0"/>
  <w15:commentEx w15:paraId="618E87A5" w15:done="0"/>
  <w15:commentEx w15:paraId="601406BD" w15:paraIdParent="618E87A5" w15:done="0"/>
  <w15:commentEx w15:paraId="7FE5A6D4" w15:paraIdParent="618E87A5" w15:done="0"/>
  <w15:commentEx w15:paraId="1B14E11E" w15:paraIdParent="618E87A5" w15:done="0"/>
  <w15:commentEx w15:paraId="35053C67" w15:done="0"/>
  <w15:commentEx w15:paraId="276C7E4A" w15:paraIdParent="35053C67" w15:done="0"/>
  <w15:commentEx w15:paraId="7DC809B6" w15:paraIdParent="35053C67" w15:done="0"/>
  <w15:commentEx w15:paraId="59FBE555" w15:done="0"/>
  <w15:commentEx w15:paraId="1AE20C71" w15:paraIdParent="59FBE555" w15:done="0"/>
  <w15:commentEx w15:paraId="584E3293" w15:paraIdParent="59FBE555" w15:done="0"/>
  <w15:commentEx w15:paraId="37FFEF58" w15:paraIdParent="59FBE555" w15:done="0"/>
  <w15:commentEx w15:paraId="691A4F10" w15:paraIdParent="59FBE555" w15:done="0"/>
  <w15:commentEx w15:paraId="52BC8F22" w15:paraIdParent="59FBE555" w15:done="0"/>
  <w15:commentEx w15:paraId="2B47BD5F" w15:done="0"/>
  <w15:commentEx w15:paraId="2216AAA7" w15:paraIdParent="2B47BD5F" w15:done="0"/>
  <w15:commentEx w15:paraId="24F90ED6" w15:paraIdParent="2B47BD5F" w15:done="0"/>
  <w15:commentEx w15:paraId="54CE9C0D" w15:done="0"/>
  <w15:commentEx w15:paraId="78B044F2" w15:paraIdParent="54CE9C0D" w15:done="0"/>
  <w15:commentEx w15:paraId="7A8B1404" w15:paraIdParent="54CE9C0D" w15:done="0"/>
  <w15:commentEx w15:paraId="7319C663" w15:paraIdParent="54CE9C0D" w15:done="0"/>
  <w15:commentEx w15:paraId="7E1B4CE8" w15:done="0"/>
  <w15:commentEx w15:paraId="2F181D8B" w15:paraIdParent="7E1B4CE8" w15:done="0"/>
  <w15:commentEx w15:paraId="35DBF857" w15:done="0"/>
  <w15:commentEx w15:paraId="3DE50E3E" w15:paraIdParent="35DBF857" w15:done="0"/>
  <w15:commentEx w15:paraId="121E1D0C" w15:paraIdParent="35DBF857" w15:done="0"/>
  <w15:commentEx w15:paraId="31FB72B1" w15:paraIdParent="35DBF857" w15:done="0"/>
  <w15:commentEx w15:paraId="4E5B0DE9" w15:done="0"/>
  <w15:commentEx w15:paraId="60F84A6F" w15:paraIdParent="4E5B0DE9" w15:done="0"/>
  <w15:commentEx w15:paraId="6547F8C9" w15:done="0"/>
  <w15:commentEx w15:paraId="0621225C" w15:paraIdParent="6547F8C9" w15:done="0"/>
  <w15:commentEx w15:paraId="2A464496" w15:done="0"/>
  <w15:commentEx w15:paraId="74997D2B" w15:done="0"/>
  <w15:commentEx w15:paraId="2D2E9238" w15:paraIdParent="74997D2B" w15:done="0"/>
  <w15:commentEx w15:paraId="17F32514" w15:paraIdParent="74997D2B" w15:done="0"/>
  <w15:commentEx w15:paraId="14604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 w15:restartNumberingAfterBreak="0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италий П">
    <w15:presenceInfo w15:providerId="None" w15:userId="Виталий П"/>
  </w15:person>
  <w15:person w15:author="Сергей Н. Рыжков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revisionView w:formatting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66CFE"/>
    <w:rsid w:val="000971C2"/>
    <w:rsid w:val="000A3145"/>
    <w:rsid w:val="000F6D0A"/>
    <w:rsid w:val="001111CC"/>
    <w:rsid w:val="001320C2"/>
    <w:rsid w:val="001A01FE"/>
    <w:rsid w:val="001A1446"/>
    <w:rsid w:val="001B1112"/>
    <w:rsid w:val="001B6F5C"/>
    <w:rsid w:val="002550ED"/>
    <w:rsid w:val="002604D4"/>
    <w:rsid w:val="00267B88"/>
    <w:rsid w:val="0027491A"/>
    <w:rsid w:val="00275E57"/>
    <w:rsid w:val="002829AC"/>
    <w:rsid w:val="002873D4"/>
    <w:rsid w:val="002B12CE"/>
    <w:rsid w:val="002E2D7F"/>
    <w:rsid w:val="003A630C"/>
    <w:rsid w:val="003C2A4D"/>
    <w:rsid w:val="003E721F"/>
    <w:rsid w:val="003F128D"/>
    <w:rsid w:val="00420D33"/>
    <w:rsid w:val="00437F07"/>
    <w:rsid w:val="00471302"/>
    <w:rsid w:val="004850EE"/>
    <w:rsid w:val="00492CC9"/>
    <w:rsid w:val="004D748D"/>
    <w:rsid w:val="004E5669"/>
    <w:rsid w:val="005205CC"/>
    <w:rsid w:val="0052139A"/>
    <w:rsid w:val="00535759"/>
    <w:rsid w:val="00570620"/>
    <w:rsid w:val="005763DB"/>
    <w:rsid w:val="005B788E"/>
    <w:rsid w:val="005C1BB5"/>
    <w:rsid w:val="005C2971"/>
    <w:rsid w:val="005E1875"/>
    <w:rsid w:val="005E31AC"/>
    <w:rsid w:val="005F0018"/>
    <w:rsid w:val="005F13DD"/>
    <w:rsid w:val="005F653E"/>
    <w:rsid w:val="00607CE7"/>
    <w:rsid w:val="006340F8"/>
    <w:rsid w:val="0063577A"/>
    <w:rsid w:val="006448AC"/>
    <w:rsid w:val="006A3D19"/>
    <w:rsid w:val="006B0638"/>
    <w:rsid w:val="006D2C7E"/>
    <w:rsid w:val="006E6407"/>
    <w:rsid w:val="00703D6D"/>
    <w:rsid w:val="007127D6"/>
    <w:rsid w:val="007248D2"/>
    <w:rsid w:val="00736665"/>
    <w:rsid w:val="0076351B"/>
    <w:rsid w:val="00773967"/>
    <w:rsid w:val="0079347D"/>
    <w:rsid w:val="00795EFF"/>
    <w:rsid w:val="007A3390"/>
    <w:rsid w:val="007C1535"/>
    <w:rsid w:val="007E061A"/>
    <w:rsid w:val="007E2362"/>
    <w:rsid w:val="007F13D7"/>
    <w:rsid w:val="00801D99"/>
    <w:rsid w:val="00811A89"/>
    <w:rsid w:val="00823486"/>
    <w:rsid w:val="008347C6"/>
    <w:rsid w:val="00885682"/>
    <w:rsid w:val="00887B63"/>
    <w:rsid w:val="008A04C9"/>
    <w:rsid w:val="008B1506"/>
    <w:rsid w:val="008C5A83"/>
    <w:rsid w:val="008E00C9"/>
    <w:rsid w:val="00902918"/>
    <w:rsid w:val="009158A9"/>
    <w:rsid w:val="00921B50"/>
    <w:rsid w:val="0093448A"/>
    <w:rsid w:val="00936A28"/>
    <w:rsid w:val="00945900"/>
    <w:rsid w:val="00963646"/>
    <w:rsid w:val="00965EA8"/>
    <w:rsid w:val="00980DA2"/>
    <w:rsid w:val="00981D6F"/>
    <w:rsid w:val="009F5F31"/>
    <w:rsid w:val="00A0217A"/>
    <w:rsid w:val="00A1395F"/>
    <w:rsid w:val="00A21D44"/>
    <w:rsid w:val="00A241F1"/>
    <w:rsid w:val="00A53525"/>
    <w:rsid w:val="00AC2443"/>
    <w:rsid w:val="00AC6D09"/>
    <w:rsid w:val="00AF663F"/>
    <w:rsid w:val="00B07C26"/>
    <w:rsid w:val="00B25CAF"/>
    <w:rsid w:val="00B3048D"/>
    <w:rsid w:val="00B45DC1"/>
    <w:rsid w:val="00B709B0"/>
    <w:rsid w:val="00B7406E"/>
    <w:rsid w:val="00BA49C0"/>
    <w:rsid w:val="00BA6281"/>
    <w:rsid w:val="00BA7B42"/>
    <w:rsid w:val="00BB2F89"/>
    <w:rsid w:val="00BC4F61"/>
    <w:rsid w:val="00C1568D"/>
    <w:rsid w:val="00C26D8E"/>
    <w:rsid w:val="00C55137"/>
    <w:rsid w:val="00C6773D"/>
    <w:rsid w:val="00CB4501"/>
    <w:rsid w:val="00CB52E0"/>
    <w:rsid w:val="00CC23FC"/>
    <w:rsid w:val="00CF76F5"/>
    <w:rsid w:val="00D05A8D"/>
    <w:rsid w:val="00D240CE"/>
    <w:rsid w:val="00DA23B3"/>
    <w:rsid w:val="00DC4BCF"/>
    <w:rsid w:val="00DE5276"/>
    <w:rsid w:val="00DF011C"/>
    <w:rsid w:val="00DF0AD1"/>
    <w:rsid w:val="00DF7A9C"/>
    <w:rsid w:val="00E362CD"/>
    <w:rsid w:val="00E62C65"/>
    <w:rsid w:val="00ED176E"/>
    <w:rsid w:val="00ED4FB5"/>
    <w:rsid w:val="00ED766B"/>
    <w:rsid w:val="00F11343"/>
    <w:rsid w:val="00F603C3"/>
    <w:rsid w:val="00F66F1C"/>
    <w:rsid w:val="00F72D42"/>
    <w:rsid w:val="00FD0AC9"/>
    <w:rsid w:val="00FD6644"/>
    <w:rsid w:val="00FE3BB0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D583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1A1446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A144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A144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A144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A1446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1A14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A1446"/>
    <w:rPr>
      <w:rFonts w:ascii="Segoe UI" w:hAnsi="Segoe UI" w:cs="Segoe UI"/>
      <w:sz w:val="18"/>
      <w:szCs w:val="18"/>
    </w:rPr>
  </w:style>
  <w:style w:type="paragraph" w:customStyle="1" w:styleId="Normalunindented">
    <w:name w:val="Normal unindented"/>
    <w:aliases w:val="Обычный Без отступа"/>
    <w:qFormat/>
    <w:rsid w:val="00FE3BB0"/>
    <w:pPr>
      <w:spacing w:before="120" w:after="120"/>
      <w:jc w:val="both"/>
    </w:pPr>
    <w:rPr>
      <w:rFonts w:ascii="Times New Roman" w:eastAsia="Times New Roman" w:hAnsi="Times New Roman" w:cs="Times New Roman"/>
      <w:lang w:val="ru-RU"/>
    </w:rPr>
  </w:style>
  <w:style w:type="paragraph" w:styleId="aff1">
    <w:name w:val="Revision"/>
    <w:hidden/>
    <w:uiPriority w:val="99"/>
    <w:semiHidden/>
    <w:rsid w:val="00A1395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ms.ru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emf"/><Relationship Id="rId26" Type="http://schemas.openxmlformats.org/officeDocument/2006/relationships/hyperlink" Target="https://shop.kyivstar.ua/smartphones" TargetMode="External"/><Relationship Id="rId39" Type="http://schemas.openxmlformats.org/officeDocument/2006/relationships/hyperlink" Target="https://schema.org/Organiz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joxi.ru/52a33xhEkRJ6r0" TargetMode="External"/><Relationship Id="rId34" Type="http://schemas.openxmlformats.org/officeDocument/2006/relationships/image" Target="media/image8.jpg"/><Relationship Id="rId42" Type="http://schemas.openxmlformats.org/officeDocument/2006/relationships/hyperlink" Target="https://schema.org/BreadcrumbList" TargetMode="External"/><Relationship Id="rId47" Type="http://schemas.openxmlformats.org/officeDocument/2006/relationships/hyperlink" Target="https://developers.google.com/search/docs/data-types/social-profile" TargetMode="External"/><Relationship Id="rId50" Type="http://schemas.openxmlformats.org/officeDocument/2006/relationships/hyperlink" Target="https://www.youtube.com/watch?v=3Z7LX7dndMg&amp;t=1428s&amp;list=PLnHBNwKVfrho30-j_JyxDPYRIVMcUcPuE&amp;index=5" TargetMode="External"/><Relationship Id="rId7" Type="http://schemas.openxmlformats.org/officeDocument/2006/relationships/hyperlink" Target="http://www.sberbank.ru" TargetMode="External"/><Relationship Id="rId12" Type="http://schemas.openxmlformats.org/officeDocument/2006/relationships/hyperlink" Target="http://www.ekoset.ru" TargetMode="External"/><Relationship Id="rId17" Type="http://schemas.openxmlformats.org/officeDocument/2006/relationships/image" Target="media/image4.emf"/><Relationship Id="rId25" Type="http://schemas.openxmlformats.org/officeDocument/2006/relationships/hyperlink" Target="http://site.com/" TargetMode="External"/><Relationship Id="rId33" Type="http://schemas.openxmlformats.org/officeDocument/2006/relationships/hyperlink" Target="https://www.sitemaps.org/ru/protocol.html" TargetMode="External"/><Relationship Id="rId38" Type="http://schemas.openxmlformats.org/officeDocument/2006/relationships/image" Target="media/image10.jpg"/><Relationship Id="rId46" Type="http://schemas.openxmlformats.org/officeDocument/2006/relationships/hyperlink" Target="https://developers.google.com/search/docs/data-types/corporate-conta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www.ekoset.ru" TargetMode="External"/><Relationship Id="rId29" Type="http://schemas.openxmlformats.org/officeDocument/2006/relationships/hyperlink" Target="https://atlantisisrael.com/HOME" TargetMode="External"/><Relationship Id="rId41" Type="http://schemas.openxmlformats.org/officeDocument/2006/relationships/hyperlink" Target="http://schema.org/WebP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ekoset.ru" TargetMode="External"/><Relationship Id="rId11" Type="http://schemas.openxmlformats.org/officeDocument/2006/relationships/hyperlink" Target="http://www.pest.ekoset.ru" TargetMode="External"/><Relationship Id="rId24" Type="http://schemas.openxmlformats.org/officeDocument/2006/relationships/hyperlink" Target="http://site.com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support.google.com/webmasters/answer/75712" TargetMode="External"/><Relationship Id="rId40" Type="http://schemas.openxmlformats.org/officeDocument/2006/relationships/hyperlink" Target="http://schema.org/Product" TargetMode="External"/><Relationship Id="rId45" Type="http://schemas.openxmlformats.org/officeDocument/2006/relationships/hyperlink" Target="http://schema.org/Review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://site.com/" TargetMode="External"/><Relationship Id="rId28" Type="http://schemas.openxmlformats.org/officeDocument/2006/relationships/hyperlink" Target="http://site.com/" TargetMode="External"/><Relationship Id="rId36" Type="http://schemas.openxmlformats.org/officeDocument/2006/relationships/hyperlink" Target="https://support.google.com/webmasters/answer/178636?hl=ru" TargetMode="External"/><Relationship Id="rId49" Type="http://schemas.openxmlformats.org/officeDocument/2006/relationships/hyperlink" Target="http://blog.seolib.ru/raznoe/optimizaciya-izobrazhenij-dlya-mobilnyx-ustrojstv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joxi.ru/V2VzzWFdkDoO2v" TargetMode="External"/><Relationship Id="rId31" Type="http://schemas.openxmlformats.org/officeDocument/2006/relationships/hyperlink" Target="https://atlantisisrael.com/1" TargetMode="External"/><Relationship Id="rId44" Type="http://schemas.openxmlformats.org/officeDocument/2006/relationships/hyperlink" Target="http://schema.org/AggregateRating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unisender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site.com/" TargetMode="External"/><Relationship Id="rId30" Type="http://schemas.openxmlformats.org/officeDocument/2006/relationships/hyperlink" Target="https://atlantisisrael.com/home" TargetMode="External"/><Relationship Id="rId35" Type="http://schemas.openxmlformats.org/officeDocument/2006/relationships/image" Target="media/image9.jpg"/><Relationship Id="rId43" Type="http://schemas.openxmlformats.org/officeDocument/2006/relationships/hyperlink" Target="http://schema.org/SaleEvent" TargetMode="External"/><Relationship Id="rId48" Type="http://schemas.openxmlformats.org/officeDocument/2006/relationships/hyperlink" Target="https://developers.google.com/search/docs/data-types/event" TargetMode="External"/><Relationship Id="rId8" Type="http://schemas.openxmlformats.org/officeDocument/2006/relationships/hyperlink" Target="http://www.mts.ru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7D26-3732-43FF-8AEB-B165277B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53</Pages>
  <Words>8688</Words>
  <Characters>49524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Виталий П</cp:lastModifiedBy>
  <cp:revision>5</cp:revision>
  <dcterms:created xsi:type="dcterms:W3CDTF">2020-02-04T11:51:00Z</dcterms:created>
  <dcterms:modified xsi:type="dcterms:W3CDTF">2020-02-04T13:42:00Z</dcterms:modified>
</cp:coreProperties>
</file>