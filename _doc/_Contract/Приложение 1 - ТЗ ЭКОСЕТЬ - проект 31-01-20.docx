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A7487" w14:textId="446192D4" w:rsidR="00AF663F" w:rsidRPr="00275E57" w:rsidRDefault="00A21D44" w:rsidP="00A21D44">
      <w:pPr>
        <w:ind w:left="720"/>
        <w:jc w:val="right"/>
        <w:rPr>
          <w:rFonts w:asciiTheme="majorHAnsi" w:hAnsiTheme="majorHAnsi"/>
          <w:sz w:val="28"/>
          <w:szCs w:val="28"/>
        </w:rPr>
      </w:pPr>
      <w:r w:rsidRPr="00275E57">
        <w:rPr>
          <w:rFonts w:asciiTheme="majorHAnsi" w:hAnsiTheme="majorHAnsi"/>
          <w:i/>
        </w:rPr>
        <w:t xml:space="preserve">Приложение № </w:t>
      </w:r>
      <w:r w:rsidRPr="00275E57">
        <w:rPr>
          <w:rFonts w:asciiTheme="majorHAnsi" w:hAnsiTheme="majorHAnsi"/>
          <w:i/>
          <w:lang w:val="ru-RU"/>
        </w:rPr>
        <w:t>1</w:t>
      </w:r>
      <w:r w:rsidRPr="00275E57">
        <w:rPr>
          <w:rFonts w:asciiTheme="majorHAnsi" w:hAnsiTheme="majorHAnsi"/>
          <w:i/>
        </w:rPr>
        <w:t xml:space="preserve"> к Договору № 79 от </w:t>
      </w:r>
      <w:proofErr w:type="gramStart"/>
      <w:r w:rsidRPr="00275E57">
        <w:rPr>
          <w:rFonts w:asciiTheme="majorHAnsi" w:hAnsiTheme="majorHAnsi"/>
          <w:i/>
        </w:rPr>
        <w:t>« 01</w:t>
      </w:r>
      <w:proofErr w:type="gramEnd"/>
      <w:r w:rsidRPr="00275E57">
        <w:rPr>
          <w:rFonts w:asciiTheme="majorHAnsi" w:hAnsiTheme="majorHAnsi"/>
          <w:i/>
        </w:rPr>
        <w:t xml:space="preserve"> » ноября 2019 г.</w:t>
      </w:r>
    </w:p>
    <w:p w14:paraId="60C551AD" w14:textId="77777777" w:rsidR="00FE3BB0" w:rsidRPr="00275E57" w:rsidRDefault="00FE3BB0" w:rsidP="00FE3BB0">
      <w:pPr>
        <w:ind w:left="142"/>
        <w:rPr>
          <w:rFonts w:asciiTheme="majorHAnsi" w:hAnsiTheme="majorHAnsi"/>
          <w:sz w:val="28"/>
          <w:szCs w:val="28"/>
          <w:lang w:val="ru-RU"/>
        </w:rPr>
      </w:pPr>
    </w:p>
    <w:p w14:paraId="31B3C14F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580BBEDA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55A59227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4BE4BDA8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214CA78E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14C4BE0B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5ABB5C19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60C91C72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1E553ACD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46BD87D7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701113E0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5A34713C" w14:textId="76863382" w:rsidR="00AF663F" w:rsidRPr="00275E57" w:rsidRDefault="00ED4FB5">
      <w:pPr>
        <w:ind w:left="720"/>
        <w:jc w:val="center"/>
        <w:rPr>
          <w:rFonts w:asciiTheme="majorHAnsi" w:hAnsiTheme="majorHAnsi"/>
          <w:sz w:val="28"/>
          <w:szCs w:val="28"/>
        </w:rPr>
      </w:pPr>
      <w:r w:rsidRPr="00275E57">
        <w:rPr>
          <w:rFonts w:asciiTheme="majorHAnsi" w:hAnsiTheme="majorHAnsi"/>
          <w:sz w:val="40"/>
          <w:szCs w:val="40"/>
        </w:rPr>
        <w:t xml:space="preserve">Техническое задание на разработку </w:t>
      </w:r>
      <w:r w:rsidR="00A21D44" w:rsidRPr="00275E57">
        <w:rPr>
          <w:rFonts w:asciiTheme="majorHAnsi" w:hAnsiTheme="majorHAnsi"/>
          <w:sz w:val="40"/>
          <w:szCs w:val="40"/>
          <w:lang w:val="ru-RU"/>
        </w:rPr>
        <w:t>и программирование сайта</w:t>
      </w:r>
      <w:r w:rsidRPr="00275E57">
        <w:rPr>
          <w:rFonts w:asciiTheme="majorHAnsi" w:hAnsiTheme="majorHAnsi"/>
          <w:sz w:val="40"/>
          <w:szCs w:val="40"/>
        </w:rPr>
        <w:br/>
        <w:t>“ЭКОСЕТЬ”</w:t>
      </w:r>
      <w:r w:rsidRPr="00275E57">
        <w:rPr>
          <w:rFonts w:asciiTheme="majorHAnsi" w:hAnsiTheme="majorHAnsi"/>
          <w:sz w:val="28"/>
          <w:szCs w:val="28"/>
        </w:rPr>
        <w:t xml:space="preserve"> </w:t>
      </w:r>
    </w:p>
    <w:p w14:paraId="28E8E430" w14:textId="77777777" w:rsidR="00AF663F" w:rsidRPr="00275E57" w:rsidRDefault="00AF663F">
      <w:pPr>
        <w:ind w:left="720"/>
        <w:rPr>
          <w:rFonts w:asciiTheme="majorHAnsi" w:hAnsiTheme="majorHAnsi"/>
          <w:sz w:val="28"/>
          <w:szCs w:val="28"/>
        </w:rPr>
      </w:pPr>
    </w:p>
    <w:p w14:paraId="0986D3AB" w14:textId="77777777" w:rsidR="00AF663F" w:rsidRPr="00275E57" w:rsidRDefault="00AF663F">
      <w:pPr>
        <w:ind w:left="720"/>
        <w:rPr>
          <w:rFonts w:asciiTheme="majorHAnsi" w:hAnsiTheme="majorHAnsi"/>
          <w:sz w:val="28"/>
          <w:szCs w:val="28"/>
        </w:rPr>
      </w:pPr>
    </w:p>
    <w:p w14:paraId="4CD99D20" w14:textId="536DB834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33408C17" w14:textId="4E4B2918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34745649" w14:textId="6E1EFCD1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35D5D703" w14:textId="67A655F2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733C062B" w14:textId="60C596FB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0FC3B4A9" w14:textId="77777777" w:rsidR="00AF663F" w:rsidRPr="00275E57" w:rsidRDefault="00AF663F">
      <w:pPr>
        <w:ind w:left="720"/>
        <w:rPr>
          <w:rFonts w:asciiTheme="majorHAnsi" w:hAnsiTheme="majorHAnsi"/>
          <w:sz w:val="28"/>
          <w:szCs w:val="28"/>
        </w:rPr>
      </w:pPr>
    </w:p>
    <w:p w14:paraId="1F575932" w14:textId="77777777" w:rsidR="00FE3BB0" w:rsidRPr="00275E57" w:rsidRDefault="00FE3BB0" w:rsidP="00FE3BB0">
      <w:pPr>
        <w:ind w:left="142"/>
        <w:rPr>
          <w:rFonts w:asciiTheme="majorHAnsi" w:hAnsiTheme="majorHAnsi"/>
          <w:sz w:val="28"/>
          <w:szCs w:val="28"/>
          <w:lang w:val="ru-RU"/>
        </w:rPr>
      </w:pPr>
      <w:r w:rsidRPr="00275E57">
        <w:rPr>
          <w:rFonts w:asciiTheme="majorHAnsi" w:hAnsiTheme="majorHAnsi"/>
          <w:sz w:val="28"/>
          <w:szCs w:val="28"/>
          <w:lang w:val="ru-RU"/>
        </w:rPr>
        <w:t>Согласовано:</w:t>
      </w:r>
    </w:p>
    <w:p w14:paraId="7505A00A" w14:textId="77777777" w:rsidR="00FE3BB0" w:rsidRPr="00275E57" w:rsidRDefault="00FE3BB0" w:rsidP="00FE3BB0">
      <w:pPr>
        <w:ind w:left="142"/>
        <w:rPr>
          <w:rFonts w:asciiTheme="majorHAnsi" w:hAnsiTheme="majorHAnsi"/>
          <w:sz w:val="28"/>
          <w:szCs w:val="28"/>
          <w:lang w:val="ru-RU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514"/>
        <w:gridCol w:w="4515"/>
      </w:tblGrid>
      <w:tr w:rsidR="00FE3BB0" w:rsidRPr="00275E57" w14:paraId="77B6117C" w14:textId="77777777" w:rsidTr="00275E57">
        <w:trPr>
          <w:jc w:val="center"/>
        </w:trPr>
        <w:tc>
          <w:tcPr>
            <w:tcW w:w="2500" w:type="pct"/>
          </w:tcPr>
          <w:p w14:paraId="73D98768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rPr>
                <w:rFonts w:asciiTheme="majorHAnsi" w:hAnsiTheme="majorHAnsi"/>
                <w:b/>
              </w:rPr>
            </w:pPr>
            <w:r w:rsidRPr="00275E57">
              <w:rPr>
                <w:rFonts w:asciiTheme="majorHAnsi" w:hAnsiTheme="majorHAnsi"/>
                <w:b/>
              </w:rPr>
              <w:t>Исполнитель:</w:t>
            </w:r>
          </w:p>
        </w:tc>
        <w:tc>
          <w:tcPr>
            <w:tcW w:w="2500" w:type="pct"/>
          </w:tcPr>
          <w:p w14:paraId="7B2C90A5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rPr>
                <w:rFonts w:asciiTheme="majorHAnsi" w:hAnsiTheme="majorHAnsi"/>
                <w:b/>
              </w:rPr>
            </w:pPr>
            <w:r w:rsidRPr="00275E57">
              <w:rPr>
                <w:rFonts w:asciiTheme="majorHAnsi" w:hAnsiTheme="majorHAnsi"/>
                <w:b/>
              </w:rPr>
              <w:t>Заказчик:</w:t>
            </w:r>
          </w:p>
        </w:tc>
      </w:tr>
      <w:tr w:rsidR="00FE3BB0" w:rsidRPr="00275E57" w14:paraId="7E1097B8" w14:textId="77777777" w:rsidTr="00275E57">
        <w:trPr>
          <w:trHeight w:val="3930"/>
          <w:jc w:val="center"/>
        </w:trPr>
        <w:tc>
          <w:tcPr>
            <w:tcW w:w="2500" w:type="pct"/>
          </w:tcPr>
          <w:p w14:paraId="1EC9B284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Индивидуальный предприниматель</w:t>
            </w:r>
          </w:p>
          <w:p w14:paraId="3AD23E28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Рыжков Сергей Николаевич</w:t>
            </w:r>
          </w:p>
          <w:p w14:paraId="2EA753F5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644CA628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6B8F49A9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Индивидуальный предприниматель</w:t>
            </w:r>
          </w:p>
          <w:p w14:paraId="7309BF45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  <w:p w14:paraId="57FBA30A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  <w:p w14:paraId="6BAAA2E7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_________________ С.Н. Рыжков                                                                                </w:t>
            </w:r>
          </w:p>
          <w:p w14:paraId="0C3863D1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  <w:p w14:paraId="6A5A11FB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14:paraId="1C70A7D9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Индивидуальный предприниматель</w:t>
            </w:r>
          </w:p>
          <w:p w14:paraId="28E3E542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Палькин Виталий Викторович </w:t>
            </w:r>
          </w:p>
          <w:p w14:paraId="49DEDC02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05AB1A10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1013896B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Индивидуальный предприниматель</w:t>
            </w:r>
          </w:p>
          <w:p w14:paraId="588B8AC9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  <w:p w14:paraId="7C5834B5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5EEAEEFA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____________________В.В. Палькин</w:t>
            </w:r>
          </w:p>
          <w:p w14:paraId="75DEC3F5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</w:tc>
      </w:tr>
    </w:tbl>
    <w:p w14:paraId="6121E741" w14:textId="77777777" w:rsidR="00ED4FB5" w:rsidRPr="00275E57" w:rsidRDefault="00ED4FB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lastRenderedPageBreak/>
        <w:t>Концепция сайта «ЭКОСЕТЬ»</w:t>
      </w:r>
    </w:p>
    <w:p w14:paraId="6CB196FC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Сайт и все его разделы располагаются на домене </w:t>
      </w:r>
      <w:hyperlink r:id="rId6" w:history="1">
        <w:r w:rsidRPr="00275E57">
          <w:rPr>
            <w:rStyle w:val="af9"/>
            <w:rFonts w:asciiTheme="majorHAnsi" w:hAnsiTheme="majorHAnsi" w:cs="Arial"/>
            <w:lang w:val="en-US"/>
          </w:rPr>
          <w:t>www</w:t>
        </w:r>
        <w:r w:rsidRPr="00275E57">
          <w:rPr>
            <w:rStyle w:val="af9"/>
            <w:rFonts w:asciiTheme="majorHAnsi" w:hAnsiTheme="majorHAnsi" w:cs="Arial"/>
          </w:rPr>
          <w:t>.</w:t>
        </w:r>
        <w:proofErr w:type="spellStart"/>
        <w:r w:rsidRPr="00275E57">
          <w:rPr>
            <w:rStyle w:val="af9"/>
            <w:rFonts w:asciiTheme="majorHAnsi" w:hAnsiTheme="majorHAnsi" w:cs="Arial"/>
            <w:lang w:val="en-US"/>
          </w:rPr>
          <w:t>ekoset</w:t>
        </w:r>
        <w:proofErr w:type="spellEnd"/>
        <w:r w:rsidRPr="00275E57">
          <w:rPr>
            <w:rStyle w:val="af9"/>
            <w:rFonts w:asciiTheme="majorHAnsi" w:hAnsiTheme="majorHAnsi" w:cs="Arial"/>
          </w:rPr>
          <w:t>.</w:t>
        </w:r>
        <w:proofErr w:type="spellStart"/>
        <w:r w:rsidRPr="00275E57">
          <w:rPr>
            <w:rStyle w:val="af9"/>
            <w:rFonts w:asciiTheme="majorHAnsi" w:hAnsiTheme="majorHAnsi" w:cs="Arial"/>
            <w:lang w:val="en-US"/>
          </w:rPr>
          <w:t>ru</w:t>
        </w:r>
        <w:proofErr w:type="spellEnd"/>
      </w:hyperlink>
    </w:p>
    <w:p w14:paraId="73FA2161" w14:textId="77777777" w:rsidR="00ED4FB5" w:rsidRPr="00275E57" w:rsidRDefault="00ED4FB5" w:rsidP="00ED4FB5">
      <w:pPr>
        <w:pStyle w:val="af8"/>
        <w:ind w:left="360"/>
        <w:rPr>
          <w:rFonts w:asciiTheme="majorHAnsi" w:hAnsiTheme="majorHAnsi" w:cs="Arial"/>
        </w:rPr>
      </w:pPr>
    </w:p>
    <w:p w14:paraId="5DDF6C5D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Сайт должен быть сделан по принципу лэндинга (например как сайты </w:t>
      </w:r>
      <w:hyperlink r:id="rId7" w:history="1">
        <w:r w:rsidRPr="00275E57">
          <w:rPr>
            <w:rStyle w:val="af9"/>
            <w:rFonts w:asciiTheme="majorHAnsi" w:hAnsiTheme="majorHAnsi" w:cs="Arial"/>
          </w:rPr>
          <w:t>www.sberbank.ru</w:t>
        </w:r>
      </w:hyperlink>
      <w:r w:rsidRPr="00275E57">
        <w:rPr>
          <w:rFonts w:asciiTheme="majorHAnsi" w:hAnsiTheme="majorHAnsi" w:cs="Arial"/>
        </w:rPr>
        <w:t xml:space="preserve"> , </w:t>
      </w:r>
      <w:hyperlink r:id="rId8" w:history="1">
        <w:r w:rsidRPr="00275E57">
          <w:rPr>
            <w:rStyle w:val="af9"/>
            <w:rFonts w:asciiTheme="majorHAnsi" w:hAnsiTheme="majorHAnsi" w:cs="Arial"/>
          </w:rPr>
          <w:t>www.</w:t>
        </w:r>
        <w:r w:rsidRPr="00275E57">
          <w:rPr>
            <w:rStyle w:val="af9"/>
            <w:rFonts w:asciiTheme="majorHAnsi" w:hAnsiTheme="majorHAnsi" w:cs="Arial"/>
            <w:lang w:val="en-US"/>
          </w:rPr>
          <w:t>mts</w:t>
        </w:r>
        <w:r w:rsidRPr="00275E57">
          <w:rPr>
            <w:rStyle w:val="af9"/>
            <w:rFonts w:asciiTheme="majorHAnsi" w:hAnsiTheme="majorHAnsi" w:cs="Arial"/>
          </w:rPr>
          <w:t>.</w:t>
        </w:r>
        <w:proofErr w:type="spellStart"/>
        <w:r w:rsidRPr="00275E57">
          <w:rPr>
            <w:rStyle w:val="af9"/>
            <w:rFonts w:asciiTheme="majorHAnsi" w:hAnsiTheme="majorHAnsi" w:cs="Arial"/>
          </w:rPr>
          <w:t>ru</w:t>
        </w:r>
        <w:proofErr w:type="spellEnd"/>
      </w:hyperlink>
      <w:r w:rsidRPr="00275E57">
        <w:rPr>
          <w:rFonts w:asciiTheme="majorHAnsi" w:hAnsiTheme="majorHAnsi" w:cs="Arial"/>
        </w:rPr>
        <w:t>), т.е. состоять из крупных информационных блоков, которые пролистываются по мере ознакомления.</w:t>
      </w:r>
    </w:p>
    <w:p w14:paraId="5F4D1BCD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Сайт должен быть адаптивным и масштабироваться под разные устройства и разрешения экрана:</w:t>
      </w:r>
    </w:p>
    <w:p w14:paraId="2C307685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 Монитор</w:t>
      </w:r>
    </w:p>
    <w:p w14:paraId="5A3F8722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Планшет</w:t>
      </w:r>
    </w:p>
    <w:p w14:paraId="523013BE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Смартфон</w:t>
      </w:r>
    </w:p>
    <w:p w14:paraId="19724B8C" w14:textId="77777777" w:rsidR="00ED4FB5" w:rsidRPr="00275E57" w:rsidRDefault="00ED4FB5" w:rsidP="00ED4FB5">
      <w:pPr>
        <w:pStyle w:val="af8"/>
        <w:rPr>
          <w:rFonts w:asciiTheme="majorHAnsi" w:hAnsiTheme="majorHAnsi" w:cs="Arial"/>
        </w:rPr>
      </w:pPr>
    </w:p>
    <w:p w14:paraId="50C9066F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Сайт будет состоять из нескольких Тематических </w:t>
      </w:r>
      <w:r w:rsidR="007127D6" w:rsidRPr="00275E57">
        <w:rPr>
          <w:rFonts w:asciiTheme="majorHAnsi" w:hAnsiTheme="majorHAnsi" w:cs="Arial"/>
        </w:rPr>
        <w:t>под</w:t>
      </w:r>
      <w:r w:rsidRPr="00275E57">
        <w:rPr>
          <w:rFonts w:asciiTheme="majorHAnsi" w:hAnsiTheme="majorHAnsi" w:cs="Arial"/>
        </w:rPr>
        <w:t>разделов (под каждое направление деятельности):</w:t>
      </w:r>
    </w:p>
    <w:p w14:paraId="4B08C297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Профессиональная уборка (</w:t>
      </w:r>
      <w:proofErr w:type="spellStart"/>
      <w:r w:rsidRPr="00275E57">
        <w:rPr>
          <w:rFonts w:asciiTheme="majorHAnsi" w:hAnsiTheme="majorHAnsi" w:cs="Arial"/>
        </w:rPr>
        <w:t>Клининг</w:t>
      </w:r>
      <w:proofErr w:type="spellEnd"/>
      <w:r w:rsidRPr="00275E57">
        <w:rPr>
          <w:rFonts w:asciiTheme="majorHAnsi" w:hAnsiTheme="majorHAnsi" w:cs="Arial"/>
        </w:rPr>
        <w:t>)</w:t>
      </w:r>
    </w:p>
    <w:p w14:paraId="2A1DF4C5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Уничтожение вредителей</w:t>
      </w:r>
    </w:p>
    <w:p w14:paraId="5A440235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Лабораторные исследования</w:t>
      </w:r>
    </w:p>
    <w:p w14:paraId="7E158085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Оформление </w:t>
      </w:r>
      <w:proofErr w:type="spellStart"/>
      <w:r w:rsidRPr="00275E57">
        <w:rPr>
          <w:rFonts w:asciiTheme="majorHAnsi" w:hAnsiTheme="majorHAnsi" w:cs="Arial"/>
        </w:rPr>
        <w:t>сандокументации</w:t>
      </w:r>
      <w:proofErr w:type="spellEnd"/>
    </w:p>
    <w:p w14:paraId="19F06348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Очистка вентиляции</w:t>
      </w:r>
    </w:p>
    <w:p w14:paraId="361D8977" w14:textId="14BD5AC4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 … и т.д.</w:t>
      </w:r>
    </w:p>
    <w:p w14:paraId="262F5893" w14:textId="77777777" w:rsidR="00ED4FB5" w:rsidRPr="00275E57" w:rsidRDefault="00ED4FB5" w:rsidP="00ED4FB5">
      <w:pPr>
        <w:pStyle w:val="af8"/>
        <w:ind w:left="792"/>
        <w:rPr>
          <w:rFonts w:asciiTheme="majorHAnsi" w:hAnsiTheme="majorHAnsi" w:cs="Arial"/>
        </w:rPr>
      </w:pPr>
    </w:p>
    <w:p w14:paraId="0165B7AD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Посетитель, находясь в Тематическом разделе должен видеть уникальную информацию этого раздела (т.е. в каждом разделе будет свой набор меню и контента):</w:t>
      </w:r>
    </w:p>
    <w:p w14:paraId="36442B22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Основное меню</w:t>
      </w:r>
    </w:p>
    <w:p w14:paraId="70379589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Рубрикатор услуг</w:t>
      </w:r>
    </w:p>
    <w:p w14:paraId="1F709A70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Дополнительные информационные блоки</w:t>
      </w:r>
    </w:p>
    <w:p w14:paraId="3DE1834B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Цена</w:t>
      </w:r>
    </w:p>
    <w:p w14:paraId="0F76AE77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Полезная информация (текст, видео и </w:t>
      </w:r>
      <w:proofErr w:type="spellStart"/>
      <w:r w:rsidRPr="00275E57">
        <w:rPr>
          <w:rFonts w:asciiTheme="majorHAnsi" w:hAnsiTheme="majorHAnsi" w:cs="Arial"/>
        </w:rPr>
        <w:t>т.п</w:t>
      </w:r>
      <w:proofErr w:type="spellEnd"/>
      <w:r w:rsidRPr="00275E57">
        <w:rPr>
          <w:rFonts w:asciiTheme="majorHAnsi" w:hAnsiTheme="majorHAnsi" w:cs="Arial"/>
        </w:rPr>
        <w:t>)</w:t>
      </w:r>
    </w:p>
    <w:p w14:paraId="570FB304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Логотипы клиентов</w:t>
      </w:r>
    </w:p>
    <w:p w14:paraId="10538B9B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Отзывы клиентов</w:t>
      </w:r>
    </w:p>
    <w:p w14:paraId="701F630B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… и т.д.</w:t>
      </w:r>
    </w:p>
    <w:p w14:paraId="7F277D80" w14:textId="77777777" w:rsidR="00ED4FB5" w:rsidRPr="00275E57" w:rsidRDefault="00ED4FB5" w:rsidP="00ED4FB5">
      <w:pPr>
        <w:pStyle w:val="af8"/>
        <w:ind w:left="792"/>
        <w:rPr>
          <w:rFonts w:asciiTheme="majorHAnsi" w:hAnsiTheme="majorHAnsi" w:cs="Arial"/>
        </w:rPr>
      </w:pPr>
    </w:p>
    <w:p w14:paraId="290695E8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Посетитель должен иметь возможность перейти в другие тематические разделы</w:t>
      </w:r>
    </w:p>
    <w:p w14:paraId="7CB1A93D" w14:textId="77777777" w:rsidR="00ED4FB5" w:rsidRPr="00275E57" w:rsidRDefault="00ED4FB5" w:rsidP="00ED4FB5">
      <w:pPr>
        <w:pStyle w:val="af8"/>
        <w:ind w:left="360"/>
        <w:rPr>
          <w:rFonts w:asciiTheme="majorHAnsi" w:hAnsiTheme="majorHAnsi" w:cs="Arial"/>
        </w:rPr>
      </w:pPr>
    </w:p>
    <w:p w14:paraId="46B67FB2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На сайте должен присутствовать функционал взаимодействия с посетителями:</w:t>
      </w:r>
    </w:p>
    <w:p w14:paraId="624DB74A" w14:textId="77777777" w:rsidR="00CF76F5" w:rsidRPr="00275E57" w:rsidRDefault="00CF76F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Личный кабинет</w:t>
      </w:r>
    </w:p>
    <w:p w14:paraId="5A7D73BD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Контактные формы</w:t>
      </w:r>
    </w:p>
    <w:p w14:paraId="19CDFC0B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commentRangeStart w:id="0"/>
      <w:commentRangeStart w:id="1"/>
      <w:commentRangeStart w:id="2"/>
      <w:r w:rsidRPr="00275E57">
        <w:rPr>
          <w:rFonts w:asciiTheme="majorHAnsi" w:hAnsiTheme="majorHAnsi" w:cs="Arial"/>
        </w:rPr>
        <w:t>Чат</w:t>
      </w:r>
      <w:r w:rsidR="006448AC" w:rsidRPr="00275E57">
        <w:rPr>
          <w:rFonts w:asciiTheme="majorHAnsi" w:hAnsiTheme="majorHAnsi" w:cs="Arial"/>
        </w:rPr>
        <w:t xml:space="preserve"> с менеджером в ЛК</w:t>
      </w:r>
      <w:commentRangeEnd w:id="0"/>
      <w:r w:rsidR="00275E57">
        <w:rPr>
          <w:rStyle w:val="afa"/>
          <w:rFonts w:ascii="Arial" w:eastAsia="Arial" w:hAnsi="Arial" w:cs="Arial"/>
          <w:lang w:val="ru" w:eastAsia="ru-RU"/>
        </w:rPr>
        <w:commentReference w:id="0"/>
      </w:r>
      <w:commentRangeEnd w:id="1"/>
      <w:r w:rsidR="00B709B0">
        <w:rPr>
          <w:rStyle w:val="afa"/>
          <w:rFonts w:ascii="Arial" w:eastAsia="Arial" w:hAnsi="Arial" w:cs="Arial"/>
          <w:lang w:val="ru" w:eastAsia="ru-RU"/>
        </w:rPr>
        <w:commentReference w:id="1"/>
      </w:r>
      <w:commentRangeEnd w:id="2"/>
      <w:r w:rsidR="001320C2">
        <w:rPr>
          <w:rStyle w:val="afa"/>
          <w:rFonts w:ascii="Arial" w:eastAsia="Arial" w:hAnsi="Arial" w:cs="Arial"/>
          <w:lang w:val="ru" w:eastAsia="ru-RU"/>
        </w:rPr>
        <w:commentReference w:id="2"/>
      </w:r>
    </w:p>
    <w:p w14:paraId="6D2963E8" w14:textId="77777777" w:rsidR="00ED4FB5" w:rsidRPr="00275E57" w:rsidRDefault="00ED4FB5" w:rsidP="00ED4FB5">
      <w:pPr>
        <w:pStyle w:val="af8"/>
        <w:ind w:left="1224"/>
        <w:rPr>
          <w:rFonts w:asciiTheme="majorHAnsi" w:hAnsiTheme="majorHAnsi" w:cs="Arial"/>
        </w:rPr>
      </w:pPr>
    </w:p>
    <w:p w14:paraId="67EAB437" w14:textId="77777777" w:rsidR="00ED4FB5" w:rsidRPr="00275E57" w:rsidRDefault="00ED4FB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t xml:space="preserve">Требования к </w:t>
      </w:r>
      <w:proofErr w:type="spellStart"/>
      <w:r w:rsidRPr="00275E57">
        <w:rPr>
          <w:rFonts w:asciiTheme="majorHAnsi" w:hAnsiTheme="majorHAnsi" w:cs="Arial"/>
          <w:b/>
          <w:sz w:val="32"/>
          <w:szCs w:val="32"/>
        </w:rPr>
        <w:t>Админке</w:t>
      </w:r>
      <w:proofErr w:type="spellEnd"/>
    </w:p>
    <w:p w14:paraId="3210826A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proofErr w:type="spellStart"/>
      <w:r w:rsidRPr="00275E57">
        <w:rPr>
          <w:rFonts w:asciiTheme="majorHAnsi" w:hAnsiTheme="majorHAnsi" w:cs="Arial"/>
        </w:rPr>
        <w:t>Админка</w:t>
      </w:r>
      <w:proofErr w:type="spellEnd"/>
      <w:r w:rsidRPr="00275E57">
        <w:rPr>
          <w:rFonts w:asciiTheme="majorHAnsi" w:hAnsiTheme="majorHAnsi" w:cs="Arial"/>
        </w:rPr>
        <w:t xml:space="preserve"> должна быть простой, понятной и доступной для работы в ней обычного пользователя, не имеющего навыков программирования</w:t>
      </w:r>
    </w:p>
    <w:p w14:paraId="3E67ED95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Структура меню в </w:t>
      </w:r>
      <w:proofErr w:type="spellStart"/>
      <w:r w:rsidRPr="00275E57">
        <w:rPr>
          <w:rFonts w:asciiTheme="majorHAnsi" w:hAnsiTheme="majorHAnsi" w:cs="Arial"/>
        </w:rPr>
        <w:t>Админке</w:t>
      </w:r>
      <w:proofErr w:type="spellEnd"/>
      <w:r w:rsidRPr="00275E57">
        <w:rPr>
          <w:rFonts w:asciiTheme="majorHAnsi" w:hAnsiTheme="majorHAnsi" w:cs="Arial"/>
        </w:rPr>
        <w:t xml:space="preserve"> должна соответствовать структуре сайта и должна быть согласована с Заказчиком</w:t>
      </w:r>
    </w:p>
    <w:p w14:paraId="34123523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В </w:t>
      </w:r>
      <w:proofErr w:type="spellStart"/>
      <w:r w:rsidRPr="00275E57">
        <w:rPr>
          <w:rFonts w:asciiTheme="majorHAnsi" w:hAnsiTheme="majorHAnsi" w:cs="Arial"/>
        </w:rPr>
        <w:t>админке</w:t>
      </w:r>
      <w:proofErr w:type="spellEnd"/>
      <w:r w:rsidRPr="00275E57">
        <w:rPr>
          <w:rFonts w:asciiTheme="majorHAnsi" w:hAnsiTheme="majorHAnsi" w:cs="Arial"/>
        </w:rPr>
        <w:t xml:space="preserve"> должен быть полноценный текстовый редактор, который позволяет работать с текстом, фото, видео, таблицами, ссылками и </w:t>
      </w:r>
      <w:proofErr w:type="gramStart"/>
      <w:r w:rsidRPr="00275E57">
        <w:rPr>
          <w:rFonts w:asciiTheme="majorHAnsi" w:hAnsiTheme="majorHAnsi" w:cs="Arial"/>
        </w:rPr>
        <w:t>т.п..</w:t>
      </w:r>
      <w:proofErr w:type="gramEnd"/>
    </w:p>
    <w:p w14:paraId="398D488C" w14:textId="77777777" w:rsidR="00CF76F5" w:rsidRPr="00275E57" w:rsidRDefault="00CF76F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</w:p>
    <w:p w14:paraId="7C24EB9D" w14:textId="77777777" w:rsidR="00AF663F" w:rsidRPr="00275E57" w:rsidRDefault="00CF76F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t>Назначение документа</w:t>
      </w:r>
    </w:p>
    <w:p w14:paraId="2F6FCE30" w14:textId="77777777" w:rsidR="00AF663F" w:rsidRPr="00275E57" w:rsidRDefault="00ED4FB5">
      <w:pPr>
        <w:jc w:val="both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Данный документ предназначен для описания функционала сайта “ЭКОСЕТЬ”. Несет в себе информацию о карте сайта, прототипах, пожеланиях к дизайну, требованиях к проекту, дает полное описание административной части и информацию по управлению страницами. </w:t>
      </w:r>
    </w:p>
    <w:p w14:paraId="6F45CD7E" w14:textId="77777777" w:rsidR="00AF663F" w:rsidRPr="00275E57" w:rsidRDefault="00AF663F">
      <w:pPr>
        <w:rPr>
          <w:rFonts w:asciiTheme="majorHAnsi" w:hAnsiTheme="majorHAnsi"/>
          <w:sz w:val="28"/>
          <w:szCs w:val="28"/>
        </w:rPr>
      </w:pPr>
    </w:p>
    <w:p w14:paraId="63E9549B" w14:textId="77777777" w:rsidR="00AF663F" w:rsidRPr="00275E57" w:rsidRDefault="00ED4FB5" w:rsidP="00CF76F5">
      <w:pPr>
        <w:pStyle w:val="af8"/>
        <w:ind w:left="360"/>
        <w:rPr>
          <w:rFonts w:asciiTheme="majorHAnsi" w:hAnsiTheme="majorHAnsi"/>
          <w:i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t>Назначение сервиса</w:t>
      </w:r>
    </w:p>
    <w:p w14:paraId="095FA5A3" w14:textId="77777777" w:rsidR="00AF663F" w:rsidRPr="00275E57" w:rsidRDefault="00ED4FB5">
      <w:pPr>
        <w:ind w:right="-2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Разрабатываемый продукт является платформой для оформления заказов на </w:t>
      </w:r>
      <w:r w:rsidR="00CF76F5" w:rsidRPr="00275E57">
        <w:rPr>
          <w:rFonts w:asciiTheme="majorHAnsi" w:hAnsiTheme="majorHAnsi"/>
          <w:sz w:val="24"/>
          <w:szCs w:val="24"/>
          <w:highlight w:val="white"/>
          <w:lang w:val="ru-RU"/>
        </w:rPr>
        <w:t>клининговые и санитарно-эпидемиологические услуги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. </w:t>
      </w:r>
    </w:p>
    <w:p w14:paraId="35622433" w14:textId="77777777" w:rsidR="00AF663F" w:rsidRPr="00275E57" w:rsidRDefault="00ED4FB5">
      <w:pPr>
        <w:ind w:right="-2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Продукт предоставляет полностью релевантную информацию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информацию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для пользователя по ценам и услугам компании “ЭКОСЕТЬ”.</w:t>
      </w:r>
    </w:p>
    <w:p w14:paraId="11138508" w14:textId="77777777" w:rsidR="00AF663F" w:rsidRPr="00275E57" w:rsidRDefault="00AF663F">
      <w:pPr>
        <w:ind w:left="720"/>
        <w:rPr>
          <w:rFonts w:asciiTheme="majorHAnsi" w:hAnsiTheme="majorHAnsi"/>
          <w:sz w:val="28"/>
          <w:szCs w:val="28"/>
        </w:rPr>
      </w:pPr>
    </w:p>
    <w:p w14:paraId="34E348D7" w14:textId="77777777" w:rsidR="00AF663F" w:rsidRPr="00275E57" w:rsidRDefault="00ED4FB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t>Термины и определения</w:t>
      </w:r>
    </w:p>
    <w:p w14:paraId="0E6E3E25" w14:textId="77777777" w:rsidR="00AF663F" w:rsidRPr="00275E57" w:rsidRDefault="00ED4FB5">
      <w:pPr>
        <w:numPr>
          <w:ilvl w:val="0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Главная страница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– это страница сайта, которая показывается посетителю при переходе по адресу сайта. В большинстве случаев пользователь оказывается именно на ней при переходе на интересующий его ресурс. По этой причине материалы, выложенные на главную страницу, должны быть отобраны с особой тщательностью.</w:t>
      </w:r>
    </w:p>
    <w:p w14:paraId="3652C358" w14:textId="77777777" w:rsidR="00AF663F" w:rsidRPr="00275E57" w:rsidRDefault="00ED4FB5">
      <w:pPr>
        <w:numPr>
          <w:ilvl w:val="0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Хлебные крошки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– это элемент навигации по сайту, который представляет собой путь от корня сайта, до текущей страницы, на которой в настоящий момент находится пользователь.</w:t>
      </w:r>
    </w:p>
    <w:p w14:paraId="201CDFC3" w14:textId="77777777" w:rsidR="00AF663F" w:rsidRPr="00275E57" w:rsidRDefault="007127D6">
      <w:pPr>
        <w:numPr>
          <w:ilvl w:val="0"/>
          <w:numId w:val="12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Под</w:t>
      </w:r>
      <w:r w:rsidR="00ED4FB5" w:rsidRPr="00275E57">
        <w:rPr>
          <w:rFonts w:asciiTheme="majorHAnsi" w:hAnsiTheme="majorHAnsi"/>
          <w:b/>
          <w:sz w:val="24"/>
          <w:szCs w:val="24"/>
          <w:highlight w:val="white"/>
        </w:rPr>
        <w:t>раздел</w:t>
      </w:r>
      <w:r w:rsidR="00BA7B42"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 xml:space="preserve"> сайта</w:t>
      </w:r>
      <w:r w:rsidR="00ED4FB5"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- тематический 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раздел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сайта; 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на старой версии сайта можно привести пример (http://www.pest.ekoset.ru/)</w:t>
      </w:r>
      <w:r w:rsidR="00ED4FB5"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0EC0F8AF" w14:textId="77777777" w:rsidR="00AF663F" w:rsidRPr="00275E57" w:rsidRDefault="00ED4FB5">
      <w:pPr>
        <w:numPr>
          <w:ilvl w:val="0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Услуги компании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группируются по следующим признакам:</w:t>
      </w:r>
    </w:p>
    <w:p w14:paraId="1C1117EF" w14:textId="77777777" w:rsidR="00AF663F" w:rsidRPr="00275E57" w:rsidRDefault="00ED4FB5">
      <w:pPr>
        <w:numPr>
          <w:ilvl w:val="1"/>
          <w:numId w:val="12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Направления деятельности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(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Клининг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, Уничтожение вредителей, Лабораторные исследования, Оформление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сандокументов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, Очистка вентиляции и т.д.)</w:t>
      </w:r>
    </w:p>
    <w:p w14:paraId="56CFF4CE" w14:textId="77777777" w:rsidR="00AF663F" w:rsidRPr="00275E57" w:rsidRDefault="00ED4FB5" w:rsidP="008A04C9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Отдельный 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раздел для каждого направления деятельности (по аналогии как сейчас </w:t>
      </w:r>
      <w:hyperlink r:id="rId11"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www.pest.ekoset.ru</w:t>
        </w:r>
      </w:hyperlink>
      <w:r w:rsidRPr="00275E57">
        <w:rPr>
          <w:rFonts w:asciiTheme="majorHAnsi" w:hAnsiTheme="majorHAnsi"/>
          <w:sz w:val="24"/>
          <w:szCs w:val="24"/>
          <w:highlight w:val="white"/>
        </w:rPr>
        <w:t xml:space="preserve">, только не будет отдельного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поддомена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для каждого раздела. Все подразделы должны быть на основном домене </w:t>
      </w:r>
      <w:hyperlink r:id="rId12"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www.ekoset.ru</w:t>
        </w:r>
      </w:hyperlink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02EF5988" w14:textId="77777777" w:rsidR="00AF663F" w:rsidRPr="00275E57" w:rsidRDefault="0079347D">
      <w:pPr>
        <w:numPr>
          <w:ilvl w:val="1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Тип</w:t>
      </w:r>
      <w:r w:rsidR="00ED4FB5"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клиента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 (</w:t>
      </w:r>
      <w:r w:rsidR="00A0217A" w:rsidRPr="00275E57">
        <w:rPr>
          <w:rFonts w:asciiTheme="majorHAnsi" w:hAnsiTheme="majorHAnsi"/>
          <w:sz w:val="24"/>
          <w:szCs w:val="24"/>
          <w:highlight w:val="white"/>
          <w:lang w:val="ru-RU"/>
        </w:rPr>
        <w:t>Бизнес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, Частные лица)</w:t>
      </w:r>
    </w:p>
    <w:p w14:paraId="334A6FF4" w14:textId="77777777" w:rsidR="00AF663F" w:rsidRPr="00275E57" w:rsidRDefault="00ED4FB5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Для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каждо</w:t>
      </w:r>
      <w:r w:rsidR="0079347D" w:rsidRPr="00275E57">
        <w:rPr>
          <w:rFonts w:asciiTheme="majorHAnsi" w:hAnsiTheme="majorHAnsi"/>
          <w:sz w:val="24"/>
          <w:szCs w:val="24"/>
          <w:highlight w:val="white"/>
          <w:lang w:val="ru-RU"/>
        </w:rPr>
        <w:t>го</w:t>
      </w:r>
      <w:proofErr w:type="spellEnd"/>
      <w:r w:rsidR="0079347D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Типа клиента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есть отдельная страница с перечнем индивидуальных предложений. При выборе индивидуального предложения, происходит переход на страницу индивидуального предложения</w:t>
      </w:r>
    </w:p>
    <w:p w14:paraId="49B5AA4D" w14:textId="77777777" w:rsidR="00AF663F" w:rsidRPr="00275E57" w:rsidRDefault="00ED4FB5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группировка доступна в Подразделе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, но недоступна на Главной странице </w:t>
      </w:r>
    </w:p>
    <w:p w14:paraId="59532177" w14:textId="77777777" w:rsidR="00AF663F" w:rsidRPr="00275E57" w:rsidRDefault="00ED4FB5">
      <w:pPr>
        <w:numPr>
          <w:ilvl w:val="1"/>
          <w:numId w:val="12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Вид деятельности 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(Автосалон, Магазин, Офис, Коттедж, Квартира и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т.п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6537B5BC" w14:textId="77777777" w:rsidR="00AF663F" w:rsidRPr="00275E57" w:rsidRDefault="00ED4FB5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Для каждого вида деятельности есть отдельная страница с индивидуальными предложениями. При выборе индивидуального предложения, происходит переход на страницу индивидуального предложения</w:t>
      </w:r>
    </w:p>
    <w:p w14:paraId="2543CF88" w14:textId="77777777" w:rsidR="00AF663F" w:rsidRPr="00275E57" w:rsidRDefault="00ED4FB5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группировка доступна в Подразделе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, но недоступна на Главной странице</w:t>
      </w:r>
    </w:p>
    <w:p w14:paraId="357D4CE7" w14:textId="77777777" w:rsidR="00AF663F" w:rsidRPr="00275E57" w:rsidRDefault="00AF663F">
      <w:pPr>
        <w:rPr>
          <w:rFonts w:asciiTheme="majorHAnsi" w:hAnsiTheme="majorHAnsi"/>
          <w:i/>
          <w:sz w:val="32"/>
          <w:szCs w:val="32"/>
        </w:rPr>
      </w:pPr>
    </w:p>
    <w:p w14:paraId="22FC121C" w14:textId="77777777" w:rsidR="00DF0AD1" w:rsidRPr="00275E57" w:rsidRDefault="00DF0AD1">
      <w:pPr>
        <w:rPr>
          <w:rFonts w:asciiTheme="majorHAnsi" w:hAnsiTheme="majorHAnsi"/>
          <w:i/>
          <w:sz w:val="32"/>
          <w:szCs w:val="32"/>
        </w:rPr>
      </w:pPr>
      <w:r w:rsidRPr="00275E57">
        <w:rPr>
          <w:rFonts w:asciiTheme="majorHAnsi" w:hAnsiTheme="majorHAnsi"/>
          <w:i/>
          <w:sz w:val="32"/>
          <w:szCs w:val="32"/>
        </w:rPr>
        <w:br w:type="page"/>
      </w:r>
    </w:p>
    <w:p w14:paraId="3B4F8DFF" w14:textId="77777777" w:rsidR="00CF76F5" w:rsidRPr="00275E57" w:rsidRDefault="00CF76F5" w:rsidP="00CF76F5">
      <w:pPr>
        <w:jc w:val="center"/>
        <w:rPr>
          <w:rFonts w:asciiTheme="majorHAnsi" w:hAnsiTheme="majorHAnsi"/>
          <w:b/>
          <w:sz w:val="32"/>
          <w:szCs w:val="32"/>
        </w:rPr>
      </w:pPr>
      <w:r w:rsidRPr="00275E57">
        <w:rPr>
          <w:rFonts w:asciiTheme="majorHAnsi" w:hAnsiTheme="majorHAnsi"/>
          <w:b/>
          <w:sz w:val="32"/>
          <w:szCs w:val="32"/>
        </w:rPr>
        <w:lastRenderedPageBreak/>
        <w:t xml:space="preserve">Содержание </w:t>
      </w:r>
    </w:p>
    <w:p w14:paraId="76073099" w14:textId="77777777" w:rsidR="00CF76F5" w:rsidRPr="00275E57" w:rsidRDefault="00CF76F5" w:rsidP="00CF76F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САЙТ</w:t>
      </w:r>
    </w:p>
    <w:p w14:paraId="0CE049EF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1380FC1E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</w:rPr>
        <w:t>Карта сайта</w:t>
      </w:r>
    </w:p>
    <w:p w14:paraId="5654B768" w14:textId="77777777" w:rsidR="00CF76F5" w:rsidRPr="00275E57" w:rsidRDefault="00CF76F5" w:rsidP="00CF76F5">
      <w:pPr>
        <w:ind w:left="1440"/>
        <w:rPr>
          <w:rFonts w:asciiTheme="majorHAnsi" w:hAnsiTheme="majorHAnsi"/>
          <w:sz w:val="24"/>
          <w:szCs w:val="24"/>
        </w:rPr>
      </w:pPr>
    </w:p>
    <w:p w14:paraId="0B0CE694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</w:rPr>
        <w:t>Страницы</w:t>
      </w:r>
      <w:r w:rsidRPr="00275E57">
        <w:rPr>
          <w:rFonts w:asciiTheme="majorHAnsi" w:hAnsiTheme="majorHAnsi"/>
          <w:b/>
          <w:sz w:val="24"/>
          <w:szCs w:val="24"/>
          <w:lang w:val="ru-RU"/>
        </w:rPr>
        <w:t xml:space="preserve"> сайта</w:t>
      </w:r>
    </w:p>
    <w:p w14:paraId="08F66E6C" w14:textId="77777777" w:rsidR="00CF76F5" w:rsidRPr="00275E57" w:rsidRDefault="00CF76F5" w:rsidP="00CF76F5">
      <w:pPr>
        <w:ind w:left="720"/>
        <w:rPr>
          <w:rFonts w:asciiTheme="majorHAnsi" w:hAnsiTheme="majorHAnsi"/>
          <w:sz w:val="24"/>
          <w:szCs w:val="24"/>
          <w:lang w:val="ru-RU"/>
        </w:rPr>
      </w:pPr>
    </w:p>
    <w:p w14:paraId="70F6D09D" w14:textId="77777777" w:rsidR="00CF76F5" w:rsidRPr="00275E57" w:rsidRDefault="00CF76F5" w:rsidP="00CF76F5">
      <w:pPr>
        <w:ind w:left="720"/>
        <w:rPr>
          <w:rFonts w:asciiTheme="majorHAnsi" w:hAnsiTheme="majorHAnsi"/>
          <w:sz w:val="24"/>
          <w:szCs w:val="24"/>
          <w:u w:val="single"/>
          <w:lang w:val="ru-RU"/>
        </w:rPr>
      </w:pPr>
      <w:r w:rsidRPr="00275E57">
        <w:rPr>
          <w:rFonts w:asciiTheme="majorHAnsi" w:hAnsiTheme="majorHAnsi"/>
          <w:sz w:val="24"/>
          <w:szCs w:val="24"/>
          <w:u w:val="single"/>
          <w:lang w:val="ru-RU"/>
        </w:rPr>
        <w:t>Основные страницы:</w:t>
      </w:r>
    </w:p>
    <w:p w14:paraId="47AE1DC2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Главная страница</w:t>
      </w:r>
    </w:p>
    <w:p w14:paraId="7DB865BA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Подраздела сайта</w:t>
      </w:r>
    </w:p>
    <w:p w14:paraId="2623910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Услуги</w:t>
      </w:r>
    </w:p>
    <w:p w14:paraId="3D7E6D5D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 xml:space="preserve">Страница </w:t>
      </w:r>
      <w:proofErr w:type="spellStart"/>
      <w:r w:rsidRPr="00275E57">
        <w:rPr>
          <w:rFonts w:asciiTheme="majorHAnsi" w:hAnsiTheme="majorHAnsi"/>
          <w:sz w:val="24"/>
          <w:szCs w:val="24"/>
          <w:lang w:val="ru-RU"/>
        </w:rPr>
        <w:t>ИндПредлож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 xml:space="preserve"> по категориям клиентов</w:t>
      </w:r>
    </w:p>
    <w:p w14:paraId="363663C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 xml:space="preserve">Страница </w:t>
      </w:r>
      <w:proofErr w:type="spellStart"/>
      <w:r w:rsidRPr="00275E57">
        <w:rPr>
          <w:rFonts w:asciiTheme="majorHAnsi" w:hAnsiTheme="majorHAnsi"/>
          <w:sz w:val="24"/>
          <w:szCs w:val="24"/>
          <w:lang w:val="ru-RU"/>
        </w:rPr>
        <w:t>ИндПредлож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 xml:space="preserve"> по виду деятельности</w:t>
      </w:r>
    </w:p>
    <w:p w14:paraId="5F9D83DB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  <w:lang w:val="ru-RU"/>
        </w:rPr>
      </w:pPr>
    </w:p>
    <w:p w14:paraId="38D850DC" w14:textId="77777777" w:rsidR="00CF76F5" w:rsidRPr="00275E57" w:rsidRDefault="00CF76F5" w:rsidP="00CF76F5">
      <w:pPr>
        <w:ind w:left="720"/>
        <w:rPr>
          <w:rFonts w:asciiTheme="majorHAnsi" w:hAnsiTheme="majorHAnsi"/>
          <w:sz w:val="24"/>
          <w:szCs w:val="24"/>
          <w:u w:val="single"/>
          <w:lang w:val="ru-RU"/>
        </w:rPr>
      </w:pPr>
      <w:r w:rsidRPr="00275E57">
        <w:rPr>
          <w:rFonts w:asciiTheme="majorHAnsi" w:hAnsiTheme="majorHAnsi"/>
          <w:sz w:val="24"/>
          <w:szCs w:val="24"/>
          <w:u w:val="single"/>
          <w:lang w:val="ru-RU"/>
        </w:rPr>
        <w:t>Верхнее меню:</w:t>
      </w:r>
    </w:p>
    <w:p w14:paraId="5DA2DBC4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«О компании»</w:t>
      </w:r>
    </w:p>
    <w:p w14:paraId="4BD5D1DB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«Наши клиенты»</w:t>
      </w:r>
    </w:p>
    <w:p w14:paraId="64E0AEB9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«Цены»</w:t>
      </w:r>
    </w:p>
    <w:p w14:paraId="1A9BEC31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«Все новости»</w:t>
      </w:r>
    </w:p>
    <w:p w14:paraId="6AC0C66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«Новость»</w:t>
      </w:r>
    </w:p>
    <w:p w14:paraId="00874205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«Все видео»</w:t>
      </w:r>
    </w:p>
    <w:p w14:paraId="5FFC77EE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«Штрафы»</w:t>
      </w:r>
    </w:p>
    <w:p w14:paraId="7391D58D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«Контакты»</w:t>
      </w:r>
    </w:p>
    <w:p w14:paraId="3CBA83B3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5A5B3F12" w14:textId="77777777" w:rsidR="00CF76F5" w:rsidRPr="00275E57" w:rsidRDefault="00CF76F5" w:rsidP="00CF76F5">
      <w:pPr>
        <w:ind w:left="720"/>
        <w:rPr>
          <w:rFonts w:asciiTheme="majorHAnsi" w:hAnsiTheme="majorHAnsi"/>
          <w:sz w:val="24"/>
          <w:szCs w:val="24"/>
          <w:u w:val="single"/>
          <w:lang w:val="ru-RU"/>
        </w:rPr>
      </w:pPr>
      <w:r w:rsidRPr="00275E57">
        <w:rPr>
          <w:rFonts w:asciiTheme="majorHAnsi" w:hAnsiTheme="majorHAnsi"/>
          <w:sz w:val="24"/>
          <w:szCs w:val="24"/>
          <w:u w:val="single"/>
          <w:lang w:val="ru-RU"/>
        </w:rPr>
        <w:t>Контактные формы</w:t>
      </w:r>
    </w:p>
    <w:p w14:paraId="798F7598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Форма “Заказать услугу”</w:t>
      </w:r>
    </w:p>
    <w:p w14:paraId="0F9F432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Форма “Задать вопрос”</w:t>
      </w:r>
    </w:p>
    <w:p w14:paraId="6BE0F208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Форма “Пригласить на тендер”</w:t>
      </w:r>
    </w:p>
    <w:p w14:paraId="2FB21132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5D4A8168" w14:textId="77777777" w:rsidR="00CF76F5" w:rsidRPr="00275E57" w:rsidRDefault="00CF76F5" w:rsidP="00CF76F5">
      <w:pPr>
        <w:ind w:left="1440"/>
        <w:rPr>
          <w:rFonts w:asciiTheme="majorHAnsi" w:hAnsiTheme="majorHAnsi"/>
          <w:sz w:val="24"/>
          <w:szCs w:val="24"/>
        </w:rPr>
      </w:pPr>
    </w:p>
    <w:p w14:paraId="0E534F3F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  <w:lang w:val="ru-RU"/>
        </w:rPr>
        <w:t xml:space="preserve">Информационные </w:t>
      </w:r>
      <w:r w:rsidRPr="00275E57">
        <w:rPr>
          <w:rFonts w:asciiTheme="majorHAnsi" w:hAnsiTheme="majorHAnsi"/>
          <w:b/>
          <w:sz w:val="24"/>
          <w:szCs w:val="24"/>
        </w:rPr>
        <w:t>Блоки</w:t>
      </w:r>
      <w:r w:rsidRPr="00275E57">
        <w:rPr>
          <w:rFonts w:asciiTheme="majorHAnsi" w:hAnsiTheme="majorHAnsi"/>
          <w:b/>
          <w:sz w:val="24"/>
          <w:szCs w:val="24"/>
          <w:lang w:val="ru-RU"/>
        </w:rPr>
        <w:t xml:space="preserve"> сайта</w:t>
      </w:r>
    </w:p>
    <w:p w14:paraId="2D13DCE9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 xml:space="preserve"> (шапка)</w:t>
      </w:r>
    </w:p>
    <w:p w14:paraId="6E0E92E2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Верхнее меню </w:t>
      </w:r>
    </w:p>
    <w:p w14:paraId="4025E9CE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</w:t>
      </w:r>
      <w:r w:rsidRPr="00275E57">
        <w:rPr>
          <w:rFonts w:asciiTheme="majorHAnsi" w:hAnsiTheme="majorHAnsi"/>
          <w:sz w:val="24"/>
          <w:szCs w:val="24"/>
          <w:lang w:val="ru-RU"/>
        </w:rPr>
        <w:t>Подразделы сайта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0987478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“Перечень Услуг”</w:t>
      </w:r>
    </w:p>
    <w:p w14:paraId="25CEADCD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“Описание услуги”</w:t>
      </w:r>
    </w:p>
    <w:p w14:paraId="04EE6313" w14:textId="7163D423" w:rsidR="00CF76F5" w:rsidRPr="00275E57" w:rsidRDefault="00A21D44" w:rsidP="00A21D44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«Вы также можете заказать»</w:t>
      </w:r>
    </w:p>
    <w:p w14:paraId="485B7BF6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«Прайс-лист»</w:t>
      </w:r>
    </w:p>
    <w:p w14:paraId="78AF5EB6" w14:textId="77777777" w:rsidR="00CF76F5" w:rsidRPr="00275E57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категориям клиентов”</w:t>
      </w:r>
    </w:p>
    <w:p w14:paraId="7AD15DDB" w14:textId="77777777" w:rsidR="00CF76F5" w:rsidRPr="00275E57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виду деятельности”</w:t>
      </w:r>
    </w:p>
    <w:p w14:paraId="4D0A9092" w14:textId="77777777" w:rsidR="00CF76F5" w:rsidRPr="00275E57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29590E2D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5881A5B8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00BF67BA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lastRenderedPageBreak/>
        <w:t>Блок «Благодарственные письма»</w:t>
      </w:r>
    </w:p>
    <w:p w14:paraId="49FB02EB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“Новости”</w:t>
      </w:r>
    </w:p>
    <w:p w14:paraId="3DABBBA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“Конструктор”</w:t>
      </w:r>
    </w:p>
    <w:p w14:paraId="0049CEA8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 xml:space="preserve"> (подвал)</w:t>
      </w:r>
    </w:p>
    <w:p w14:paraId="2A89BB3B" w14:textId="77777777" w:rsidR="00CF76F5" w:rsidRPr="00275E57" w:rsidRDefault="00CF76F5" w:rsidP="00CF76F5">
      <w:pPr>
        <w:ind w:left="1440"/>
        <w:rPr>
          <w:rFonts w:asciiTheme="majorHAnsi" w:hAnsiTheme="majorHAnsi"/>
          <w:sz w:val="24"/>
          <w:szCs w:val="24"/>
        </w:rPr>
      </w:pPr>
    </w:p>
    <w:p w14:paraId="00E082C2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4004F071" w14:textId="77777777" w:rsidR="00CF76F5" w:rsidRPr="00275E57" w:rsidRDefault="00CF76F5" w:rsidP="00CF76F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ЛИЧНЫЙ КАБИНЕТ ПОЛЬЗОВАТЕЛЯ</w:t>
      </w:r>
    </w:p>
    <w:p w14:paraId="18890016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5AD5138C" w14:textId="77777777" w:rsidR="00CF76F5" w:rsidRPr="00275E57" w:rsidRDefault="00CF76F5" w:rsidP="00CF76F5">
      <w:pPr>
        <w:ind w:left="1440"/>
        <w:rPr>
          <w:rFonts w:asciiTheme="majorHAnsi" w:hAnsiTheme="majorHAnsi"/>
          <w:sz w:val="24"/>
          <w:szCs w:val="24"/>
        </w:rPr>
      </w:pPr>
    </w:p>
    <w:p w14:paraId="3B5BCD9B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Страницы Личного Кабинета пользователя</w:t>
      </w:r>
    </w:p>
    <w:p w14:paraId="4BEB94C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Регистрации пользователя (алгоритм)</w:t>
      </w:r>
    </w:p>
    <w:p w14:paraId="27B7EF49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Страница «Вспомнить пароль» </w:t>
      </w:r>
    </w:p>
    <w:p w14:paraId="56639E8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Страница «Авторизация пользователя» </w:t>
      </w:r>
    </w:p>
    <w:p w14:paraId="46C6A20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Страница «Настройки пользователя»</w:t>
      </w:r>
    </w:p>
    <w:p w14:paraId="4D42A45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Вкладка “Главная”</w:t>
      </w:r>
    </w:p>
    <w:p w14:paraId="10A831A5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Вкладка “Лаборатория”</w:t>
      </w:r>
    </w:p>
    <w:p w14:paraId="1F8540B7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Вкладка “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Сандокументы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”</w:t>
      </w:r>
    </w:p>
    <w:p w14:paraId="561061A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Вкладка “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Дезработы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”</w:t>
      </w:r>
    </w:p>
    <w:p w14:paraId="4D8028B3" w14:textId="77777777" w:rsidR="00CF76F5" w:rsidRPr="00275E57" w:rsidRDefault="00CF76F5" w:rsidP="00CF76F5">
      <w:pPr>
        <w:pStyle w:val="af8"/>
        <w:ind w:left="1440"/>
        <w:rPr>
          <w:rFonts w:asciiTheme="majorHAnsi" w:hAnsiTheme="majorHAnsi" w:cs="Arial"/>
          <w:sz w:val="24"/>
          <w:szCs w:val="24"/>
        </w:rPr>
      </w:pPr>
    </w:p>
    <w:p w14:paraId="48A648B9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Окна Личного Кабинета пользователя</w:t>
      </w:r>
    </w:p>
    <w:p w14:paraId="2E40B80D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Окно «Личные данные»</w:t>
      </w:r>
    </w:p>
    <w:p w14:paraId="03E19235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“Настройки уведомлений”</w:t>
      </w:r>
    </w:p>
    <w:p w14:paraId="7FB2B9A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“Смена пароля”</w:t>
      </w:r>
    </w:p>
    <w:p w14:paraId="0689BAB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Окно «Заказать услугу»</w:t>
      </w:r>
    </w:p>
    <w:p w14:paraId="6CCD30B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Окно «Персональный менеджер»</w:t>
      </w:r>
    </w:p>
    <w:p w14:paraId="16D37AD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Кнопка «Пожаловаться»</w:t>
      </w:r>
    </w:p>
    <w:p w14:paraId="4A1D0664" w14:textId="77777777" w:rsidR="00CF76F5" w:rsidRPr="00275E57" w:rsidRDefault="00CF76F5" w:rsidP="00CF76F5">
      <w:pPr>
        <w:ind w:left="720"/>
        <w:rPr>
          <w:rFonts w:asciiTheme="majorHAnsi" w:hAnsiTheme="majorHAnsi"/>
          <w:b/>
          <w:sz w:val="24"/>
          <w:szCs w:val="24"/>
          <w:highlight w:val="white"/>
        </w:rPr>
      </w:pPr>
    </w:p>
    <w:p w14:paraId="568AF435" w14:textId="77777777" w:rsidR="00CF76F5" w:rsidRPr="00275E57" w:rsidRDefault="00CF76F5" w:rsidP="00CF76F5">
      <w:pPr>
        <w:ind w:left="720"/>
        <w:rPr>
          <w:rFonts w:asciiTheme="majorHAnsi" w:hAnsiTheme="majorHAnsi"/>
          <w:b/>
          <w:sz w:val="24"/>
          <w:szCs w:val="24"/>
          <w:highlight w:val="white"/>
        </w:rPr>
      </w:pPr>
    </w:p>
    <w:p w14:paraId="2BC772D7" w14:textId="77777777" w:rsidR="00CF76F5" w:rsidRPr="00275E57" w:rsidRDefault="00CF76F5" w:rsidP="00CF76F5">
      <w:pPr>
        <w:ind w:left="720"/>
        <w:rPr>
          <w:rFonts w:asciiTheme="majorHAnsi" w:hAnsiTheme="majorHAnsi"/>
          <w:b/>
          <w:sz w:val="24"/>
          <w:szCs w:val="24"/>
          <w:highlight w:val="white"/>
        </w:rPr>
      </w:pPr>
    </w:p>
    <w:p w14:paraId="1D8D76ED" w14:textId="77777777" w:rsidR="00CF76F5" w:rsidRPr="00275E57" w:rsidRDefault="00CF76F5" w:rsidP="00CF76F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III.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АДМИНИСТРАТИВНАЯ ПАНЕЛЬ</w:t>
      </w:r>
    </w:p>
    <w:p w14:paraId="57182D40" w14:textId="77777777" w:rsidR="00CF76F5" w:rsidRPr="00275E57" w:rsidRDefault="00CF76F5" w:rsidP="00CF76F5">
      <w:pPr>
        <w:ind w:left="720"/>
        <w:rPr>
          <w:rFonts w:asciiTheme="majorHAnsi" w:hAnsiTheme="majorHAnsi"/>
          <w:b/>
          <w:sz w:val="24"/>
          <w:szCs w:val="24"/>
          <w:highlight w:val="white"/>
        </w:rPr>
      </w:pPr>
    </w:p>
    <w:p w14:paraId="558CD135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 xml:space="preserve">Шаблон 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>Административной</w:t>
      </w: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ой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панели</w:t>
      </w:r>
    </w:p>
    <w:p w14:paraId="1642B9BF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 xml:space="preserve">Разделы 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>Административной</w:t>
      </w: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ой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панели</w:t>
      </w:r>
    </w:p>
    <w:p w14:paraId="18DC7F8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«Подразделы сайта»</w:t>
      </w:r>
    </w:p>
    <w:p w14:paraId="5E15E950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Подраздела сайта»</w:t>
      </w:r>
    </w:p>
    <w:p w14:paraId="09A47889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«Индивидуальные предложения»</w:t>
      </w:r>
    </w:p>
    <w:p w14:paraId="05B0C46A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Индивидуального предложения»</w:t>
      </w:r>
    </w:p>
    <w:p w14:paraId="696BC32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«Заявки»</w:t>
      </w:r>
    </w:p>
    <w:p w14:paraId="662B05FC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Заявки»</w:t>
      </w:r>
    </w:p>
    <w:p w14:paraId="1B918BAF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«Новости»</w:t>
      </w:r>
    </w:p>
    <w:p w14:paraId="39A88B12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Новости»</w:t>
      </w:r>
    </w:p>
    <w:p w14:paraId="11EC0ADB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«Услуги»</w:t>
      </w:r>
    </w:p>
    <w:p w14:paraId="27693AD1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услуги»</w:t>
      </w:r>
    </w:p>
    <w:p w14:paraId="0B0233C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lastRenderedPageBreak/>
        <w:t>Раздел «Брэнды»</w:t>
      </w:r>
    </w:p>
    <w:p w14:paraId="6E8A0B13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Брэнда»</w:t>
      </w:r>
    </w:p>
    <w:p w14:paraId="40D7BC4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«Сотрудники»</w:t>
      </w:r>
    </w:p>
    <w:p w14:paraId="2F5FE576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сотрудника»</w:t>
      </w:r>
    </w:p>
    <w:p w14:paraId="0CF2B3A4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«Контактные лица»</w:t>
      </w:r>
    </w:p>
    <w:p w14:paraId="55E250E6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КЛ»</w:t>
      </w:r>
    </w:p>
    <w:p w14:paraId="66467BD7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«Контактные формы»</w:t>
      </w:r>
    </w:p>
    <w:p w14:paraId="3909E3B6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контактной формы»</w:t>
      </w:r>
    </w:p>
    <w:p w14:paraId="4B719994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Соцсети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601DA226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 xml:space="preserve">«Карточка </w:t>
      </w:r>
      <w:proofErr w:type="spellStart"/>
      <w:r w:rsidRPr="00275E57">
        <w:rPr>
          <w:rFonts w:asciiTheme="majorHAnsi" w:hAnsiTheme="majorHAnsi" w:cs="Arial"/>
          <w:sz w:val="20"/>
          <w:szCs w:val="20"/>
        </w:rPr>
        <w:t>соцсети</w:t>
      </w:r>
      <w:proofErr w:type="spellEnd"/>
      <w:r w:rsidRPr="00275E57">
        <w:rPr>
          <w:rFonts w:asciiTheme="majorHAnsi" w:hAnsiTheme="majorHAnsi" w:cs="Arial"/>
          <w:sz w:val="20"/>
          <w:szCs w:val="20"/>
        </w:rPr>
        <w:t>»</w:t>
      </w:r>
    </w:p>
    <w:p w14:paraId="6BE26E68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Раздел «Верхнее меню»</w:t>
      </w:r>
    </w:p>
    <w:p w14:paraId="68B28D7B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пункта»</w:t>
      </w:r>
    </w:p>
    <w:p w14:paraId="24EA91B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Раздел «Прайс-лист»</w:t>
      </w:r>
    </w:p>
    <w:p w14:paraId="55E4A76B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цены»</w:t>
      </w:r>
    </w:p>
    <w:p w14:paraId="3FF78578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Раздел «Типы клиентов»</w:t>
      </w:r>
    </w:p>
    <w:p w14:paraId="15C81F05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Типа клиента»</w:t>
      </w:r>
    </w:p>
    <w:p w14:paraId="395AAECD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Раздел «Виды деятельности»</w:t>
      </w:r>
    </w:p>
    <w:p w14:paraId="66F0B9D9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вида деятельности»</w:t>
      </w:r>
    </w:p>
    <w:p w14:paraId="3C16AFB2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Логи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4D5F0EC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«Константы»</w:t>
      </w:r>
    </w:p>
    <w:p w14:paraId="52C72E07" w14:textId="77777777" w:rsidR="00CF76F5" w:rsidRPr="00275E57" w:rsidRDefault="00CF76F5" w:rsidP="00CF76F5">
      <w:pPr>
        <w:pStyle w:val="af8"/>
        <w:rPr>
          <w:rFonts w:asciiTheme="majorHAnsi" w:hAnsiTheme="majorHAnsi" w:cs="Arial"/>
          <w:sz w:val="20"/>
          <w:szCs w:val="20"/>
        </w:rPr>
      </w:pPr>
    </w:p>
    <w:p w14:paraId="3E3DA9CB" w14:textId="77777777" w:rsidR="00CF76F5" w:rsidRPr="00275E57" w:rsidRDefault="00CF76F5" w:rsidP="00CF76F5">
      <w:pPr>
        <w:widowControl w:val="0"/>
        <w:spacing w:line="240" w:lineRule="auto"/>
        <w:ind w:left="1440"/>
        <w:rPr>
          <w:rFonts w:asciiTheme="majorHAnsi" w:hAnsiTheme="majorHAnsi"/>
          <w:sz w:val="24"/>
          <w:szCs w:val="24"/>
        </w:rPr>
      </w:pPr>
    </w:p>
    <w:p w14:paraId="5EA7B61F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 xml:space="preserve">Окна 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>Административной</w:t>
      </w: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ой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панели</w:t>
      </w:r>
    </w:p>
    <w:p w14:paraId="6302BA3F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proofErr w:type="spellStart"/>
      <w:r w:rsidRPr="00275E57">
        <w:rPr>
          <w:rFonts w:asciiTheme="majorHAnsi" w:hAnsiTheme="majorHAnsi" w:cs="Arial"/>
          <w:sz w:val="24"/>
          <w:szCs w:val="24"/>
        </w:rPr>
        <w:t>Header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 xml:space="preserve"> (шапка)</w:t>
      </w:r>
    </w:p>
    <w:p w14:paraId="7AAFEDC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«Управление блоками»</w:t>
      </w:r>
    </w:p>
    <w:p w14:paraId="4A42FFC1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«Услуги»</w:t>
      </w:r>
    </w:p>
    <w:p w14:paraId="075A7C23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«Список Инд. Предложений»</w:t>
      </w:r>
    </w:p>
    <w:p w14:paraId="35590935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«Нас рекомендуют»</w:t>
      </w:r>
    </w:p>
    <w:p w14:paraId="33C2FC7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Окно «Благодарственные письма» </w:t>
      </w:r>
    </w:p>
    <w:p w14:paraId="5A5C1C4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«Конструктор»</w:t>
      </w:r>
    </w:p>
    <w:p w14:paraId="1AB5885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«Прайс-лист»</w:t>
      </w:r>
    </w:p>
    <w:p w14:paraId="413D36F2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«Список Контрагентов»</w:t>
      </w:r>
    </w:p>
    <w:p w14:paraId="6471AF9D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«Список Договоров»</w:t>
      </w:r>
    </w:p>
    <w:p w14:paraId="786B01B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«График лабораторных исследований»</w:t>
      </w:r>
    </w:p>
    <w:p w14:paraId="3C2E721F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«Список проведённых исследований»</w:t>
      </w:r>
    </w:p>
    <w:p w14:paraId="5CDCED98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Окно «Список оформленных 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сандокументов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2293D45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Окно «График 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1C4695BB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Окно «Список проведённых 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5AEAE54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Соцсети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006A8D11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«Роли сотрудника»</w:t>
      </w:r>
    </w:p>
    <w:p w14:paraId="12B28877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proofErr w:type="spellStart"/>
      <w:r w:rsidRPr="00275E57">
        <w:rPr>
          <w:rFonts w:asciiTheme="majorHAnsi" w:hAnsiTheme="majorHAnsi" w:cs="Arial"/>
          <w:sz w:val="24"/>
          <w:szCs w:val="24"/>
        </w:rPr>
        <w:t>Footer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 xml:space="preserve"> (подвал)</w:t>
      </w:r>
    </w:p>
    <w:p w14:paraId="6629F50D" w14:textId="77777777" w:rsidR="00CF76F5" w:rsidRPr="00275E57" w:rsidRDefault="00CF76F5" w:rsidP="00CF76F5">
      <w:pPr>
        <w:pStyle w:val="af8"/>
        <w:ind w:left="1440"/>
        <w:rPr>
          <w:rFonts w:asciiTheme="majorHAnsi" w:hAnsiTheme="majorHAnsi" w:cs="Arial"/>
          <w:sz w:val="24"/>
          <w:szCs w:val="24"/>
        </w:rPr>
      </w:pPr>
    </w:p>
    <w:p w14:paraId="72AAE56C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color w:val="FF0000"/>
          <w:sz w:val="24"/>
          <w:szCs w:val="24"/>
          <w:highlight w:val="white"/>
          <w:lang w:val="ru-RU"/>
        </w:rPr>
      </w:pPr>
      <w:r w:rsidRPr="00275E57">
        <w:rPr>
          <w:rFonts w:asciiTheme="majorHAnsi" w:hAnsiTheme="majorHAnsi"/>
          <w:b/>
          <w:color w:val="FF0000"/>
          <w:sz w:val="24"/>
          <w:szCs w:val="24"/>
          <w:highlight w:val="white"/>
          <w:lang w:val="ru-RU"/>
        </w:rPr>
        <w:t>Импорт/экспорт файлов (обмен с Базой)</w:t>
      </w:r>
    </w:p>
    <w:p w14:paraId="213065C2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color w:val="FF0000"/>
          <w:sz w:val="24"/>
          <w:szCs w:val="24"/>
          <w:highlight w:val="white"/>
          <w:lang w:val="ru-RU"/>
        </w:rPr>
      </w:pPr>
      <w:r w:rsidRPr="00275E57">
        <w:rPr>
          <w:rFonts w:asciiTheme="majorHAnsi" w:hAnsiTheme="majorHAnsi"/>
          <w:b/>
          <w:color w:val="FF0000"/>
          <w:sz w:val="24"/>
          <w:szCs w:val="24"/>
          <w:highlight w:val="white"/>
          <w:lang w:val="ru-RU"/>
        </w:rPr>
        <w:t>Требования к дизайну</w:t>
      </w:r>
    </w:p>
    <w:p w14:paraId="58BC9153" w14:textId="77777777" w:rsidR="00CF76F5" w:rsidRPr="00275E57" w:rsidRDefault="00CF76F5" w:rsidP="00CF76F5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Требования к верстке</w:t>
      </w:r>
    </w:p>
    <w:p w14:paraId="552012CA" w14:textId="77777777" w:rsidR="00CF76F5" w:rsidRPr="00275E57" w:rsidRDefault="00CF76F5" w:rsidP="00CF76F5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r w:rsidRPr="00275E57">
        <w:rPr>
          <w:rFonts w:asciiTheme="majorHAnsi" w:hAnsiTheme="majorHAnsi" w:cs="Arial"/>
          <w:b/>
          <w:color w:val="FF0000"/>
          <w:sz w:val="24"/>
          <w:szCs w:val="24"/>
        </w:rPr>
        <w:lastRenderedPageBreak/>
        <w:t>Стек технологий</w:t>
      </w:r>
    </w:p>
    <w:p w14:paraId="4A7DAFF7" w14:textId="77777777" w:rsidR="005205CC" w:rsidRPr="00275E57" w:rsidRDefault="005205CC" w:rsidP="005205CC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Инфраструктура</w:t>
      </w:r>
    </w:p>
    <w:p w14:paraId="52D475BD" w14:textId="77777777" w:rsidR="005205CC" w:rsidRPr="00275E57" w:rsidRDefault="005205CC" w:rsidP="005205CC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proofErr w:type="spellStart"/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Бекап</w:t>
      </w:r>
      <w:proofErr w:type="spellEnd"/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-логика.</w:t>
      </w:r>
    </w:p>
    <w:p w14:paraId="3BB5B9CA" w14:textId="77777777" w:rsidR="00CF76F5" w:rsidRPr="00275E57" w:rsidRDefault="005205CC" w:rsidP="003F128D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proofErr w:type="spellStart"/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Seo</w:t>
      </w:r>
      <w:proofErr w:type="spellEnd"/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-требования</w:t>
      </w:r>
    </w:p>
    <w:p w14:paraId="45A543F6" w14:textId="77777777" w:rsidR="00CF76F5" w:rsidRPr="00275E57" w:rsidRDefault="00CF76F5" w:rsidP="00CF76F5">
      <w:pPr>
        <w:pStyle w:val="af8"/>
        <w:ind w:left="1440"/>
        <w:rPr>
          <w:rFonts w:asciiTheme="majorHAnsi" w:hAnsiTheme="majorHAnsi"/>
          <w:sz w:val="24"/>
          <w:szCs w:val="24"/>
        </w:rPr>
      </w:pPr>
    </w:p>
    <w:p w14:paraId="702D1C71" w14:textId="77777777" w:rsidR="00CF76F5" w:rsidRPr="00275E57" w:rsidRDefault="00CF76F5" w:rsidP="00CF76F5">
      <w:pPr>
        <w:pStyle w:val="af8"/>
        <w:ind w:left="1440"/>
        <w:rPr>
          <w:rFonts w:asciiTheme="majorHAnsi" w:hAnsiTheme="majorHAnsi"/>
          <w:sz w:val="24"/>
          <w:szCs w:val="24"/>
        </w:rPr>
      </w:pPr>
    </w:p>
    <w:p w14:paraId="0DA9005B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277F6CB7" w14:textId="77777777" w:rsidR="00DF0AD1" w:rsidRPr="00275E57" w:rsidRDefault="00DF0AD1">
      <w:p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br w:type="page"/>
      </w:r>
    </w:p>
    <w:p w14:paraId="5E7A7129" w14:textId="77777777" w:rsidR="00736665" w:rsidRPr="00275E57" w:rsidRDefault="00736665" w:rsidP="0073666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lastRenderedPageBreak/>
        <w:t xml:space="preserve">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САЙТ</w:t>
      </w:r>
    </w:p>
    <w:p w14:paraId="1A541314" w14:textId="77777777" w:rsidR="00736665" w:rsidRPr="00275E57" w:rsidRDefault="00736665" w:rsidP="0073666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/>
          <w:b/>
          <w:sz w:val="28"/>
          <w:szCs w:val="28"/>
        </w:rPr>
      </w:pPr>
    </w:p>
    <w:p w14:paraId="266CB04C" w14:textId="77777777" w:rsidR="00AF663F" w:rsidRPr="00275E57" w:rsidRDefault="00ED4F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>Карта сайта</w:t>
      </w:r>
    </w:p>
    <w:p w14:paraId="32B418C5" w14:textId="77777777" w:rsidR="00AF663F" w:rsidRPr="00275E57" w:rsidRDefault="00AF663F">
      <w:pPr>
        <w:rPr>
          <w:rFonts w:asciiTheme="majorHAnsi" w:hAnsiTheme="majorHAnsi"/>
          <w:b/>
          <w:i/>
          <w:sz w:val="24"/>
          <w:szCs w:val="24"/>
        </w:rPr>
      </w:pPr>
    </w:p>
    <w:p w14:paraId="42270A25" w14:textId="77777777" w:rsidR="00AF663F" w:rsidRPr="00275E57" w:rsidRDefault="00AF663F">
      <w:pPr>
        <w:rPr>
          <w:rFonts w:asciiTheme="majorHAnsi" w:hAnsiTheme="majorHAnsi"/>
          <w:b/>
          <w:i/>
          <w:sz w:val="24"/>
          <w:szCs w:val="24"/>
        </w:rPr>
      </w:pPr>
    </w:p>
    <w:p w14:paraId="6EBCF957" w14:textId="77777777" w:rsidR="00AF663F" w:rsidRPr="00275E57" w:rsidRDefault="00ED4FB5">
      <w:p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noProof/>
          <w:sz w:val="24"/>
          <w:szCs w:val="24"/>
          <w:lang w:val="ru-RU"/>
        </w:rPr>
        <w:drawing>
          <wp:inline distT="114300" distB="114300" distL="114300" distR="114300" wp14:anchorId="12A6FB8F" wp14:editId="2B0D616F">
            <wp:extent cx="5734050" cy="2667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67EE2" w14:textId="77777777" w:rsidR="00AF663F" w:rsidRPr="00275E57" w:rsidRDefault="00AF663F">
      <w:pPr>
        <w:rPr>
          <w:rFonts w:asciiTheme="majorHAnsi" w:hAnsiTheme="majorHAnsi"/>
          <w:b/>
          <w:i/>
          <w:sz w:val="24"/>
          <w:szCs w:val="24"/>
        </w:rPr>
      </w:pPr>
    </w:p>
    <w:p w14:paraId="0E2E7CBF" w14:textId="77777777" w:rsidR="00AF663F" w:rsidRPr="00275E57" w:rsidRDefault="00AF663F">
      <w:pPr>
        <w:rPr>
          <w:rFonts w:asciiTheme="majorHAnsi" w:hAnsiTheme="majorHAnsi"/>
          <w:b/>
          <w:i/>
          <w:sz w:val="24"/>
          <w:szCs w:val="24"/>
        </w:rPr>
      </w:pPr>
    </w:p>
    <w:p w14:paraId="28745A4B" w14:textId="77777777" w:rsidR="00AF663F" w:rsidRPr="00275E57" w:rsidRDefault="00ED4FB5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 xml:space="preserve">СТРАНИЦЫ </w:t>
      </w:r>
      <w:r w:rsidR="005B788E" w:rsidRPr="00275E57">
        <w:rPr>
          <w:rFonts w:asciiTheme="majorHAnsi" w:hAnsiTheme="majorHAnsi"/>
          <w:b/>
          <w:sz w:val="28"/>
          <w:szCs w:val="28"/>
          <w:lang w:val="ru-RU"/>
        </w:rPr>
        <w:t>САЙТА</w:t>
      </w:r>
    </w:p>
    <w:p w14:paraId="12B8BDD9" w14:textId="77777777" w:rsidR="00F66F1C" w:rsidRPr="00275E57" w:rsidRDefault="00F66F1C" w:rsidP="00F66F1C">
      <w:pPr>
        <w:rPr>
          <w:rFonts w:asciiTheme="majorHAnsi" w:hAnsiTheme="majorHAnsi"/>
          <w:b/>
          <w:sz w:val="28"/>
          <w:szCs w:val="28"/>
          <w:lang w:val="ru-RU"/>
        </w:rPr>
      </w:pPr>
    </w:p>
    <w:p w14:paraId="5457F610" w14:textId="77777777" w:rsidR="00F66F1C" w:rsidRPr="00275E57" w:rsidRDefault="00F66F1C" w:rsidP="00F66F1C">
      <w:pPr>
        <w:rPr>
          <w:rFonts w:asciiTheme="majorHAnsi" w:hAnsiTheme="majorHAnsi"/>
          <w:b/>
          <w:sz w:val="28"/>
          <w:szCs w:val="28"/>
          <w:u w:val="single"/>
        </w:rPr>
      </w:pPr>
      <w:r w:rsidRPr="00275E57">
        <w:rPr>
          <w:rFonts w:asciiTheme="majorHAnsi" w:hAnsiTheme="majorHAnsi"/>
          <w:b/>
          <w:sz w:val="28"/>
          <w:szCs w:val="28"/>
          <w:u w:val="single"/>
          <w:lang w:val="ru-RU"/>
        </w:rPr>
        <w:t>Динамические страницы:</w:t>
      </w:r>
    </w:p>
    <w:p w14:paraId="4D87A18C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ГЛАВНАЯ страница (www.ekoset.ru)</w:t>
      </w:r>
    </w:p>
    <w:p w14:paraId="674D5A9D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1D9A225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Главная страница – это страница сайта, которая показывается посетителю при переходе по адресу сайта. </w:t>
      </w:r>
    </w:p>
    <w:p w14:paraId="3D23126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Оказавшись на главной странице, пользователь должен иметь возможность:</w:t>
      </w:r>
    </w:p>
    <w:p w14:paraId="0585F43B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получить информацию о компании</w:t>
      </w:r>
    </w:p>
    <w:p w14:paraId="7EF723BE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выбрать интересующий его Подраздел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</w:rPr>
        <w:t xml:space="preserve"> (т.е. направление деятельности)</w:t>
      </w:r>
    </w:p>
    <w:p w14:paraId="6A232595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6165C52E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184A5FD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784A69D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Верхнее меню </w:t>
      </w:r>
    </w:p>
    <w:p w14:paraId="59CADDD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</w:t>
      </w:r>
      <w:r w:rsidR="007127D6" w:rsidRPr="00275E57">
        <w:rPr>
          <w:rFonts w:asciiTheme="majorHAnsi" w:hAnsiTheme="majorHAnsi"/>
          <w:sz w:val="24"/>
          <w:szCs w:val="24"/>
          <w:lang w:val="ru-RU"/>
        </w:rPr>
        <w:t>Подразделы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56ADED81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697D4A9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06A4B10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7727DEE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“Новости”</w:t>
      </w:r>
    </w:p>
    <w:p w14:paraId="4FA07A0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Блоки “Конструктор”</w:t>
      </w:r>
    </w:p>
    <w:p w14:paraId="5A76141E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7EEE97DD" w14:textId="77777777" w:rsidR="00AF663F" w:rsidRPr="00275E57" w:rsidRDefault="00AF663F">
      <w:pPr>
        <w:ind w:left="2160"/>
        <w:rPr>
          <w:rFonts w:asciiTheme="majorHAnsi" w:hAnsiTheme="majorHAnsi"/>
          <w:color w:val="0000FF"/>
          <w:sz w:val="24"/>
          <w:szCs w:val="24"/>
        </w:rPr>
      </w:pPr>
    </w:p>
    <w:p w14:paraId="2244F8BE" w14:textId="77777777" w:rsidR="00AF663F" w:rsidRPr="00275E57" w:rsidRDefault="00AF663F">
      <w:pPr>
        <w:rPr>
          <w:rFonts w:asciiTheme="majorHAnsi" w:hAnsiTheme="majorHAnsi"/>
          <w:sz w:val="36"/>
          <w:szCs w:val="36"/>
        </w:rPr>
      </w:pPr>
    </w:p>
    <w:p w14:paraId="4B074373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proofErr w:type="gramStart"/>
      <w:r w:rsidRPr="00275E57">
        <w:rPr>
          <w:rFonts w:asciiTheme="majorHAnsi" w:hAnsiTheme="majorHAnsi"/>
          <w:b/>
          <w:color w:val="0000FF"/>
          <w:sz w:val="24"/>
          <w:szCs w:val="24"/>
        </w:rPr>
        <w:t>ПОДРАЗДЕЛА  (</w:t>
      </w:r>
      <w:proofErr w:type="gramEnd"/>
      <w:r w:rsidRPr="00275E57">
        <w:rPr>
          <w:rFonts w:asciiTheme="majorHAnsi" w:hAnsiTheme="majorHAnsi"/>
          <w:b/>
          <w:color w:val="0000FF"/>
          <w:sz w:val="24"/>
          <w:szCs w:val="24"/>
        </w:rPr>
        <w:t>например www.ekoset.ru/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clean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)</w:t>
      </w:r>
    </w:p>
    <w:p w14:paraId="70B375FB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2FC20AE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отображается информация обо всех услугах и индивидуальных предложениях по данному направлению деятельности</w:t>
      </w:r>
    </w:p>
    <w:p w14:paraId="42292F56" w14:textId="77777777" w:rsidR="00AF663F" w:rsidRPr="00275E57" w:rsidRDefault="00AF663F">
      <w:pPr>
        <w:rPr>
          <w:rFonts w:asciiTheme="majorHAnsi" w:hAnsiTheme="majorHAnsi"/>
          <w:sz w:val="36"/>
          <w:szCs w:val="36"/>
        </w:rPr>
      </w:pPr>
    </w:p>
    <w:p w14:paraId="4109D3E7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311320B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45DA86C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Верхнее меню </w:t>
      </w:r>
    </w:p>
    <w:p w14:paraId="6B71AE5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“Перечень Услуг”</w:t>
      </w:r>
    </w:p>
    <w:p w14:paraId="033A8AA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“Индивидуальные предложения по 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типу</w:t>
      </w:r>
      <w:r w:rsidRPr="00275E57">
        <w:rPr>
          <w:rFonts w:asciiTheme="majorHAnsi" w:hAnsiTheme="majorHAnsi"/>
          <w:sz w:val="24"/>
          <w:szCs w:val="24"/>
        </w:rPr>
        <w:t xml:space="preserve"> клиентов”</w:t>
      </w:r>
    </w:p>
    <w:p w14:paraId="77E658D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виду деятельности”</w:t>
      </w:r>
    </w:p>
    <w:p w14:paraId="5AEA71E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6F21181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63A519E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4FDF383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“Новости”</w:t>
      </w:r>
    </w:p>
    <w:p w14:paraId="417D520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Блоки “Конструктор”</w:t>
      </w:r>
    </w:p>
    <w:p w14:paraId="7FC0B68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1F2726AC" w14:textId="77777777" w:rsidR="00AF663F" w:rsidRPr="00275E57" w:rsidRDefault="00AF663F">
      <w:pPr>
        <w:rPr>
          <w:rFonts w:asciiTheme="majorHAnsi" w:hAnsiTheme="majorHAnsi"/>
          <w:b/>
          <w:color w:val="0000FF"/>
          <w:sz w:val="24"/>
          <w:szCs w:val="24"/>
        </w:rPr>
      </w:pPr>
    </w:p>
    <w:p w14:paraId="3C034EDB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УСЛУГИ </w:t>
      </w:r>
    </w:p>
    <w:p w14:paraId="65F4EE24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0060B8F8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19A4A61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отображается подробная информация о конкретной услуге конкретного подраздела.</w:t>
      </w:r>
    </w:p>
    <w:p w14:paraId="5C836E7B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39325582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5B072CB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3D4AAC0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74B5D8E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7F4E689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“Описание услуги”</w:t>
      </w:r>
    </w:p>
    <w:p w14:paraId="7E0F208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“Цена услуги”</w:t>
      </w:r>
    </w:p>
    <w:p w14:paraId="255FB36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6371966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17A50661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виду деятельности”</w:t>
      </w:r>
    </w:p>
    <w:p w14:paraId="30F279D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“Перечень Услуг”</w:t>
      </w:r>
    </w:p>
    <w:p w14:paraId="6139660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Блоки “Конструктор”</w:t>
      </w:r>
    </w:p>
    <w:p w14:paraId="720BFF7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5154922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“Новости”</w:t>
      </w:r>
    </w:p>
    <w:p w14:paraId="3476FFC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543FAF44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2A33971A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18387A4B" w14:textId="77777777" w:rsidR="00AF663F" w:rsidRPr="00275E57" w:rsidRDefault="00ED4FB5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Индивидуального предложения по </w:t>
      </w:r>
      <w:r w:rsidR="0079347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Типу </w:t>
      </w:r>
      <w:proofErr w:type="spellStart"/>
      <w:r w:rsidR="0079347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кл</w:t>
      </w:r>
      <w:r w:rsidR="0079347D" w:rsidRPr="00275E57">
        <w:rPr>
          <w:rFonts w:asciiTheme="majorHAnsi" w:hAnsiTheme="majorHAnsi"/>
          <w:b/>
          <w:color w:val="0000FF"/>
          <w:sz w:val="24"/>
          <w:szCs w:val="24"/>
        </w:rPr>
        <w:t>иентов</w:t>
      </w:r>
      <w:proofErr w:type="spellEnd"/>
    </w:p>
    <w:p w14:paraId="49B84B6A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3E31F5E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1DB2807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отображается подробная информация список доступных услуг для </w:t>
      </w:r>
      <w:proofErr w:type="spellStart"/>
      <w:r w:rsidRPr="00275E57">
        <w:rPr>
          <w:rFonts w:asciiTheme="majorHAnsi" w:hAnsiTheme="majorHAnsi"/>
          <w:sz w:val="24"/>
          <w:szCs w:val="24"/>
        </w:rPr>
        <w:t>данно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го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Типа</w:t>
      </w:r>
      <w:r w:rsidRPr="00275E57">
        <w:rPr>
          <w:rFonts w:asciiTheme="majorHAnsi" w:hAnsiTheme="majorHAnsi"/>
          <w:sz w:val="24"/>
          <w:szCs w:val="24"/>
        </w:rPr>
        <w:t xml:space="preserve"> клиента (</w:t>
      </w:r>
      <w:r w:rsidR="00A0217A" w:rsidRPr="00275E57">
        <w:rPr>
          <w:rFonts w:asciiTheme="majorHAnsi" w:hAnsiTheme="majorHAnsi"/>
          <w:sz w:val="24"/>
          <w:szCs w:val="24"/>
          <w:lang w:val="ru-RU"/>
        </w:rPr>
        <w:t>Бизнес</w:t>
      </w:r>
      <w:r w:rsidRPr="00275E57">
        <w:rPr>
          <w:rFonts w:asciiTheme="majorHAnsi" w:hAnsiTheme="majorHAnsi"/>
          <w:sz w:val="24"/>
          <w:szCs w:val="24"/>
        </w:rPr>
        <w:t>, Частные лица).</w:t>
      </w:r>
    </w:p>
    <w:p w14:paraId="63F668BC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7F1CCD88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0F05E76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708BEE6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4344D86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432EC74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“Описание услуги”</w:t>
      </w:r>
    </w:p>
    <w:p w14:paraId="749EC84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</w:rPr>
        <w:t>Блок “Список услуг”</w:t>
      </w:r>
    </w:p>
    <w:p w14:paraId="0A771AF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“Прайс-лист”</w:t>
      </w:r>
    </w:p>
    <w:p w14:paraId="1651A23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54C7D0F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10A8A98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“Конструктор”</w:t>
      </w:r>
    </w:p>
    <w:p w14:paraId="317BE44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виду деятельности”</w:t>
      </w:r>
    </w:p>
    <w:p w14:paraId="78F0470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34E211A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5FCC8817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448DB252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0AFED713" w14:textId="77777777" w:rsidR="00AF663F" w:rsidRPr="00275E57" w:rsidRDefault="00ED4FB5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Индивидуальных предложений по виду деятельности </w:t>
      </w:r>
    </w:p>
    <w:p w14:paraId="6D8D9ADD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6C7AFB8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450F815E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отображается подробная информация об </w:t>
      </w:r>
      <w:proofErr w:type="gramStart"/>
      <w:r w:rsidRPr="00275E57">
        <w:rPr>
          <w:rFonts w:asciiTheme="majorHAnsi" w:hAnsiTheme="majorHAnsi"/>
          <w:sz w:val="24"/>
          <w:szCs w:val="24"/>
        </w:rPr>
        <w:t>услугах  для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данного вида деятельности.</w:t>
      </w:r>
    </w:p>
    <w:p w14:paraId="7EE2D693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5F4EC707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6C363AAC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7775BE3C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7B0FF76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2E935B7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“Описание услуги”</w:t>
      </w:r>
    </w:p>
    <w:p w14:paraId="6629133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“Цена услуги”</w:t>
      </w:r>
    </w:p>
    <w:p w14:paraId="50D1F74C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2208F6C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4CF0E84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“Конструктор”</w:t>
      </w:r>
    </w:p>
    <w:p w14:paraId="510C6C9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“Индивидуальные предложения по 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Типу</w:t>
      </w:r>
      <w:r w:rsidRPr="00275E57">
        <w:rPr>
          <w:rFonts w:asciiTheme="majorHAnsi" w:hAnsiTheme="majorHAnsi"/>
          <w:sz w:val="24"/>
          <w:szCs w:val="24"/>
        </w:rPr>
        <w:t xml:space="preserve"> клиентов”</w:t>
      </w:r>
    </w:p>
    <w:p w14:paraId="64AE096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03AAE77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4E7EAB87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6C873813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1A7F2F89" w14:textId="77777777" w:rsidR="00AF663F" w:rsidRPr="00275E57" w:rsidRDefault="00AF663F">
      <w:pPr>
        <w:rPr>
          <w:rFonts w:asciiTheme="majorHAnsi" w:hAnsiTheme="majorHAnsi"/>
          <w:b/>
          <w:color w:val="0000FF"/>
          <w:sz w:val="24"/>
          <w:szCs w:val="24"/>
        </w:rPr>
      </w:pPr>
    </w:p>
    <w:p w14:paraId="1C4F4D59" w14:textId="77777777" w:rsidR="00F66F1C" w:rsidRPr="00275E57" w:rsidRDefault="00F66F1C" w:rsidP="00F66F1C">
      <w:pPr>
        <w:rPr>
          <w:rFonts w:asciiTheme="majorHAnsi" w:hAnsiTheme="majorHAnsi"/>
          <w:b/>
          <w:sz w:val="28"/>
          <w:szCs w:val="28"/>
          <w:u w:val="single"/>
        </w:rPr>
      </w:pPr>
      <w:r w:rsidRPr="00275E57">
        <w:rPr>
          <w:rFonts w:asciiTheme="majorHAnsi" w:hAnsiTheme="majorHAnsi"/>
          <w:b/>
          <w:sz w:val="28"/>
          <w:szCs w:val="28"/>
          <w:u w:val="single"/>
          <w:lang w:val="ru-RU"/>
        </w:rPr>
        <w:t>Верхнее меню:</w:t>
      </w:r>
    </w:p>
    <w:p w14:paraId="29571A1D" w14:textId="77777777" w:rsidR="00F66F1C" w:rsidRPr="00275E57" w:rsidRDefault="00F66F1C">
      <w:pPr>
        <w:ind w:left="720"/>
        <w:rPr>
          <w:rFonts w:asciiTheme="majorHAnsi" w:hAnsiTheme="majorHAnsi"/>
          <w:b/>
          <w:color w:val="0000FF"/>
          <w:sz w:val="24"/>
          <w:szCs w:val="24"/>
        </w:rPr>
      </w:pPr>
    </w:p>
    <w:p w14:paraId="0D9188A7" w14:textId="77777777" w:rsidR="00AF663F" w:rsidRPr="00275E57" w:rsidRDefault="00ED4FB5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F66F1C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«О компании»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2334386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256470B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мы выводим </w:t>
      </w:r>
      <w:r w:rsidR="00F66F1C" w:rsidRPr="00275E57">
        <w:rPr>
          <w:rFonts w:asciiTheme="majorHAnsi" w:hAnsiTheme="majorHAnsi"/>
          <w:sz w:val="24"/>
          <w:szCs w:val="24"/>
          <w:lang w:val="ru-RU"/>
        </w:rPr>
        <w:t>информацию о компании</w:t>
      </w:r>
      <w:r w:rsidRPr="00275E57">
        <w:rPr>
          <w:rFonts w:asciiTheme="majorHAnsi" w:hAnsiTheme="majorHAnsi"/>
          <w:sz w:val="24"/>
          <w:szCs w:val="24"/>
        </w:rPr>
        <w:t xml:space="preserve">. </w:t>
      </w:r>
    </w:p>
    <w:p w14:paraId="19448674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74E6DA8B" w14:textId="77777777" w:rsidR="00AF663F" w:rsidRPr="00275E57" w:rsidRDefault="00ED4FB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575AEE7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567C5C78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7BF45BBB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6870039A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="00F66F1C"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2C470FBA" w14:textId="77777777" w:rsidR="000579D8" w:rsidRPr="00275E57" w:rsidRDefault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«Нас рекомендуют»</w:t>
      </w:r>
    </w:p>
    <w:p w14:paraId="3D3311CF" w14:textId="77777777" w:rsidR="000579D8" w:rsidRPr="00275E57" w:rsidRDefault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«Благодарственные письма»</w:t>
      </w:r>
    </w:p>
    <w:p w14:paraId="6B3F17BA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6E7E192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7696E9D1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1694E73F" w14:textId="77777777" w:rsidR="000579D8" w:rsidRPr="00275E57" w:rsidRDefault="000579D8" w:rsidP="000579D8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«Наши клиенты»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69781A26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3F9021D6" w14:textId="77777777" w:rsidR="000579D8" w:rsidRPr="00275E57" w:rsidRDefault="000579D8" w:rsidP="00FD0AC9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мы выводим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информацию о наших клиентах</w:t>
      </w:r>
      <w:r w:rsidRPr="00275E57">
        <w:rPr>
          <w:rFonts w:asciiTheme="majorHAnsi" w:hAnsiTheme="majorHAnsi"/>
          <w:sz w:val="24"/>
          <w:szCs w:val="24"/>
        </w:rPr>
        <w:t xml:space="preserve"> </w:t>
      </w:r>
    </w:p>
    <w:p w14:paraId="176ED627" w14:textId="77777777" w:rsidR="000579D8" w:rsidRPr="00275E57" w:rsidRDefault="000579D8" w:rsidP="000579D8">
      <w:pPr>
        <w:ind w:left="720"/>
        <w:rPr>
          <w:rFonts w:asciiTheme="majorHAnsi" w:hAnsiTheme="majorHAnsi"/>
          <w:sz w:val="24"/>
          <w:szCs w:val="24"/>
        </w:rPr>
      </w:pPr>
    </w:p>
    <w:p w14:paraId="121A4D9E" w14:textId="77777777" w:rsidR="000579D8" w:rsidRPr="00275E57" w:rsidRDefault="000579D8" w:rsidP="000579D8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162069C3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74861CA0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58052E91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59D86809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(таблица со списком клиентов)</w:t>
      </w:r>
    </w:p>
    <w:p w14:paraId="5E1C08AB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«Нас рекомендуют»</w:t>
      </w:r>
    </w:p>
    <w:p w14:paraId="74857B6F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«Благодарственные письма»</w:t>
      </w:r>
    </w:p>
    <w:p w14:paraId="3FDD4012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25EFB800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78729A15" w14:textId="77777777" w:rsidR="000579D8" w:rsidRPr="00275E57" w:rsidRDefault="000579D8" w:rsidP="000579D8">
      <w:pPr>
        <w:ind w:left="1440"/>
        <w:rPr>
          <w:rFonts w:asciiTheme="majorHAnsi" w:hAnsiTheme="majorHAnsi"/>
          <w:b/>
          <w:color w:val="0000FF"/>
          <w:sz w:val="24"/>
          <w:szCs w:val="24"/>
        </w:rPr>
      </w:pPr>
    </w:p>
    <w:p w14:paraId="5F8E1FC6" w14:textId="77777777" w:rsidR="003C2A4D" w:rsidRPr="00275E57" w:rsidRDefault="003C2A4D" w:rsidP="003C2A4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«Цены»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6A65CA6A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5E133C64" w14:textId="77777777" w:rsidR="003C2A4D" w:rsidRPr="00275E57" w:rsidRDefault="003C2A4D" w:rsidP="003C2A4D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мы выводим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информацию о ценах на наши услуги</w:t>
      </w:r>
    </w:p>
    <w:p w14:paraId="2300BA25" w14:textId="77777777" w:rsidR="003C2A4D" w:rsidRPr="00275E57" w:rsidRDefault="003C2A4D" w:rsidP="003C2A4D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Список услуг</w:t>
      </w:r>
      <w:r w:rsidR="00B3048D" w:rsidRPr="00275E57">
        <w:rPr>
          <w:rFonts w:asciiTheme="majorHAnsi" w:hAnsiTheme="majorHAnsi"/>
          <w:sz w:val="24"/>
          <w:szCs w:val="24"/>
          <w:lang w:val="ru-RU"/>
        </w:rPr>
        <w:t xml:space="preserve"> в прайс-листе фильтруется и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зависит от Подраздела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  <w:lang w:val="ru-RU"/>
        </w:rPr>
        <w:t>, в котором находится пользователь</w:t>
      </w:r>
    </w:p>
    <w:p w14:paraId="6DF1F3E8" w14:textId="77777777" w:rsidR="003C2A4D" w:rsidRPr="00275E57" w:rsidRDefault="003C2A4D" w:rsidP="003C2A4D">
      <w:pPr>
        <w:ind w:left="720"/>
        <w:rPr>
          <w:rFonts w:asciiTheme="majorHAnsi" w:hAnsiTheme="majorHAnsi"/>
          <w:sz w:val="24"/>
          <w:szCs w:val="24"/>
        </w:rPr>
      </w:pPr>
    </w:p>
    <w:p w14:paraId="7626FCA5" w14:textId="77777777" w:rsidR="003C2A4D" w:rsidRPr="00275E57" w:rsidRDefault="003C2A4D" w:rsidP="003C2A4D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50B73F66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210816D4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>Верхнее меню</w:t>
      </w:r>
    </w:p>
    <w:p w14:paraId="4E6096A3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6A7FB9F6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410E0EE6" w14:textId="77777777" w:rsidR="00B3048D" w:rsidRPr="00275E57" w:rsidRDefault="00B3048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«Прайс-лист»</w:t>
      </w:r>
    </w:p>
    <w:p w14:paraId="535E630C" w14:textId="77777777" w:rsidR="00B3048D" w:rsidRPr="00275E57" w:rsidRDefault="00B3048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«Заказать»</w:t>
      </w:r>
    </w:p>
    <w:p w14:paraId="670AA6DD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«Нас рекомендуют»</w:t>
      </w:r>
    </w:p>
    <w:p w14:paraId="1EB04E85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«Благодарственные письма»</w:t>
      </w:r>
    </w:p>
    <w:p w14:paraId="6CC0FCCF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42AF8FC1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642AB102" w14:textId="77777777" w:rsidR="003C2A4D" w:rsidRPr="00275E57" w:rsidRDefault="003C2A4D" w:rsidP="003C2A4D">
      <w:pPr>
        <w:ind w:left="1440"/>
        <w:rPr>
          <w:rFonts w:asciiTheme="majorHAnsi" w:hAnsiTheme="majorHAnsi"/>
          <w:b/>
          <w:color w:val="0000FF"/>
          <w:sz w:val="24"/>
          <w:szCs w:val="24"/>
        </w:rPr>
      </w:pPr>
    </w:p>
    <w:p w14:paraId="54D58805" w14:textId="77777777" w:rsidR="003C2A4D" w:rsidRPr="00275E57" w:rsidRDefault="003C2A4D" w:rsidP="003C2A4D">
      <w:pPr>
        <w:ind w:left="1440"/>
        <w:rPr>
          <w:rFonts w:asciiTheme="majorHAnsi" w:hAnsiTheme="majorHAnsi"/>
          <w:b/>
          <w:color w:val="0000FF"/>
          <w:sz w:val="24"/>
          <w:szCs w:val="24"/>
        </w:rPr>
      </w:pPr>
    </w:p>
    <w:p w14:paraId="1ED0100B" w14:textId="77777777" w:rsidR="00F66F1C" w:rsidRPr="00275E57" w:rsidRDefault="00F66F1C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Все новости»</w:t>
      </w:r>
    </w:p>
    <w:p w14:paraId="2F0442E0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51864CC9" w14:textId="77777777" w:rsidR="00CC23F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</w:t>
      </w:r>
      <w:r w:rsidR="00CC23FC" w:rsidRPr="00275E57">
        <w:rPr>
          <w:rFonts w:asciiTheme="majorHAnsi" w:hAnsiTheme="majorHAnsi"/>
          <w:sz w:val="24"/>
          <w:szCs w:val="24"/>
        </w:rPr>
        <w:t>странице мы выводим все новости</w:t>
      </w:r>
    </w:p>
    <w:p w14:paraId="283CAAD0" w14:textId="77777777" w:rsidR="00F66F1C" w:rsidRPr="00275E57" w:rsidRDefault="00CC23F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Новости фильтруются по Подразделам</w:t>
      </w:r>
      <w:r w:rsidR="00F66F1C" w:rsidRPr="00275E57">
        <w:rPr>
          <w:rFonts w:asciiTheme="majorHAnsi" w:hAnsiTheme="majorHAnsi"/>
          <w:sz w:val="24"/>
          <w:szCs w:val="24"/>
        </w:rPr>
        <w:t xml:space="preserve">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сайта</w:t>
      </w:r>
    </w:p>
    <w:p w14:paraId="3A71C7B4" w14:textId="77777777" w:rsidR="00F66F1C" w:rsidRPr="00275E57" w:rsidRDefault="00F66F1C" w:rsidP="00F66F1C">
      <w:pPr>
        <w:ind w:left="720"/>
        <w:rPr>
          <w:rFonts w:asciiTheme="majorHAnsi" w:hAnsiTheme="majorHAnsi"/>
          <w:sz w:val="24"/>
          <w:szCs w:val="24"/>
        </w:rPr>
      </w:pPr>
    </w:p>
    <w:p w14:paraId="3A070B93" w14:textId="77777777" w:rsidR="00F66F1C" w:rsidRPr="00275E57" w:rsidRDefault="00F66F1C" w:rsidP="00F66F1C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3B53CF4F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1944D96D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0155E845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57BC3EFC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“Список новостей”</w:t>
      </w:r>
    </w:p>
    <w:p w14:paraId="6BC931EC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208D1104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5ED277AE" w14:textId="77777777" w:rsidR="00F66F1C" w:rsidRPr="00275E57" w:rsidRDefault="00F66F1C" w:rsidP="00F66F1C">
      <w:pPr>
        <w:ind w:left="2160"/>
        <w:rPr>
          <w:rFonts w:asciiTheme="majorHAnsi" w:hAnsiTheme="majorHAnsi"/>
          <w:sz w:val="24"/>
          <w:szCs w:val="24"/>
        </w:rPr>
      </w:pPr>
    </w:p>
    <w:p w14:paraId="4B463503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/>
          <w:sz w:val="24"/>
          <w:szCs w:val="24"/>
        </w:rPr>
      </w:pPr>
    </w:p>
    <w:p w14:paraId="5F6C9605" w14:textId="77777777" w:rsidR="00AF663F" w:rsidRPr="00275E57" w:rsidRDefault="00AF663F">
      <w:pPr>
        <w:rPr>
          <w:rFonts w:asciiTheme="majorHAnsi" w:hAnsiTheme="majorHAnsi"/>
          <w:b/>
          <w:color w:val="0000FF"/>
          <w:sz w:val="24"/>
          <w:szCs w:val="24"/>
        </w:rPr>
      </w:pPr>
    </w:p>
    <w:p w14:paraId="63C4272A" w14:textId="77777777" w:rsidR="00AF663F" w:rsidRPr="00275E57" w:rsidRDefault="00ED4FB5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F66F1C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</w:t>
      </w:r>
      <w:r w:rsidR="00F66F1C" w:rsidRPr="00275E57">
        <w:rPr>
          <w:rFonts w:asciiTheme="majorHAnsi" w:hAnsiTheme="majorHAnsi"/>
          <w:b/>
          <w:color w:val="0000FF"/>
          <w:sz w:val="24"/>
          <w:szCs w:val="24"/>
        </w:rPr>
        <w:t>Новость»</w:t>
      </w:r>
    </w:p>
    <w:p w14:paraId="771F5EEE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0989C72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мы выводим описание новости. </w:t>
      </w:r>
    </w:p>
    <w:p w14:paraId="05A9CBD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5DFE5C3C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0225552C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6D41379F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79FFC945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“Конструктор”</w:t>
      </w:r>
    </w:p>
    <w:p w14:paraId="64D94C3B" w14:textId="77777777" w:rsidR="00AF663F" w:rsidRPr="00275E57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“Похожие новости”</w:t>
      </w:r>
    </w:p>
    <w:p w14:paraId="7F4E707C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7F3E4B51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13DC4F73" w14:textId="77777777" w:rsidR="00AF663F" w:rsidRPr="00275E57" w:rsidRDefault="00AF663F">
      <w:pPr>
        <w:rPr>
          <w:rFonts w:asciiTheme="majorHAnsi" w:hAnsiTheme="majorHAnsi"/>
          <w:sz w:val="32"/>
          <w:szCs w:val="32"/>
        </w:rPr>
      </w:pPr>
    </w:p>
    <w:p w14:paraId="05E0AD59" w14:textId="77777777" w:rsidR="00CC23FC" w:rsidRPr="00275E57" w:rsidRDefault="00CC23FC" w:rsidP="00CC23F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Все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видео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1766D626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5F3226BA" w14:textId="77777777" w:rsidR="00CC23FC" w:rsidRPr="00275E57" w:rsidRDefault="00CC23FC" w:rsidP="00CC23F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мы выводим все </w:t>
      </w:r>
      <w:r w:rsidRPr="00275E57">
        <w:rPr>
          <w:rFonts w:asciiTheme="majorHAnsi" w:hAnsiTheme="majorHAnsi"/>
          <w:sz w:val="24"/>
          <w:szCs w:val="24"/>
          <w:lang w:val="ru-RU"/>
        </w:rPr>
        <w:t>видео</w:t>
      </w:r>
    </w:p>
    <w:p w14:paraId="22048CE2" w14:textId="77777777" w:rsidR="00CC23FC" w:rsidRPr="00275E57" w:rsidRDefault="00CC23FC" w:rsidP="00CC23F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Видео фильтруются по Подразделам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</w:p>
    <w:p w14:paraId="239D6F61" w14:textId="77777777" w:rsidR="00CC23FC" w:rsidRPr="00275E57" w:rsidRDefault="00CC23FC" w:rsidP="00CC23F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При нажатии на заставку, открывается окно с видео</w:t>
      </w:r>
    </w:p>
    <w:p w14:paraId="69C69555" w14:textId="77777777" w:rsidR="00CC23FC" w:rsidRPr="00275E57" w:rsidRDefault="00CC23FC" w:rsidP="00CC23FC">
      <w:pPr>
        <w:ind w:left="720"/>
        <w:rPr>
          <w:rFonts w:asciiTheme="majorHAnsi" w:hAnsiTheme="majorHAnsi"/>
          <w:sz w:val="24"/>
          <w:szCs w:val="24"/>
        </w:rPr>
      </w:pPr>
    </w:p>
    <w:p w14:paraId="025BC775" w14:textId="77777777" w:rsidR="00CC23FC" w:rsidRPr="00275E57" w:rsidRDefault="00CC23FC" w:rsidP="00CC23FC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>СТРУКТУРА:</w:t>
      </w:r>
    </w:p>
    <w:p w14:paraId="15FF845C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06858163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4AC173C7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7A8377B3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“Список </w:t>
      </w:r>
      <w:r w:rsidRPr="00275E57">
        <w:rPr>
          <w:rFonts w:asciiTheme="majorHAnsi" w:hAnsiTheme="majorHAnsi"/>
          <w:sz w:val="24"/>
          <w:szCs w:val="24"/>
          <w:lang w:val="ru-RU"/>
        </w:rPr>
        <w:t>видео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20940923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6A2F47F9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32E90781" w14:textId="77777777" w:rsidR="00CC23FC" w:rsidRPr="00275E57" w:rsidRDefault="00CC23FC" w:rsidP="00CC23FC">
      <w:pPr>
        <w:ind w:left="2160"/>
        <w:rPr>
          <w:rFonts w:asciiTheme="majorHAnsi" w:hAnsiTheme="majorHAnsi"/>
          <w:sz w:val="24"/>
          <w:szCs w:val="24"/>
        </w:rPr>
      </w:pPr>
    </w:p>
    <w:p w14:paraId="30D1B6DB" w14:textId="77777777" w:rsidR="00CC23FC" w:rsidRPr="00275E57" w:rsidRDefault="00CC23FC" w:rsidP="00CC23F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/>
          <w:sz w:val="24"/>
          <w:szCs w:val="24"/>
        </w:rPr>
      </w:pPr>
    </w:p>
    <w:p w14:paraId="7860C4F9" w14:textId="77777777" w:rsidR="00CC23FC" w:rsidRPr="00275E57" w:rsidRDefault="00CC23FC" w:rsidP="00CC23FC">
      <w:pPr>
        <w:rPr>
          <w:rFonts w:asciiTheme="majorHAnsi" w:hAnsiTheme="majorHAnsi"/>
          <w:b/>
          <w:color w:val="0000FF"/>
          <w:sz w:val="24"/>
          <w:szCs w:val="24"/>
        </w:rPr>
      </w:pPr>
    </w:p>
    <w:p w14:paraId="3371875C" w14:textId="77777777" w:rsidR="00CC23FC" w:rsidRPr="00275E57" w:rsidRDefault="00CC23FC">
      <w:pPr>
        <w:rPr>
          <w:rFonts w:asciiTheme="majorHAnsi" w:hAnsiTheme="majorHAnsi"/>
          <w:sz w:val="32"/>
          <w:szCs w:val="32"/>
        </w:rPr>
      </w:pPr>
    </w:p>
    <w:p w14:paraId="2562947D" w14:textId="77777777" w:rsidR="005E1875" w:rsidRPr="00275E57" w:rsidRDefault="005E1875" w:rsidP="005E187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«Штрафы»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51E73E80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2F558C18" w14:textId="77777777" w:rsidR="005E1875" w:rsidRPr="00275E57" w:rsidRDefault="005E1875" w:rsidP="005E187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мы выводим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информацию о действующих штрафах, за нарушение санитарного законодательства</w:t>
      </w:r>
    </w:p>
    <w:p w14:paraId="7FEC3527" w14:textId="77777777" w:rsidR="005E1875" w:rsidRPr="00275E57" w:rsidRDefault="005E1875" w:rsidP="005E1875">
      <w:pPr>
        <w:ind w:left="3600"/>
        <w:rPr>
          <w:rFonts w:asciiTheme="majorHAnsi" w:hAnsiTheme="majorHAnsi"/>
          <w:sz w:val="24"/>
          <w:szCs w:val="24"/>
        </w:rPr>
      </w:pPr>
    </w:p>
    <w:p w14:paraId="23C02177" w14:textId="77777777" w:rsidR="005E1875" w:rsidRPr="00275E57" w:rsidRDefault="005E1875" w:rsidP="005E1875">
      <w:pPr>
        <w:ind w:left="720"/>
        <w:rPr>
          <w:rFonts w:asciiTheme="majorHAnsi" w:hAnsiTheme="majorHAnsi"/>
          <w:sz w:val="24"/>
          <w:szCs w:val="24"/>
        </w:rPr>
      </w:pPr>
    </w:p>
    <w:p w14:paraId="1CD0954B" w14:textId="77777777" w:rsidR="005E1875" w:rsidRPr="00275E57" w:rsidRDefault="005E1875" w:rsidP="005E187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08FC2788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4C85323F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2CE56A50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782C4737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55B5061C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1CB84733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64904000" w14:textId="77777777" w:rsidR="00F66F1C" w:rsidRPr="00275E57" w:rsidRDefault="00F66F1C">
      <w:pPr>
        <w:rPr>
          <w:rFonts w:asciiTheme="majorHAnsi" w:hAnsiTheme="majorHAnsi"/>
          <w:sz w:val="32"/>
          <w:szCs w:val="32"/>
        </w:rPr>
      </w:pPr>
    </w:p>
    <w:p w14:paraId="0CF41CFD" w14:textId="77777777" w:rsidR="005E1875" w:rsidRPr="00275E57" w:rsidRDefault="005E1875">
      <w:pPr>
        <w:rPr>
          <w:rFonts w:asciiTheme="majorHAnsi" w:hAnsiTheme="majorHAnsi"/>
          <w:sz w:val="32"/>
          <w:szCs w:val="32"/>
        </w:rPr>
      </w:pPr>
    </w:p>
    <w:p w14:paraId="0C08D959" w14:textId="77777777" w:rsidR="005E1875" w:rsidRPr="00275E57" w:rsidRDefault="005E1875" w:rsidP="005E187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«Контакты»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4A86F117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35DBDD51" w14:textId="77777777" w:rsidR="005E1875" w:rsidRPr="00275E57" w:rsidRDefault="005E1875" w:rsidP="005E187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мы </w:t>
      </w:r>
      <w:r w:rsidRPr="00275E57">
        <w:rPr>
          <w:rFonts w:asciiTheme="majorHAnsi" w:hAnsiTheme="majorHAnsi"/>
          <w:sz w:val="24"/>
          <w:szCs w:val="24"/>
          <w:lang w:val="ru-RU"/>
        </w:rPr>
        <w:t>размещаем контактную информацию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 xml:space="preserve"> в свободном виде</w:t>
      </w:r>
    </w:p>
    <w:p w14:paraId="4EC63DB9" w14:textId="77777777" w:rsidR="005E1875" w:rsidRPr="00275E57" w:rsidRDefault="005E1875" w:rsidP="005E1875">
      <w:pPr>
        <w:ind w:left="720"/>
        <w:rPr>
          <w:rFonts w:asciiTheme="majorHAnsi" w:hAnsiTheme="majorHAnsi"/>
          <w:sz w:val="24"/>
          <w:szCs w:val="24"/>
        </w:rPr>
      </w:pPr>
    </w:p>
    <w:p w14:paraId="263ABF1F" w14:textId="77777777" w:rsidR="005E1875" w:rsidRPr="00275E57" w:rsidRDefault="005E1875" w:rsidP="005E187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36C2C4BB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690203D0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0D592027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2F3326A0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585D9347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18E7EBC1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144C003E" w14:textId="77777777" w:rsidR="005E1875" w:rsidRPr="00275E57" w:rsidRDefault="005E1875">
      <w:pPr>
        <w:rPr>
          <w:rFonts w:asciiTheme="majorHAnsi" w:hAnsiTheme="majorHAnsi"/>
          <w:sz w:val="32"/>
          <w:szCs w:val="32"/>
        </w:rPr>
      </w:pPr>
    </w:p>
    <w:p w14:paraId="42B1F5AF" w14:textId="77777777" w:rsidR="005E1875" w:rsidRPr="00275E57" w:rsidRDefault="005E1875">
      <w:pPr>
        <w:rPr>
          <w:rFonts w:asciiTheme="majorHAnsi" w:hAnsiTheme="majorHAnsi"/>
          <w:sz w:val="32"/>
          <w:szCs w:val="32"/>
        </w:rPr>
      </w:pPr>
    </w:p>
    <w:p w14:paraId="402B0607" w14:textId="77777777" w:rsidR="00F66F1C" w:rsidRPr="00275E57" w:rsidRDefault="00F66F1C" w:rsidP="00F66F1C">
      <w:pPr>
        <w:rPr>
          <w:rFonts w:asciiTheme="majorHAnsi" w:hAnsiTheme="majorHAnsi"/>
          <w:b/>
          <w:sz w:val="28"/>
          <w:szCs w:val="28"/>
          <w:u w:val="single"/>
        </w:rPr>
      </w:pPr>
      <w:r w:rsidRPr="00275E57">
        <w:rPr>
          <w:rFonts w:asciiTheme="majorHAnsi" w:hAnsiTheme="majorHAnsi"/>
          <w:b/>
          <w:sz w:val="28"/>
          <w:szCs w:val="28"/>
          <w:u w:val="single"/>
          <w:lang w:val="ru-RU"/>
        </w:rPr>
        <w:t>Контактные формы:</w:t>
      </w:r>
    </w:p>
    <w:p w14:paraId="4D931102" w14:textId="77777777" w:rsidR="00F66F1C" w:rsidRPr="00275E57" w:rsidRDefault="00F66F1C">
      <w:pPr>
        <w:rPr>
          <w:rFonts w:asciiTheme="majorHAnsi" w:hAnsiTheme="majorHAnsi"/>
          <w:sz w:val="32"/>
          <w:szCs w:val="32"/>
        </w:rPr>
      </w:pPr>
    </w:p>
    <w:p w14:paraId="1E006B18" w14:textId="77777777" w:rsidR="00F66F1C" w:rsidRPr="00275E57" w:rsidRDefault="00F66F1C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Форма “Заказать услугу”</w:t>
      </w:r>
    </w:p>
    <w:p w14:paraId="11194ABE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12551865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 Кого</w:t>
      </w:r>
    </w:p>
    <w:p w14:paraId="65958519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Email</w:t>
      </w:r>
      <w:proofErr w:type="spellEnd"/>
    </w:p>
    <w:p w14:paraId="342008F1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Контактный телефон </w:t>
      </w:r>
    </w:p>
    <w:p w14:paraId="4C03DEDD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Сообщение</w:t>
      </w:r>
    </w:p>
    <w:p w14:paraId="4B89B1E8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Возможность прикрепить файл</w:t>
      </w:r>
    </w:p>
    <w:p w14:paraId="7C7AE127" w14:textId="77777777" w:rsidR="00F66F1C" w:rsidRPr="00275E57" w:rsidRDefault="00F66F1C" w:rsidP="00F66F1C">
      <w:pPr>
        <w:rPr>
          <w:rFonts w:asciiTheme="majorHAnsi" w:hAnsiTheme="majorHAnsi"/>
          <w:sz w:val="24"/>
          <w:szCs w:val="24"/>
        </w:rPr>
      </w:pPr>
    </w:p>
    <w:p w14:paraId="111C8723" w14:textId="77777777" w:rsidR="00F66F1C" w:rsidRPr="00275E57" w:rsidRDefault="00F66F1C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Форма “Задать вопрос”</w:t>
      </w:r>
    </w:p>
    <w:p w14:paraId="0E7907D5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542E401C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 Кого</w:t>
      </w:r>
    </w:p>
    <w:p w14:paraId="0D5E41D3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Email</w:t>
      </w:r>
      <w:proofErr w:type="spellEnd"/>
    </w:p>
    <w:p w14:paraId="740FF259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Контактный телефон </w:t>
      </w:r>
    </w:p>
    <w:p w14:paraId="22D1311A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Сообщение</w:t>
      </w:r>
    </w:p>
    <w:p w14:paraId="4E557428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Возможность прикрепить файл</w:t>
      </w:r>
    </w:p>
    <w:p w14:paraId="3F5607D6" w14:textId="77777777" w:rsidR="00F66F1C" w:rsidRPr="00275E57" w:rsidRDefault="00F66F1C" w:rsidP="00F66F1C">
      <w:pPr>
        <w:rPr>
          <w:rFonts w:asciiTheme="majorHAnsi" w:hAnsiTheme="majorHAnsi"/>
          <w:color w:val="FF0000"/>
          <w:sz w:val="32"/>
          <w:szCs w:val="32"/>
        </w:rPr>
      </w:pPr>
    </w:p>
    <w:p w14:paraId="62776665" w14:textId="77777777" w:rsidR="00F66F1C" w:rsidRPr="00275E57" w:rsidRDefault="00F66F1C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Форма “Пригласить на тендер”</w:t>
      </w:r>
    </w:p>
    <w:p w14:paraId="19A01FBD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2EEE507B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 Кого</w:t>
      </w:r>
    </w:p>
    <w:p w14:paraId="079248B7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Email</w:t>
      </w:r>
      <w:proofErr w:type="spellEnd"/>
    </w:p>
    <w:p w14:paraId="11FC59A4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Контактный телефон </w:t>
      </w:r>
    </w:p>
    <w:p w14:paraId="1907B528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Сообщение</w:t>
      </w:r>
    </w:p>
    <w:p w14:paraId="57BD8B6F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Возможность прикрепить файл</w:t>
      </w:r>
    </w:p>
    <w:p w14:paraId="1D9AFB3E" w14:textId="77777777" w:rsidR="00F66F1C" w:rsidRPr="00275E57" w:rsidRDefault="00F66F1C">
      <w:pPr>
        <w:rPr>
          <w:rFonts w:asciiTheme="majorHAnsi" w:hAnsiTheme="majorHAnsi"/>
          <w:sz w:val="32"/>
          <w:szCs w:val="32"/>
        </w:rPr>
      </w:pPr>
    </w:p>
    <w:p w14:paraId="5DA52BCD" w14:textId="77777777" w:rsidR="00AF663F" w:rsidRPr="00275E57" w:rsidRDefault="00AF663F">
      <w:pPr>
        <w:rPr>
          <w:rFonts w:asciiTheme="majorHAnsi" w:hAnsiTheme="majorHAnsi"/>
          <w:sz w:val="32"/>
          <w:szCs w:val="32"/>
        </w:rPr>
      </w:pPr>
    </w:p>
    <w:p w14:paraId="248E2CBE" w14:textId="77777777" w:rsidR="00AF663F" w:rsidRPr="00275E57" w:rsidRDefault="005B788E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  <w:lang w:val="ru-RU"/>
        </w:rPr>
        <w:t xml:space="preserve">ИНФОРМАЦИОННЫЕ </w:t>
      </w:r>
      <w:r w:rsidRPr="00275E57">
        <w:rPr>
          <w:rFonts w:asciiTheme="majorHAnsi" w:hAnsiTheme="majorHAnsi"/>
          <w:b/>
          <w:sz w:val="28"/>
          <w:szCs w:val="28"/>
        </w:rPr>
        <w:t>БЛОКИ</w:t>
      </w:r>
      <w:r w:rsidR="00736665" w:rsidRPr="00275E57">
        <w:rPr>
          <w:rFonts w:asciiTheme="majorHAnsi" w:hAnsiTheme="majorHAnsi"/>
          <w:b/>
          <w:sz w:val="28"/>
          <w:szCs w:val="28"/>
          <w:lang w:val="ru-RU"/>
        </w:rPr>
        <w:t xml:space="preserve"> САЙТА</w:t>
      </w:r>
    </w:p>
    <w:p w14:paraId="7D57439F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color w:val="0000FF"/>
        </w:rPr>
      </w:pP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Header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  <w:r w:rsidR="005F13D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(шапка сайта)</w:t>
      </w:r>
    </w:p>
    <w:p w14:paraId="17CA195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из:</w:t>
      </w:r>
    </w:p>
    <w:p w14:paraId="3F3B95C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Логотип компании </w:t>
      </w:r>
    </w:p>
    <w:p w14:paraId="6BEE6F8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Телефон</w:t>
      </w:r>
    </w:p>
    <w:p w14:paraId="35386AC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“Заказать”</w:t>
      </w:r>
    </w:p>
    <w:p w14:paraId="50650FB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“Пригласить на тендер”</w:t>
      </w:r>
    </w:p>
    <w:p w14:paraId="5018948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Иконка “Личный кабинет”</w:t>
      </w:r>
    </w:p>
    <w:p w14:paraId="5A06EFF5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57307FF1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Верхнее меню</w:t>
      </w:r>
    </w:p>
    <w:p w14:paraId="7AA916A4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</w:p>
    <w:p w14:paraId="43D68677" w14:textId="77777777" w:rsidR="00AF663F" w:rsidRPr="00275E57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из:</w:t>
      </w:r>
    </w:p>
    <w:p w14:paraId="17F16ADC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 компании</w:t>
      </w:r>
    </w:p>
    <w:p w14:paraId="239D356B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Наши клиенты</w:t>
      </w:r>
    </w:p>
    <w:p w14:paraId="611705E3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Контакты</w:t>
      </w:r>
    </w:p>
    <w:p w14:paraId="4B49C243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Новости</w:t>
      </w:r>
    </w:p>
    <w:p w14:paraId="67AE5449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Цены</w:t>
      </w:r>
    </w:p>
    <w:p w14:paraId="25E46D75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ajorHAnsi" w:hAnsiTheme="majorHAnsi"/>
          <w:sz w:val="24"/>
          <w:szCs w:val="24"/>
        </w:rPr>
      </w:pPr>
    </w:p>
    <w:p w14:paraId="4747DB6C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</w:p>
    <w:p w14:paraId="2AB9A7BC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</w:t>
      </w:r>
      <w:r w:rsidR="007127D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Подразделы</w:t>
      </w:r>
      <w:r w:rsidR="00BA7B42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”:</w:t>
      </w:r>
    </w:p>
    <w:p w14:paraId="2F64A78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пунктов:</w:t>
      </w:r>
    </w:p>
    <w:p w14:paraId="437C6DF1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Клининг</w:t>
      </w:r>
      <w:proofErr w:type="spellEnd"/>
    </w:p>
    <w:p w14:paraId="1792865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вредителей</w:t>
      </w:r>
    </w:p>
    <w:p w14:paraId="6B38EF5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Лабораторные исследования</w:t>
      </w:r>
    </w:p>
    <w:p w14:paraId="0242520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 и т.д.</w:t>
      </w:r>
    </w:p>
    <w:p w14:paraId="45523275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наименования и изображения, при клике на котор</w:t>
      </w:r>
      <w:r w:rsidR="00BA7B42" w:rsidRPr="00275E57">
        <w:rPr>
          <w:rFonts w:asciiTheme="majorHAnsi" w:hAnsiTheme="majorHAnsi"/>
          <w:sz w:val="24"/>
          <w:szCs w:val="24"/>
        </w:rPr>
        <w:t>ое нас переводит на конкретный П</w:t>
      </w:r>
      <w:r w:rsidRPr="00275E57">
        <w:rPr>
          <w:rFonts w:asciiTheme="majorHAnsi" w:hAnsiTheme="majorHAnsi"/>
          <w:sz w:val="24"/>
          <w:szCs w:val="24"/>
        </w:rPr>
        <w:t>одраздел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</w:rPr>
        <w:t xml:space="preserve"> (</w:t>
      </w:r>
      <w:proofErr w:type="gramStart"/>
      <w:r w:rsidRPr="00275E57">
        <w:rPr>
          <w:rFonts w:asciiTheme="majorHAnsi" w:hAnsiTheme="majorHAnsi"/>
          <w:sz w:val="24"/>
          <w:szCs w:val="24"/>
        </w:rPr>
        <w:t>например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в раздел </w:t>
      </w:r>
      <w:r w:rsidRPr="00275E57">
        <w:rPr>
          <w:rFonts w:asciiTheme="majorHAnsi" w:hAnsiTheme="majorHAnsi"/>
          <w:i/>
          <w:sz w:val="24"/>
          <w:szCs w:val="24"/>
        </w:rPr>
        <w:t>`</w:t>
      </w:r>
      <w:proofErr w:type="spellStart"/>
      <w:r w:rsidRPr="00275E57">
        <w:rPr>
          <w:rFonts w:asciiTheme="majorHAnsi" w:hAnsiTheme="majorHAnsi"/>
          <w:i/>
          <w:sz w:val="24"/>
          <w:szCs w:val="24"/>
        </w:rPr>
        <w:t>Клининг</w:t>
      </w:r>
      <w:proofErr w:type="spellEnd"/>
      <w:r w:rsidRPr="00275E57">
        <w:rPr>
          <w:rFonts w:asciiTheme="majorHAnsi" w:hAnsiTheme="majorHAnsi"/>
          <w:i/>
          <w:sz w:val="24"/>
          <w:szCs w:val="24"/>
        </w:rPr>
        <w:t>`</w:t>
      </w:r>
      <w:r w:rsidRPr="00275E57">
        <w:rPr>
          <w:rFonts w:asciiTheme="majorHAnsi" w:hAnsiTheme="majorHAnsi"/>
          <w:sz w:val="24"/>
          <w:szCs w:val="24"/>
        </w:rPr>
        <w:t>)</w:t>
      </w:r>
    </w:p>
    <w:p w14:paraId="7D6690C3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62CC8D03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5C4A95D0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“Перечень Услуг”:</w:t>
      </w:r>
    </w:p>
    <w:p w14:paraId="346231B7" w14:textId="77777777" w:rsidR="00AF663F" w:rsidRPr="00275E57" w:rsidRDefault="00BA7B42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 каждом П</w:t>
      </w:r>
      <w:r w:rsidR="00ED4FB5" w:rsidRPr="00275E57">
        <w:rPr>
          <w:rFonts w:asciiTheme="majorHAnsi" w:hAnsiTheme="majorHAnsi"/>
          <w:sz w:val="24"/>
          <w:szCs w:val="24"/>
        </w:rPr>
        <w:t>одразделе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="00ED4FB5" w:rsidRPr="00275E57">
        <w:rPr>
          <w:rFonts w:asciiTheme="majorHAnsi" w:hAnsiTheme="majorHAnsi"/>
          <w:sz w:val="24"/>
          <w:szCs w:val="24"/>
        </w:rPr>
        <w:t xml:space="preserve"> свой набор пунктов, </w:t>
      </w:r>
      <w:proofErr w:type="gramStart"/>
      <w:r w:rsidR="00ED4FB5" w:rsidRPr="00275E57">
        <w:rPr>
          <w:rFonts w:asciiTheme="majorHAnsi" w:hAnsiTheme="majorHAnsi"/>
          <w:sz w:val="24"/>
          <w:szCs w:val="24"/>
        </w:rPr>
        <w:t>например</w:t>
      </w:r>
      <w:proofErr w:type="gramEnd"/>
      <w:r w:rsidR="00ED4FB5" w:rsidRPr="00275E57">
        <w:rPr>
          <w:rFonts w:asciiTheme="majorHAnsi" w:hAnsiTheme="majorHAnsi"/>
          <w:sz w:val="24"/>
          <w:szCs w:val="24"/>
        </w:rPr>
        <w:t xml:space="preserve"> в </w:t>
      </w:r>
      <w:proofErr w:type="spellStart"/>
      <w:r w:rsidR="00ED4FB5" w:rsidRPr="00275E57">
        <w:rPr>
          <w:rFonts w:asciiTheme="majorHAnsi" w:hAnsiTheme="majorHAnsi"/>
          <w:sz w:val="24"/>
          <w:szCs w:val="24"/>
        </w:rPr>
        <w:t>Клининге</w:t>
      </w:r>
      <w:proofErr w:type="spellEnd"/>
      <w:r w:rsidR="00ED4FB5" w:rsidRPr="00275E57">
        <w:rPr>
          <w:rFonts w:asciiTheme="majorHAnsi" w:hAnsiTheme="majorHAnsi"/>
          <w:sz w:val="24"/>
          <w:szCs w:val="24"/>
        </w:rPr>
        <w:t>:</w:t>
      </w:r>
    </w:p>
    <w:p w14:paraId="361A1B9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Ежедневная уборка</w:t>
      </w:r>
    </w:p>
    <w:p w14:paraId="22A0343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Генеральная уборка</w:t>
      </w:r>
    </w:p>
    <w:p w14:paraId="7700C23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Послестроительная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уборка</w:t>
      </w:r>
    </w:p>
    <w:p w14:paraId="73282281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 т.д.</w:t>
      </w:r>
    </w:p>
    <w:p w14:paraId="65C09D6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наименования и изображения, при клике на которое нас переводит на страницу “Описание услуги” (</w:t>
      </w:r>
      <w:proofErr w:type="gramStart"/>
      <w:r w:rsidRPr="00275E57">
        <w:rPr>
          <w:rFonts w:asciiTheme="majorHAnsi" w:hAnsiTheme="majorHAnsi"/>
          <w:sz w:val="24"/>
          <w:szCs w:val="24"/>
        </w:rPr>
        <w:t>например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“Ежедневная уборка”)</w:t>
      </w:r>
    </w:p>
    <w:p w14:paraId="29628F72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4525CFE5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56A568F8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“Описание Услуги”:</w:t>
      </w:r>
    </w:p>
    <w:p w14:paraId="22B8D7B3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2837AD3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фото</w:t>
      </w:r>
    </w:p>
    <w:p w14:paraId="7AFC0F5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 услуги</w:t>
      </w:r>
    </w:p>
    <w:p w14:paraId="32E61F1B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3B3E5A0" w14:textId="7D4633E7" w:rsidR="00AF663F" w:rsidRPr="00275E57" w:rsidRDefault="00A21D44" w:rsidP="00A21D4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commentRangeStart w:id="3"/>
      <w:commentRangeStart w:id="4"/>
      <w:commentRangeStart w:id="5"/>
      <w:commentRangeStart w:id="6"/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Блок «Вы также можете заказать»</w:t>
      </w:r>
    </w:p>
    <w:p w14:paraId="047B6BBF" w14:textId="584DA3B0" w:rsidR="00A21D44" w:rsidRPr="00275E57" w:rsidRDefault="005C2971" w:rsidP="00A21D44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На каждой странице, где будет присутствовать этот блок, будет отображаться свой набор карточек услуг</w:t>
      </w:r>
    </w:p>
    <w:p w14:paraId="77AE187D" w14:textId="6CEE5DCE" w:rsidR="005C2971" w:rsidRPr="00275E57" w:rsidRDefault="00A21D44" w:rsidP="00A21D44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данный блок </w:t>
      </w:r>
      <w:r w:rsidR="005C2971" w:rsidRPr="00275E57">
        <w:rPr>
          <w:rFonts w:asciiTheme="majorHAnsi" w:hAnsiTheme="majorHAnsi"/>
          <w:sz w:val="24"/>
          <w:szCs w:val="24"/>
          <w:lang w:val="ru-RU"/>
        </w:rPr>
        <w:t>по дизайну будет повторять блок «Перечень услуг», только размер карточек услуг будет меньше</w:t>
      </w:r>
    </w:p>
    <w:p w14:paraId="72525395" w14:textId="77777777" w:rsidR="00A21D44" w:rsidRPr="00275E57" w:rsidRDefault="00A21D44" w:rsidP="00A21D44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  <w:commentRangeEnd w:id="3"/>
      <w:r w:rsidR="00275E57">
        <w:rPr>
          <w:rStyle w:val="afa"/>
        </w:rPr>
        <w:commentReference w:id="3"/>
      </w:r>
      <w:commentRangeEnd w:id="4"/>
      <w:r w:rsidR="00CB4501">
        <w:rPr>
          <w:rStyle w:val="afa"/>
        </w:rPr>
        <w:commentReference w:id="4"/>
      </w:r>
      <w:commentRangeEnd w:id="5"/>
      <w:r w:rsidR="001320C2">
        <w:rPr>
          <w:rStyle w:val="afa"/>
        </w:rPr>
        <w:commentReference w:id="5"/>
      </w:r>
      <w:commentRangeEnd w:id="6"/>
      <w:r w:rsidR="002550ED">
        <w:rPr>
          <w:rStyle w:val="afa"/>
        </w:rPr>
        <w:commentReference w:id="6"/>
      </w:r>
    </w:p>
    <w:p w14:paraId="79018C0A" w14:textId="4B6657A4" w:rsidR="00A21D44" w:rsidRPr="00275E57" w:rsidRDefault="00A21D44" w:rsidP="00A21D4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/>
          <w:b/>
          <w:color w:val="0000FF"/>
          <w:sz w:val="24"/>
          <w:szCs w:val="24"/>
          <w:lang w:val="ru-RU"/>
        </w:rPr>
      </w:pPr>
    </w:p>
    <w:p w14:paraId="303CF9BC" w14:textId="77777777" w:rsidR="00A21D44" w:rsidRPr="00275E57" w:rsidRDefault="00A21D44" w:rsidP="00A21D4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/>
          <w:sz w:val="24"/>
          <w:szCs w:val="24"/>
        </w:rPr>
      </w:pPr>
    </w:p>
    <w:p w14:paraId="577D2170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“Прайс-лист”:</w:t>
      </w:r>
    </w:p>
    <w:p w14:paraId="76789855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таблицы с полями:</w:t>
      </w:r>
    </w:p>
    <w:p w14:paraId="0B78DC22" w14:textId="77777777" w:rsidR="00B3048D" w:rsidRPr="00275E57" w:rsidRDefault="00B3048D" w:rsidP="00B3048D">
      <w:pPr>
        <w:rPr>
          <w:rFonts w:asciiTheme="majorHAnsi" w:hAnsiTheme="majorHAnsi"/>
          <w:sz w:val="24"/>
          <w:szCs w:val="24"/>
        </w:rPr>
      </w:pPr>
    </w:p>
    <w:tbl>
      <w:tblPr>
        <w:tblStyle w:val="a5"/>
        <w:tblW w:w="903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9"/>
        <w:gridCol w:w="2119"/>
        <w:gridCol w:w="2431"/>
      </w:tblGrid>
      <w:tr w:rsidR="00B3048D" w:rsidRPr="00275E57" w14:paraId="35305273" w14:textId="77777777" w:rsidTr="00FD0AC9">
        <w:trPr>
          <w:trHeight w:val="50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A1C384" w14:textId="77777777" w:rsidR="00B3048D" w:rsidRPr="00275E57" w:rsidRDefault="00B3048D" w:rsidP="00FD0A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Услуга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D67D82" w14:textId="77777777" w:rsidR="00B3048D" w:rsidRPr="00275E57" w:rsidRDefault="00B3048D" w:rsidP="00FD0A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Ед.Изм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99ED46" w14:textId="77777777" w:rsidR="00B3048D" w:rsidRPr="00275E57" w:rsidRDefault="00B3048D" w:rsidP="00FD0A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Цена</w:t>
            </w:r>
          </w:p>
        </w:tc>
      </w:tr>
      <w:tr w:rsidR="00B3048D" w:rsidRPr="00275E57" w14:paraId="5F1CE52B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D7CC36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lastRenderedPageBreak/>
              <w:t>Уничтожение тараканов в квартире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C20392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0FA43F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42CE3427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908C1E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кротов на участке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5C5183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AFD6BF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07653CED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B3A30B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крыс на складах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82C5E6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EEC76B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493642AC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DEF6AF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Анализ воды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AA8651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EFBD19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4FEE7E35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A88B1D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Анализ воздуха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EDAE13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3C073D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40B80290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6CA94C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Ежедневная уборка автосалона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A78D9E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1 </w:t>
            </w: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кв.м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F0CB67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63688A68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47277A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Ежедневная уборка офиса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25301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1 </w:t>
            </w: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кв.м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F7258E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5283B034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929F1C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Программа производственного контроля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EEBB27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шт.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8EBA08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</w:tbl>
    <w:p w14:paraId="210B98EE" w14:textId="77777777" w:rsidR="00B3048D" w:rsidRPr="00275E57" w:rsidRDefault="00B3048D" w:rsidP="00B3048D">
      <w:pPr>
        <w:rPr>
          <w:rFonts w:asciiTheme="majorHAnsi" w:hAnsiTheme="majorHAnsi"/>
          <w:sz w:val="24"/>
          <w:szCs w:val="24"/>
        </w:rPr>
      </w:pPr>
    </w:p>
    <w:p w14:paraId="54F6945D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2A68C94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Данные из общего прайс-листа фильтруются из общего прайс-листа по параметрам:</w:t>
      </w:r>
    </w:p>
    <w:p w14:paraId="1A6BC69C" w14:textId="77777777" w:rsidR="00AF663F" w:rsidRPr="00275E57" w:rsidRDefault="00ED4FB5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Подраздел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</w:p>
    <w:p w14:paraId="33AF1508" w14:textId="77777777" w:rsidR="00AF663F" w:rsidRPr="00275E57" w:rsidRDefault="0079347D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Тип </w:t>
      </w:r>
      <w:r w:rsidR="00ED4FB5" w:rsidRPr="00275E57">
        <w:rPr>
          <w:rFonts w:asciiTheme="majorHAnsi" w:hAnsiTheme="majorHAnsi"/>
          <w:sz w:val="24"/>
          <w:szCs w:val="24"/>
        </w:rPr>
        <w:t>Клиента</w:t>
      </w:r>
    </w:p>
    <w:p w14:paraId="5EC69CE3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047D8729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ajorHAnsi" w:hAnsiTheme="majorHAnsi"/>
          <w:b/>
          <w:i/>
          <w:sz w:val="24"/>
          <w:szCs w:val="24"/>
        </w:rPr>
      </w:pPr>
    </w:p>
    <w:p w14:paraId="5EB6E970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Блок “Индивидуальные предложения по </w:t>
      </w:r>
      <w:r w:rsidR="0079347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Типу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клиентов</w:t>
      </w:r>
      <w:proofErr w:type="gramStart"/>
      <w:r w:rsidRPr="00275E57">
        <w:rPr>
          <w:rFonts w:asciiTheme="majorHAnsi" w:hAnsiTheme="majorHAnsi"/>
          <w:b/>
          <w:color w:val="0000FF"/>
          <w:sz w:val="24"/>
          <w:szCs w:val="24"/>
        </w:rPr>
        <w:t>” :</w:t>
      </w:r>
      <w:proofErr w:type="gramEnd"/>
    </w:p>
    <w:p w14:paraId="2A265AB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пунктов:</w:t>
      </w:r>
    </w:p>
    <w:p w14:paraId="1C72B69C" w14:textId="77777777" w:rsidR="00AF663F" w:rsidRPr="00275E57" w:rsidRDefault="00A0217A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 xml:space="preserve">Услуги для </w:t>
      </w:r>
      <w:r w:rsidR="00ED4FB5" w:rsidRPr="00275E57">
        <w:rPr>
          <w:rFonts w:asciiTheme="majorHAnsi" w:hAnsiTheme="majorHAnsi"/>
          <w:sz w:val="24"/>
          <w:szCs w:val="24"/>
        </w:rPr>
        <w:t>Бизнес</w:t>
      </w:r>
      <w:r w:rsidRPr="00275E57">
        <w:rPr>
          <w:rFonts w:asciiTheme="majorHAnsi" w:hAnsiTheme="majorHAnsi"/>
          <w:sz w:val="24"/>
          <w:szCs w:val="24"/>
          <w:lang w:val="ru-RU"/>
        </w:rPr>
        <w:t>а</w:t>
      </w:r>
      <w:r w:rsidR="00ED4FB5" w:rsidRPr="00275E57">
        <w:rPr>
          <w:rFonts w:asciiTheme="majorHAnsi" w:hAnsiTheme="majorHAnsi"/>
          <w:sz w:val="24"/>
          <w:szCs w:val="24"/>
        </w:rPr>
        <w:t xml:space="preserve">, </w:t>
      </w:r>
      <w:r w:rsidRPr="00275E57">
        <w:rPr>
          <w:rFonts w:asciiTheme="majorHAnsi" w:hAnsiTheme="majorHAnsi"/>
          <w:sz w:val="24"/>
          <w:szCs w:val="24"/>
          <w:lang w:val="ru-RU"/>
        </w:rPr>
        <w:t>Услуги для Ч</w:t>
      </w:r>
      <w:proofErr w:type="spellStart"/>
      <w:r w:rsidR="00ED4FB5" w:rsidRPr="00275E57">
        <w:rPr>
          <w:rFonts w:asciiTheme="majorHAnsi" w:hAnsiTheme="majorHAnsi"/>
          <w:sz w:val="24"/>
          <w:szCs w:val="24"/>
        </w:rPr>
        <w:t>астны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>х</w:t>
      </w:r>
      <w:r w:rsidR="00ED4FB5" w:rsidRPr="00275E57">
        <w:rPr>
          <w:rFonts w:asciiTheme="majorHAnsi" w:hAnsiTheme="majorHAnsi"/>
          <w:sz w:val="24"/>
          <w:szCs w:val="24"/>
        </w:rPr>
        <w:t xml:space="preserve"> лиц</w:t>
      </w:r>
    </w:p>
    <w:p w14:paraId="77D444E0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состоит из наименования и изображения, при клике на которое нас переводит на страницу “Индивидуальные предложения для </w:t>
      </w:r>
      <w:proofErr w:type="spellStart"/>
      <w:r w:rsidRPr="00275E57">
        <w:rPr>
          <w:rFonts w:asciiTheme="majorHAnsi" w:hAnsiTheme="majorHAnsi"/>
          <w:sz w:val="24"/>
          <w:szCs w:val="24"/>
        </w:rPr>
        <w:t>данно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го</w:t>
      </w:r>
      <w:proofErr w:type="spellEnd"/>
      <w:r w:rsidR="0079347D" w:rsidRPr="00275E57">
        <w:rPr>
          <w:rFonts w:asciiTheme="majorHAnsi" w:hAnsiTheme="majorHAnsi"/>
          <w:sz w:val="24"/>
          <w:szCs w:val="24"/>
          <w:lang w:val="ru-RU"/>
        </w:rPr>
        <w:t xml:space="preserve"> Типа</w:t>
      </w:r>
      <w:r w:rsidRPr="00275E57">
        <w:rPr>
          <w:rFonts w:asciiTheme="majorHAnsi" w:hAnsiTheme="majorHAnsi"/>
          <w:sz w:val="24"/>
          <w:szCs w:val="24"/>
        </w:rPr>
        <w:t xml:space="preserve"> клиентов” (</w:t>
      </w:r>
      <w:proofErr w:type="gramStart"/>
      <w:r w:rsidRPr="00275E57">
        <w:rPr>
          <w:rFonts w:asciiTheme="majorHAnsi" w:hAnsiTheme="majorHAnsi"/>
          <w:sz w:val="24"/>
          <w:szCs w:val="24"/>
        </w:rPr>
        <w:t>например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“Услуги для Бизнеса”)</w:t>
      </w:r>
    </w:p>
    <w:p w14:paraId="25634D2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6D936360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4A583909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“Индивидуальные предложения по виду деятельности”:</w:t>
      </w:r>
    </w:p>
    <w:p w14:paraId="3590DC1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В каждом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П</w:t>
      </w:r>
      <w:proofErr w:type="spellStart"/>
      <w:r w:rsidRPr="00275E57">
        <w:rPr>
          <w:rFonts w:asciiTheme="majorHAnsi" w:hAnsiTheme="majorHAnsi"/>
          <w:sz w:val="24"/>
          <w:szCs w:val="24"/>
        </w:rPr>
        <w:t>одразделе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сайта </w:t>
      </w:r>
      <w:r w:rsidRPr="00275E57">
        <w:rPr>
          <w:rFonts w:asciiTheme="majorHAnsi" w:hAnsiTheme="majorHAnsi"/>
          <w:sz w:val="24"/>
          <w:szCs w:val="24"/>
        </w:rPr>
        <w:t xml:space="preserve">будет свой набор пунктов, </w:t>
      </w:r>
      <w:proofErr w:type="gramStart"/>
      <w:r w:rsidRPr="00275E57">
        <w:rPr>
          <w:rFonts w:asciiTheme="majorHAnsi" w:hAnsiTheme="majorHAnsi"/>
          <w:sz w:val="24"/>
          <w:szCs w:val="24"/>
        </w:rPr>
        <w:t>например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в </w:t>
      </w:r>
      <w:proofErr w:type="spellStart"/>
      <w:r w:rsidRPr="00275E57">
        <w:rPr>
          <w:rFonts w:asciiTheme="majorHAnsi" w:hAnsiTheme="majorHAnsi"/>
          <w:sz w:val="24"/>
          <w:szCs w:val="24"/>
        </w:rPr>
        <w:t>Клининге</w:t>
      </w:r>
      <w:proofErr w:type="spellEnd"/>
    </w:p>
    <w:p w14:paraId="1159608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Автосалонам</w:t>
      </w:r>
    </w:p>
    <w:p w14:paraId="2CD9485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Бизнес-центрам</w:t>
      </w:r>
    </w:p>
    <w:p w14:paraId="26B983B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Больницам</w:t>
      </w:r>
    </w:p>
    <w:p w14:paraId="35FE768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 т.п.:</w:t>
      </w:r>
    </w:p>
    <w:p w14:paraId="7E1595E4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 данный блок будет состоять из изображения и ссылки на страницу “Индивидуальное предложение для данного вида деятельности”</w:t>
      </w:r>
    </w:p>
    <w:p w14:paraId="1D245A45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16A7C815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3DB39E41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lastRenderedPageBreak/>
        <w:t>Блок “Заказать”</w:t>
      </w:r>
    </w:p>
    <w:p w14:paraId="2ECAE82D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3939C18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ФИО</w:t>
      </w:r>
    </w:p>
    <w:p w14:paraId="77C2B80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Телефон</w:t>
      </w:r>
    </w:p>
    <w:p w14:paraId="0419D54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</w:rPr>
        <w:t>mail</w:t>
      </w:r>
      <w:proofErr w:type="spellEnd"/>
    </w:p>
    <w:p w14:paraId="6E17F99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Комментарий</w:t>
      </w:r>
    </w:p>
    <w:p w14:paraId="28CF8FF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“Отправить”</w:t>
      </w:r>
    </w:p>
    <w:p w14:paraId="3DD2DCDC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5D6FAD80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“Задать вопрос эксперту”</w:t>
      </w:r>
    </w:p>
    <w:p w14:paraId="205FEF94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1B76BFB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Ваш вопрос</w:t>
      </w:r>
    </w:p>
    <w:p w14:paraId="35A54C6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ФИО</w:t>
      </w:r>
    </w:p>
    <w:p w14:paraId="217120D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Телефон</w:t>
      </w:r>
    </w:p>
    <w:p w14:paraId="0C051FD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</w:rPr>
        <w:t>mail</w:t>
      </w:r>
      <w:proofErr w:type="spellEnd"/>
    </w:p>
    <w:p w14:paraId="3BA31EC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“Отправить”</w:t>
      </w:r>
    </w:p>
    <w:p w14:paraId="7BE05716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6879D9EE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Блок </w:t>
      </w:r>
      <w:r w:rsidR="00B07C2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«Н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ас рекомендуют</w:t>
      </w:r>
      <w:r w:rsidR="00B07C2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:</w:t>
      </w:r>
    </w:p>
    <w:p w14:paraId="25AA71E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из:</w:t>
      </w:r>
    </w:p>
    <w:p w14:paraId="16DF863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набора логотипов </w:t>
      </w:r>
      <w:proofErr w:type="gramStart"/>
      <w:r w:rsidRPr="00275E57">
        <w:rPr>
          <w:rFonts w:asciiTheme="majorHAnsi" w:hAnsiTheme="majorHAnsi"/>
          <w:sz w:val="24"/>
          <w:szCs w:val="24"/>
        </w:rPr>
        <w:t>компаний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которые нас рекомендуют</w:t>
      </w:r>
    </w:p>
    <w:p w14:paraId="182D2F7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ссылки “Все рекомендации”, при нажатии на которую мы попадаем на страницу “Наши клиенты”</w:t>
      </w:r>
    </w:p>
    <w:p w14:paraId="1882E49D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также возможности просмотреть страницу со всем рекомендациями и клиентами которыми работаем, </w:t>
      </w:r>
    </w:p>
    <w:p w14:paraId="70892297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Для каждой страницы, где он будет отображаться, нужно будет выбрать нужные компании</w:t>
      </w:r>
    </w:p>
    <w:p w14:paraId="5800E69A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представляет собой табличный вид с логотипов </w:t>
      </w:r>
      <w:proofErr w:type="gramStart"/>
      <w:r w:rsidRPr="00275E57">
        <w:rPr>
          <w:rFonts w:asciiTheme="majorHAnsi" w:hAnsiTheme="majorHAnsi"/>
          <w:sz w:val="24"/>
          <w:szCs w:val="24"/>
        </w:rPr>
        <w:t>компаний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которые нас рекомендуют. </w:t>
      </w:r>
    </w:p>
    <w:p w14:paraId="359B8394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2A13923E" w14:textId="77777777" w:rsidR="00B07C26" w:rsidRPr="00275E57" w:rsidRDefault="00B07C26" w:rsidP="00B07C26">
      <w:pPr>
        <w:ind w:left="2160"/>
        <w:rPr>
          <w:rFonts w:asciiTheme="majorHAnsi" w:hAnsiTheme="majorHAnsi"/>
          <w:sz w:val="24"/>
          <w:szCs w:val="24"/>
        </w:rPr>
      </w:pPr>
    </w:p>
    <w:p w14:paraId="4BDE2752" w14:textId="77777777" w:rsidR="00B07C26" w:rsidRPr="00275E57" w:rsidRDefault="00B07C26" w:rsidP="00B07C26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</w:t>
      </w:r>
      <w:r w:rsidR="006D2C7E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Благодарственные письма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”:</w:t>
      </w:r>
    </w:p>
    <w:p w14:paraId="2497439E" w14:textId="77777777" w:rsidR="00B07C26" w:rsidRPr="00275E57" w:rsidRDefault="00B07C26" w:rsidP="00B07C26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Состоит из нескольких изображений благодарственных писем от клиентов.</w:t>
      </w:r>
    </w:p>
    <w:p w14:paraId="5A09BB2B" w14:textId="77777777" w:rsidR="00B07C26" w:rsidRPr="00275E57" w:rsidRDefault="00B07C26" w:rsidP="00B07C26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При нажатии на изображение, открывается всплывающее окно с увеличенным изображением</w:t>
      </w:r>
    </w:p>
    <w:p w14:paraId="425E585B" w14:textId="77777777" w:rsidR="00B07C26" w:rsidRPr="00275E57" w:rsidRDefault="00B07C26" w:rsidP="00B07C26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Для каждого Подраздела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будет </w:t>
      </w:r>
      <w:r w:rsidR="006D2C7E" w:rsidRPr="00275E57">
        <w:rPr>
          <w:rFonts w:asciiTheme="majorHAnsi" w:hAnsiTheme="majorHAnsi"/>
          <w:sz w:val="24"/>
          <w:szCs w:val="24"/>
          <w:lang w:val="ru-RU"/>
        </w:rPr>
        <w:t>свой набор благодарственных писем</w:t>
      </w:r>
    </w:p>
    <w:p w14:paraId="38707EF0" w14:textId="77777777" w:rsidR="006D2C7E" w:rsidRPr="00275E57" w:rsidRDefault="006D2C7E" w:rsidP="00B07C26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</w:p>
    <w:p w14:paraId="4EC29BE5" w14:textId="77777777" w:rsidR="00B07C26" w:rsidRPr="00275E57" w:rsidRDefault="00B07C26" w:rsidP="00B07C26">
      <w:pPr>
        <w:ind w:left="2160"/>
        <w:rPr>
          <w:rFonts w:asciiTheme="majorHAnsi" w:hAnsiTheme="majorHAnsi"/>
          <w:sz w:val="24"/>
          <w:szCs w:val="24"/>
        </w:rPr>
      </w:pPr>
    </w:p>
    <w:p w14:paraId="1AE390D0" w14:textId="77777777" w:rsidR="00AF663F" w:rsidRPr="00275E57" w:rsidRDefault="00AF663F">
      <w:pPr>
        <w:rPr>
          <w:rFonts w:asciiTheme="majorHAnsi" w:hAnsiTheme="majorHAnsi"/>
          <w:i/>
          <w:sz w:val="24"/>
          <w:szCs w:val="24"/>
          <w:u w:val="single"/>
        </w:rPr>
      </w:pPr>
    </w:p>
    <w:p w14:paraId="27372F44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“Новости”:</w:t>
      </w:r>
    </w:p>
    <w:p w14:paraId="0B1D03E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выводим изображение и заголовок новости, при нажатии на которые попадаем на страницу самой новости</w:t>
      </w:r>
    </w:p>
    <w:p w14:paraId="732C1B65" w14:textId="77777777" w:rsidR="00CC23FC" w:rsidRPr="00275E57" w:rsidRDefault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новости фильтруются по Подразделу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</w:p>
    <w:p w14:paraId="7E23E76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новости сортируются по дате и выводится N новостей</w:t>
      </w:r>
    </w:p>
    <w:p w14:paraId="4271420B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</w:p>
    <w:p w14:paraId="0DFF81EE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1E284A73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</w:t>
      </w:r>
      <w:r w:rsidR="002873D4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“Конструктор”</w:t>
      </w:r>
    </w:p>
    <w:p w14:paraId="0ABCE018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Это блок, с различной информацией, наполняемой в </w:t>
      </w:r>
      <w:proofErr w:type="spellStart"/>
      <w:r w:rsidRPr="00275E57">
        <w:rPr>
          <w:rFonts w:asciiTheme="majorHAnsi" w:hAnsiTheme="majorHAnsi"/>
          <w:sz w:val="24"/>
          <w:szCs w:val="24"/>
        </w:rPr>
        <w:t>админке</w:t>
      </w:r>
      <w:proofErr w:type="spellEnd"/>
    </w:p>
    <w:p w14:paraId="0AEDA2A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 блоке могут быть изображения, видео, текст, ссылки и прочий контент</w:t>
      </w:r>
    </w:p>
    <w:p w14:paraId="5986BC42" w14:textId="77777777" w:rsidR="003E721F" w:rsidRPr="00275E57" w:rsidRDefault="003E721F" w:rsidP="003E721F">
      <w:pPr>
        <w:rPr>
          <w:rFonts w:asciiTheme="majorHAnsi" w:hAnsiTheme="majorHAnsi"/>
          <w:sz w:val="24"/>
          <w:szCs w:val="24"/>
        </w:rPr>
      </w:pPr>
    </w:p>
    <w:p w14:paraId="20F12205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5DB2DED3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Footer</w:t>
      </w:r>
      <w:proofErr w:type="spellEnd"/>
      <w:r w:rsidR="005F13D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(подвал)</w:t>
      </w:r>
    </w:p>
    <w:p w14:paraId="321B29A8" w14:textId="77777777" w:rsidR="00AF663F" w:rsidRPr="00275E57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блоков:</w:t>
      </w:r>
    </w:p>
    <w:p w14:paraId="5719E62D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17A02584" w14:textId="77777777" w:rsidR="00AF663F" w:rsidRPr="00275E57" w:rsidRDefault="00ED4FB5">
      <w:pPr>
        <w:ind w:left="2880"/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</w:rPr>
        <w:t>Блок 1:</w:t>
      </w:r>
    </w:p>
    <w:p w14:paraId="75CBF24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Логотип компании</w:t>
      </w:r>
    </w:p>
    <w:p w14:paraId="2C1A3F8C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Телефон</w:t>
      </w:r>
    </w:p>
    <w:p w14:paraId="0604A8B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</w:rPr>
        <w:t>mail</w:t>
      </w:r>
      <w:proofErr w:type="spellEnd"/>
    </w:p>
    <w:p w14:paraId="7BC9399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Иконки </w:t>
      </w:r>
      <w:proofErr w:type="spellStart"/>
      <w:r w:rsidRPr="00275E57">
        <w:rPr>
          <w:rFonts w:asciiTheme="majorHAnsi" w:hAnsiTheme="majorHAnsi"/>
          <w:sz w:val="24"/>
          <w:szCs w:val="24"/>
        </w:rPr>
        <w:t>Соцсетей</w:t>
      </w:r>
      <w:proofErr w:type="spellEnd"/>
    </w:p>
    <w:p w14:paraId="71B23548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5CB3019E" w14:textId="77777777" w:rsidR="00AF663F" w:rsidRPr="00275E57" w:rsidRDefault="00ED4FB5">
      <w:pPr>
        <w:ind w:left="2880"/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</w:rPr>
        <w:t>Блок 2 (дубликат верхнего меню):</w:t>
      </w:r>
    </w:p>
    <w:p w14:paraId="5A51EAF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 компании</w:t>
      </w:r>
    </w:p>
    <w:p w14:paraId="13B07E3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Наши клиенты</w:t>
      </w:r>
    </w:p>
    <w:p w14:paraId="74E603E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Цены</w:t>
      </w:r>
    </w:p>
    <w:p w14:paraId="37318B0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Новости</w:t>
      </w:r>
    </w:p>
    <w:p w14:paraId="02AFE6D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Контакты</w:t>
      </w:r>
    </w:p>
    <w:p w14:paraId="313852CD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58CD43E3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55B23BE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commentRangeStart w:id="7"/>
      <w:commentRangeStart w:id="8"/>
      <w:r w:rsidRPr="00275E57">
        <w:rPr>
          <w:rFonts w:asciiTheme="majorHAnsi" w:hAnsiTheme="majorHAnsi"/>
          <w:b/>
          <w:sz w:val="24"/>
          <w:szCs w:val="24"/>
        </w:rPr>
        <w:t>Блок 3 “</w:t>
      </w:r>
      <w:r w:rsidR="00A0217A" w:rsidRPr="00275E57">
        <w:rPr>
          <w:rFonts w:asciiTheme="majorHAnsi" w:hAnsiTheme="majorHAnsi"/>
          <w:b/>
          <w:sz w:val="24"/>
          <w:szCs w:val="24"/>
          <w:lang w:val="ru-RU"/>
        </w:rPr>
        <w:t>Услуги для Бизнеса</w:t>
      </w:r>
      <w:r w:rsidRPr="00275E57">
        <w:rPr>
          <w:rFonts w:asciiTheme="majorHAnsi" w:hAnsiTheme="majorHAnsi"/>
          <w:b/>
          <w:sz w:val="24"/>
          <w:szCs w:val="24"/>
        </w:rPr>
        <w:t>”</w:t>
      </w:r>
      <w:commentRangeEnd w:id="7"/>
      <w:r w:rsidR="001B1112">
        <w:rPr>
          <w:rStyle w:val="afa"/>
        </w:rPr>
        <w:commentReference w:id="7"/>
      </w:r>
      <w:commentRangeEnd w:id="8"/>
      <w:r w:rsidR="00AC6D09">
        <w:rPr>
          <w:rStyle w:val="afa"/>
        </w:rPr>
        <w:commentReference w:id="8"/>
      </w:r>
    </w:p>
    <w:p w14:paraId="31B0B7A1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Ежедневная уборка</w:t>
      </w:r>
    </w:p>
    <w:p w14:paraId="6381637E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Пэст</w:t>
      </w:r>
      <w:proofErr w:type="spellEnd"/>
      <w:r w:rsidRPr="00275E57">
        <w:rPr>
          <w:rFonts w:asciiTheme="majorHAnsi" w:hAnsiTheme="majorHAnsi"/>
          <w:sz w:val="24"/>
          <w:szCs w:val="24"/>
        </w:rPr>
        <w:t>-контроль</w:t>
      </w:r>
    </w:p>
    <w:p w14:paraId="75D2C7F7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Лабораторные исследования</w:t>
      </w:r>
    </w:p>
    <w:p w14:paraId="324E3DDA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Оформление </w:t>
      </w:r>
      <w:proofErr w:type="spellStart"/>
      <w:r w:rsidRPr="00275E57">
        <w:rPr>
          <w:rFonts w:asciiTheme="majorHAnsi" w:hAnsiTheme="majorHAnsi"/>
          <w:sz w:val="24"/>
          <w:szCs w:val="24"/>
        </w:rPr>
        <w:t>сандокументов</w:t>
      </w:r>
      <w:proofErr w:type="spellEnd"/>
    </w:p>
    <w:p w14:paraId="7EA7960E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Дезинфекция автотранспорта</w:t>
      </w:r>
    </w:p>
    <w:p w14:paraId="7E348A52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Очистка вентиляции</w:t>
      </w:r>
    </w:p>
    <w:p w14:paraId="40AB7A14" w14:textId="2968227F" w:rsidR="00AF663F" w:rsidRDefault="00ED4FB5">
      <w:pPr>
        <w:numPr>
          <w:ilvl w:val="3"/>
          <w:numId w:val="6"/>
        </w:numPr>
        <w:rPr>
          <w:ins w:id="9" w:author="Виталий П" w:date="2020-01-30T15:34:00Z"/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борщевика</w:t>
      </w:r>
    </w:p>
    <w:p w14:paraId="1B002307" w14:textId="6AC58FD0" w:rsidR="00AC6D09" w:rsidRPr="00275E57" w:rsidRDefault="00AC6D09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ins w:id="10" w:author="Виталий П" w:date="2020-01-30T15:34:00Z">
        <w:r>
          <w:rPr>
            <w:rFonts w:asciiTheme="majorHAnsi" w:hAnsiTheme="majorHAnsi"/>
            <w:sz w:val="24"/>
            <w:szCs w:val="24"/>
            <w:lang w:val="ru-RU"/>
          </w:rPr>
          <w:t>Прочие услуги, настройка которых производится в Административной панели</w:t>
        </w:r>
      </w:ins>
    </w:p>
    <w:p w14:paraId="0D7728B6" w14:textId="77777777" w:rsidR="00AF663F" w:rsidRPr="00275E57" w:rsidRDefault="00AF663F">
      <w:pPr>
        <w:ind w:left="3600"/>
        <w:rPr>
          <w:rFonts w:asciiTheme="majorHAnsi" w:hAnsiTheme="majorHAnsi"/>
          <w:sz w:val="24"/>
          <w:szCs w:val="24"/>
        </w:rPr>
      </w:pPr>
    </w:p>
    <w:p w14:paraId="2F61809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commentRangeStart w:id="11"/>
      <w:commentRangeStart w:id="12"/>
      <w:r w:rsidRPr="00275E57">
        <w:rPr>
          <w:rFonts w:asciiTheme="majorHAnsi" w:hAnsiTheme="majorHAnsi"/>
          <w:b/>
          <w:sz w:val="24"/>
          <w:szCs w:val="24"/>
        </w:rPr>
        <w:t>Блок 4 “</w:t>
      </w:r>
      <w:r w:rsidR="00A0217A" w:rsidRPr="00275E57">
        <w:rPr>
          <w:rFonts w:asciiTheme="majorHAnsi" w:hAnsiTheme="majorHAnsi"/>
          <w:b/>
          <w:sz w:val="24"/>
          <w:szCs w:val="24"/>
          <w:lang w:val="ru-RU"/>
        </w:rPr>
        <w:t xml:space="preserve">Услуги для </w:t>
      </w:r>
      <w:proofErr w:type="spellStart"/>
      <w:r w:rsidRPr="00275E57">
        <w:rPr>
          <w:rFonts w:asciiTheme="majorHAnsi" w:hAnsiTheme="majorHAnsi"/>
          <w:b/>
          <w:sz w:val="24"/>
          <w:szCs w:val="24"/>
        </w:rPr>
        <w:t>Частны</w:t>
      </w:r>
      <w:proofErr w:type="spellEnd"/>
      <w:r w:rsidR="00A0217A" w:rsidRPr="00275E57">
        <w:rPr>
          <w:rFonts w:asciiTheme="majorHAnsi" w:hAnsiTheme="majorHAnsi"/>
          <w:b/>
          <w:sz w:val="24"/>
          <w:szCs w:val="24"/>
          <w:lang w:val="ru-RU"/>
        </w:rPr>
        <w:t>х</w:t>
      </w:r>
      <w:r w:rsidRPr="00275E57">
        <w:rPr>
          <w:rFonts w:asciiTheme="majorHAnsi" w:hAnsiTheme="majorHAnsi"/>
          <w:b/>
          <w:sz w:val="24"/>
          <w:szCs w:val="24"/>
        </w:rPr>
        <w:t xml:space="preserve"> </w:t>
      </w:r>
      <w:r w:rsidR="00A0217A" w:rsidRPr="00275E57">
        <w:rPr>
          <w:rFonts w:asciiTheme="majorHAnsi" w:hAnsiTheme="majorHAnsi"/>
          <w:b/>
          <w:sz w:val="24"/>
          <w:szCs w:val="24"/>
          <w:lang w:val="ru-RU"/>
        </w:rPr>
        <w:t>лиц</w:t>
      </w:r>
      <w:r w:rsidRPr="00275E57">
        <w:rPr>
          <w:rFonts w:asciiTheme="majorHAnsi" w:hAnsiTheme="majorHAnsi"/>
          <w:b/>
          <w:sz w:val="24"/>
          <w:szCs w:val="24"/>
        </w:rPr>
        <w:t>”</w:t>
      </w:r>
      <w:commentRangeEnd w:id="11"/>
      <w:r w:rsidR="001B1112">
        <w:rPr>
          <w:rStyle w:val="afa"/>
        </w:rPr>
        <w:commentReference w:id="11"/>
      </w:r>
      <w:commentRangeEnd w:id="12"/>
      <w:r w:rsidR="00AC6D09">
        <w:rPr>
          <w:rStyle w:val="afa"/>
        </w:rPr>
        <w:commentReference w:id="12"/>
      </w:r>
    </w:p>
    <w:p w14:paraId="4A901792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кротов</w:t>
      </w:r>
    </w:p>
    <w:p w14:paraId="14E524A4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комаров</w:t>
      </w:r>
    </w:p>
    <w:p w14:paraId="35BB70EF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клещей</w:t>
      </w:r>
    </w:p>
    <w:p w14:paraId="72E853FE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любых вредителей</w:t>
      </w:r>
    </w:p>
    <w:p w14:paraId="55EB28F0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борщевика</w:t>
      </w:r>
    </w:p>
    <w:p w14:paraId="398E6E28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Анализ воды</w:t>
      </w:r>
    </w:p>
    <w:p w14:paraId="2824CEBF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Анализ почвы</w:t>
      </w:r>
    </w:p>
    <w:p w14:paraId="271C438A" w14:textId="2CD57933" w:rsidR="00AF663F" w:rsidRDefault="00ED4FB5">
      <w:pPr>
        <w:numPr>
          <w:ilvl w:val="3"/>
          <w:numId w:val="6"/>
        </w:numPr>
        <w:rPr>
          <w:ins w:id="13" w:author="Виталий П" w:date="2020-01-30T15:35:00Z"/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>Анализ радиации</w:t>
      </w:r>
    </w:p>
    <w:p w14:paraId="109F156B" w14:textId="77777777" w:rsidR="00AC6D09" w:rsidRPr="00275E57" w:rsidRDefault="00AC6D09" w:rsidP="00AC6D09">
      <w:pPr>
        <w:numPr>
          <w:ilvl w:val="3"/>
          <w:numId w:val="6"/>
        </w:numPr>
        <w:rPr>
          <w:ins w:id="14" w:author="Виталий П" w:date="2020-01-30T15:35:00Z"/>
          <w:rFonts w:asciiTheme="majorHAnsi" w:hAnsiTheme="majorHAnsi"/>
          <w:sz w:val="24"/>
          <w:szCs w:val="24"/>
        </w:rPr>
      </w:pPr>
      <w:ins w:id="15" w:author="Виталий П" w:date="2020-01-30T15:35:00Z">
        <w:r>
          <w:rPr>
            <w:rFonts w:asciiTheme="majorHAnsi" w:hAnsiTheme="majorHAnsi"/>
            <w:sz w:val="24"/>
            <w:szCs w:val="24"/>
            <w:lang w:val="ru-RU"/>
          </w:rPr>
          <w:t>Прочие услуги, настройка которых производится в Административной панели</w:t>
        </w:r>
      </w:ins>
    </w:p>
    <w:p w14:paraId="14976F8C" w14:textId="77777777" w:rsidR="00AC6D09" w:rsidRPr="00275E57" w:rsidRDefault="00AC6D09">
      <w:pPr>
        <w:ind w:left="3600"/>
        <w:rPr>
          <w:rFonts w:asciiTheme="majorHAnsi" w:hAnsiTheme="majorHAnsi"/>
          <w:sz w:val="24"/>
          <w:szCs w:val="24"/>
        </w:rPr>
        <w:pPrChange w:id="16" w:author="Виталий П" w:date="2020-01-30T15:35:00Z">
          <w:pPr>
            <w:numPr>
              <w:ilvl w:val="3"/>
              <w:numId w:val="6"/>
            </w:numPr>
            <w:ind w:left="3600" w:hanging="360"/>
          </w:pPr>
        </w:pPrChange>
      </w:pPr>
    </w:p>
    <w:p w14:paraId="0257C9EC" w14:textId="77777777" w:rsidR="00AF663F" w:rsidRPr="00275E57" w:rsidRDefault="00ED4FB5">
      <w:pPr>
        <w:rPr>
          <w:rFonts w:asciiTheme="majorHAnsi" w:hAnsiTheme="majorHAnsi"/>
          <w:i/>
          <w:sz w:val="24"/>
          <w:szCs w:val="24"/>
          <w:u w:val="single"/>
        </w:rPr>
      </w:pPr>
      <w:r w:rsidRPr="00275E57">
        <w:rPr>
          <w:rFonts w:asciiTheme="majorHAnsi" w:hAnsiTheme="majorHAnsi"/>
          <w:sz w:val="24"/>
          <w:szCs w:val="24"/>
        </w:rPr>
        <w:tab/>
      </w:r>
    </w:p>
    <w:p w14:paraId="7CEA0C77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55507876" w14:textId="77777777" w:rsidR="00AF663F" w:rsidRPr="00275E57" w:rsidRDefault="00AF663F">
      <w:pPr>
        <w:rPr>
          <w:rFonts w:asciiTheme="majorHAnsi" w:hAnsiTheme="majorHAnsi"/>
          <w:i/>
          <w:sz w:val="32"/>
          <w:szCs w:val="32"/>
          <w:highlight w:val="white"/>
        </w:rPr>
      </w:pPr>
    </w:p>
    <w:p w14:paraId="0B2A3324" w14:textId="77777777" w:rsidR="00AF663F" w:rsidRPr="00275E57" w:rsidRDefault="00AF663F">
      <w:pPr>
        <w:rPr>
          <w:rFonts w:asciiTheme="majorHAnsi" w:hAnsiTheme="majorHAnsi"/>
          <w:i/>
          <w:sz w:val="32"/>
          <w:szCs w:val="32"/>
          <w:highlight w:val="white"/>
        </w:rPr>
      </w:pPr>
    </w:p>
    <w:p w14:paraId="6CF8B19C" w14:textId="77777777" w:rsidR="00736665" w:rsidRPr="00275E57" w:rsidRDefault="00736665" w:rsidP="0073666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ЛИЧНЫЙ КАБИНЕТ ПОЛЬЗОВАТЕЛЯ</w:t>
      </w:r>
    </w:p>
    <w:p w14:paraId="1BC29D18" w14:textId="77777777" w:rsidR="00AF663F" w:rsidRPr="00275E57" w:rsidRDefault="00AF663F">
      <w:pPr>
        <w:rPr>
          <w:rFonts w:asciiTheme="majorHAnsi" w:hAnsiTheme="majorHAnsi"/>
          <w:i/>
          <w:sz w:val="32"/>
          <w:szCs w:val="32"/>
          <w:highlight w:val="white"/>
        </w:rPr>
      </w:pPr>
    </w:p>
    <w:p w14:paraId="14115918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7893AA1C" w14:textId="77777777" w:rsidR="00AF663F" w:rsidRPr="00275E57" w:rsidRDefault="00736665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 xml:space="preserve">СТРАНИЦЫ </w:t>
      </w:r>
      <w:r w:rsidR="00ED4FB5" w:rsidRPr="00275E57">
        <w:rPr>
          <w:rFonts w:asciiTheme="majorHAnsi" w:hAnsiTheme="majorHAnsi"/>
          <w:b/>
          <w:sz w:val="28"/>
          <w:szCs w:val="28"/>
          <w:highlight w:val="white"/>
        </w:rPr>
        <w:t>ЛИЧН</w:t>
      </w: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ОГО</w:t>
      </w:r>
      <w:r w:rsidR="00ED4FB5" w:rsidRPr="00275E57">
        <w:rPr>
          <w:rFonts w:asciiTheme="majorHAnsi" w:hAnsiTheme="majorHAnsi"/>
          <w:b/>
          <w:sz w:val="28"/>
          <w:szCs w:val="28"/>
          <w:highlight w:val="white"/>
        </w:rPr>
        <w:t xml:space="preserve"> КАБИНЕТ</w:t>
      </w: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А</w:t>
      </w:r>
      <w:r w:rsidR="00ED4FB5" w:rsidRPr="00275E57">
        <w:rPr>
          <w:rFonts w:asciiTheme="majorHAnsi" w:hAnsiTheme="majorHAnsi"/>
          <w:b/>
          <w:sz w:val="28"/>
          <w:szCs w:val="28"/>
          <w:highlight w:val="white"/>
        </w:rPr>
        <w:t xml:space="preserve"> ПОЛЬЗОВАТЕЛЯ.</w:t>
      </w:r>
    </w:p>
    <w:p w14:paraId="53F1DD72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Регистрации пользователя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(алгоритм)</w:t>
      </w:r>
    </w:p>
    <w:p w14:paraId="00C94033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43B0999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Регистрация пользователей будет происходить автоматически, путём импорта файла из Базы</w:t>
      </w:r>
    </w:p>
    <w:p w14:paraId="69008D5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 импорта будет иметь следующий формат:</w:t>
      </w:r>
    </w:p>
    <w:p w14:paraId="553A5DD3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tbl>
      <w:tblPr>
        <w:tblStyle w:val="a6"/>
        <w:tblW w:w="993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67"/>
        <w:gridCol w:w="1030"/>
        <w:gridCol w:w="1155"/>
        <w:gridCol w:w="873"/>
        <w:gridCol w:w="1206"/>
        <w:gridCol w:w="887"/>
        <w:gridCol w:w="828"/>
        <w:gridCol w:w="715"/>
        <w:gridCol w:w="753"/>
        <w:gridCol w:w="753"/>
      </w:tblGrid>
      <w:tr w:rsidR="00AF663F" w:rsidRPr="00275E57" w14:paraId="537AD4DC" w14:textId="77777777">
        <w:trPr>
          <w:trHeight w:val="580"/>
        </w:trPr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5C1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КодКЛ</w:t>
            </w:r>
            <w:proofErr w:type="spellEnd"/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C28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ФИО</w:t>
            </w:r>
          </w:p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D5F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Телефон</w:t>
            </w:r>
          </w:p>
        </w:tc>
        <w:tc>
          <w:tcPr>
            <w:tcW w:w="1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2B0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Почта</w:t>
            </w:r>
          </w:p>
        </w:tc>
        <w:tc>
          <w:tcPr>
            <w:tcW w:w="8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208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ИНН</w:t>
            </w: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E67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Наименование ЮЛ</w:t>
            </w:r>
          </w:p>
        </w:tc>
        <w:tc>
          <w:tcPr>
            <w:tcW w:w="8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447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КодДоговора</w:t>
            </w:r>
            <w:proofErr w:type="spellEnd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 xml:space="preserve"> (ID)</w:t>
            </w:r>
          </w:p>
        </w:tc>
        <w:tc>
          <w:tcPr>
            <w:tcW w:w="8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1A5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№Договора</w:t>
            </w:r>
          </w:p>
        </w:tc>
        <w:tc>
          <w:tcPr>
            <w:tcW w:w="7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58C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ДатаНачала</w:t>
            </w:r>
            <w:proofErr w:type="spellEnd"/>
          </w:p>
        </w:tc>
        <w:tc>
          <w:tcPr>
            <w:tcW w:w="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FC3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ДатаОкончания</w:t>
            </w:r>
            <w:proofErr w:type="spellEnd"/>
          </w:p>
        </w:tc>
        <w:tc>
          <w:tcPr>
            <w:tcW w:w="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E60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КодМенеджера</w:t>
            </w:r>
            <w:proofErr w:type="spellEnd"/>
          </w:p>
        </w:tc>
      </w:tr>
      <w:tr w:rsidR="00AF663F" w:rsidRPr="00275E57" w14:paraId="191BBB6E" w14:textId="77777777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D89C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125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A699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Иванов Илья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11D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+79261111111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A81D" w14:textId="77777777" w:rsidR="00AF663F" w:rsidRPr="00275E57" w:rsidRDefault="00ED4FB5">
            <w:pPr>
              <w:ind w:left="100"/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</w:pPr>
            <w:r w:rsidRPr="00275E57"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  <w:t>1111@mail.ru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3FEC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34567765555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0872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ООО "Ромашка"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AA5E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12598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7C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245-СЭ/П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C77B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6E48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ADA0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138</w:t>
            </w:r>
          </w:p>
        </w:tc>
      </w:tr>
      <w:tr w:rsidR="00AF663F" w:rsidRPr="00275E57" w14:paraId="6C467E40" w14:textId="77777777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1871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6788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8AB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Петров Михаил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0B9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+7916333333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43A5" w14:textId="77777777" w:rsidR="00AF663F" w:rsidRPr="00275E57" w:rsidRDefault="00ED4FB5">
            <w:pPr>
              <w:ind w:left="100"/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</w:pPr>
            <w:r w:rsidRPr="00275E57"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  <w:t>sdsdk@mail.ru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CA7C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34567765556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E412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ООО "Одуванчик"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4508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12599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0A1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567-СЭ/Ч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DBF1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8B7D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0A35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453</w:t>
            </w:r>
          </w:p>
        </w:tc>
      </w:tr>
      <w:tr w:rsidR="00AF663F" w:rsidRPr="00275E57" w14:paraId="27CA56DE" w14:textId="77777777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45C6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A5C1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Сидоров Иван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BB5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+7985945859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18AF" w14:textId="77777777" w:rsidR="00AF663F" w:rsidRPr="00275E57" w:rsidRDefault="00ED4FB5">
            <w:pPr>
              <w:ind w:left="100"/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</w:pPr>
            <w:r w:rsidRPr="00275E57"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  <w:t>lkjlkjl@mail.ru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BE13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34567765557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CA33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ООО "Прогресс"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E490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12600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409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342-СЭ/П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468F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98CA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6A1B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876</w:t>
            </w:r>
          </w:p>
        </w:tc>
      </w:tr>
      <w:tr w:rsidR="00AF663F" w:rsidRPr="00275E57" w14:paraId="4427F928" w14:textId="77777777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39F3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125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D4B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Иванов Илья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C46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+79261111111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4492" w14:textId="77777777" w:rsidR="00AF663F" w:rsidRPr="00275E57" w:rsidRDefault="00ED4FB5">
            <w:pPr>
              <w:ind w:left="100"/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</w:pPr>
            <w:r w:rsidRPr="00275E57"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  <w:t>1111@mail.ru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46A5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34567765558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E4DB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ООО "Магазин 15"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993F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12601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11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2095-СЭ/П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963E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7E8C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9947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138</w:t>
            </w:r>
          </w:p>
        </w:tc>
      </w:tr>
      <w:tr w:rsidR="00AF663F" w:rsidRPr="00275E57" w14:paraId="482A0305" w14:textId="77777777">
        <w:trPr>
          <w:trHeight w:val="44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8E4E7E" w14:textId="77777777" w:rsidR="00AF663F" w:rsidRPr="00275E57" w:rsidRDefault="00AF663F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66253F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1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AFA3D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11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2CA97F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8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6F50CC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12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7B45B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8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2DC89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82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74CCD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E2AC8A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22DEF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A8F0C9" w14:textId="77777777" w:rsidR="00AF663F" w:rsidRPr="00275E57" w:rsidRDefault="00AF663F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</w:p>
        </w:tc>
      </w:tr>
    </w:tbl>
    <w:p w14:paraId="0EC2B2E8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5E562AD2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КодКЛ</w:t>
      </w:r>
      <w:proofErr w:type="spellEnd"/>
      <w:r w:rsidRPr="00275E57">
        <w:rPr>
          <w:rFonts w:asciiTheme="majorHAnsi" w:hAnsiTheme="majorHAnsi"/>
          <w:b/>
          <w:sz w:val="18"/>
          <w:szCs w:val="18"/>
          <w:highlight w:val="white"/>
        </w:rPr>
        <w:t xml:space="preserve"> </w:t>
      </w:r>
      <w:r w:rsidRPr="00275E57">
        <w:rPr>
          <w:rFonts w:asciiTheme="majorHAnsi" w:hAnsiTheme="majorHAnsi"/>
          <w:sz w:val="18"/>
          <w:szCs w:val="18"/>
          <w:highlight w:val="white"/>
        </w:rPr>
        <w:t>- Уникальный код контактного лица в Базе; будет использоваться для обмена между Базой и Сайтом</w:t>
      </w:r>
    </w:p>
    <w:p w14:paraId="2AB5B180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ФИО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Информационное поле; выводится в ЛК          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176754F8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Телефон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используется для отправки СМС                 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72335CEC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Почта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</w:t>
      </w:r>
      <w:proofErr w:type="spellStart"/>
      <w:r w:rsidRPr="00275E57">
        <w:rPr>
          <w:rFonts w:asciiTheme="majorHAnsi" w:hAnsiTheme="majorHAnsi"/>
          <w:sz w:val="18"/>
          <w:szCs w:val="18"/>
          <w:highlight w:val="white"/>
        </w:rPr>
        <w:t>использется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как логин пользователя               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3780B7BB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ИНН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Уникальный номер юридического лица; по этому полю группируются договора в ЛК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60154D49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 xml:space="preserve">Наименование ЮЛ 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- информационное поле; будет отображаться в ЛК   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2C42C6E2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КодДоговора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- уникальное поле в Базе. Будет служить для обмена между базой и сайтом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18D48C05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№Договора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информационное поле; будет отображаться в ЛК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2D0C4CF9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ДатаНачала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информационное поле; будет отображаться в ЛК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4BF1A5ED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ДатаОкончания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информационное поле; будет отображаться в ЛК; по этому полю можно будет настроить уведомление об окончании договора</w:t>
      </w:r>
    </w:p>
    <w:p w14:paraId="10775B27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КодМенеджера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- уникальный код персонального менеджера в Базе; будем использовать для вывода контактных данных этого менеджера в ЛК клиента на сайте</w:t>
      </w:r>
    </w:p>
    <w:p w14:paraId="4DF0A9C7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24AE237E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4794575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У одного пользователя в ЛК может быть несколько ЮЛ по которым может быть по несколько договоров</w:t>
      </w:r>
    </w:p>
    <w:p w14:paraId="20E771C9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6A04E2F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Регистрация пользователя происходит путём импорта файла из Базы. После регистрации пользователя, система пользователю отправляет пользователю уведомление смс/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email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с временным паролем, после успешного входа - пользователь попадает на страницу смены пароля.</w:t>
      </w:r>
    </w:p>
    <w:p w14:paraId="588316D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Отдельной страницы регистрации пользователя не будет!</w:t>
      </w:r>
    </w:p>
    <w:p w14:paraId="3810D18F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commentRangeStart w:id="17"/>
      <w:commentRangeStart w:id="18"/>
      <w:commentRangeStart w:id="19"/>
      <w:commentRangeStart w:id="20"/>
      <w:commentRangeStart w:id="21"/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Отправка уведомлений происходит с помощью сервиса </w:t>
      </w:r>
      <w:hyperlink r:id="rId14">
        <w:proofErr w:type="spellStart"/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Unisender</w:t>
        </w:r>
        <w:proofErr w:type="spellEnd"/>
      </w:hyperlink>
      <w:commentRangeEnd w:id="17"/>
      <w:r w:rsidR="001B1112">
        <w:rPr>
          <w:rStyle w:val="afa"/>
        </w:rPr>
        <w:commentReference w:id="17"/>
      </w:r>
      <w:commentRangeEnd w:id="18"/>
      <w:r w:rsidR="00AC6D09">
        <w:rPr>
          <w:rStyle w:val="afa"/>
        </w:rPr>
        <w:commentReference w:id="18"/>
      </w:r>
      <w:commentRangeEnd w:id="19"/>
      <w:r w:rsidR="00492CC9">
        <w:rPr>
          <w:rStyle w:val="afa"/>
        </w:rPr>
        <w:commentReference w:id="19"/>
      </w:r>
      <w:commentRangeEnd w:id="20"/>
      <w:r w:rsidR="002550ED">
        <w:rPr>
          <w:rStyle w:val="afa"/>
        </w:rPr>
        <w:commentReference w:id="20"/>
      </w:r>
      <w:commentRangeEnd w:id="21"/>
      <w:r w:rsidR="006E6407">
        <w:rPr>
          <w:rStyle w:val="afa"/>
        </w:rPr>
        <w:commentReference w:id="21"/>
      </w:r>
    </w:p>
    <w:p w14:paraId="78443A68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6C81915A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«В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спомнить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пароль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41B2275A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6A9C72B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На данной странице пользователь вводит свой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email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после на его почту будет отправлен. временный пароль</w:t>
      </w:r>
    </w:p>
    <w:p w14:paraId="0EE9100D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1E19801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5353C321" w14:textId="77777777" w:rsidR="00795EFF" w:rsidRPr="00275E57" w:rsidRDefault="00795EFF" w:rsidP="00795EFF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Старый пароль</w:t>
      </w:r>
    </w:p>
    <w:p w14:paraId="4F719B7C" w14:textId="77777777" w:rsidR="00795EFF" w:rsidRPr="00275E57" w:rsidRDefault="00795EFF" w:rsidP="00795EFF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Новый пароль</w:t>
      </w:r>
    </w:p>
    <w:p w14:paraId="5466BD5C" w14:textId="77777777" w:rsidR="00795EFF" w:rsidRPr="00275E57" w:rsidRDefault="00795EFF" w:rsidP="00795EFF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Повторить новый пароль </w:t>
      </w:r>
    </w:p>
    <w:p w14:paraId="047B600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C2055E0" w14:textId="77777777" w:rsidR="00736665" w:rsidRPr="00275E57" w:rsidRDefault="00736665" w:rsidP="00736665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4F8B179D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«А</w:t>
      </w:r>
      <w:proofErr w:type="spellStart"/>
      <w:r w:rsidR="00736665" w:rsidRPr="00275E57">
        <w:rPr>
          <w:rFonts w:asciiTheme="majorHAnsi" w:hAnsiTheme="majorHAnsi"/>
          <w:b/>
          <w:color w:val="0000FF"/>
          <w:sz w:val="24"/>
          <w:szCs w:val="24"/>
        </w:rPr>
        <w:t>вторизация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пользователя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2615C67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2C6A9FD0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страница позволяет вести пользователю логин и пароль, после нажать кнопку войти, после открывает доступ в личный кабинет пользователя</w:t>
      </w:r>
    </w:p>
    <w:p w14:paraId="1181C256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A09139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9406F9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“Форма авторизации”</w:t>
      </w:r>
    </w:p>
    <w:p w14:paraId="08063D3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726636E5" w14:textId="77777777" w:rsidR="00736665" w:rsidRPr="00275E57" w:rsidRDefault="00736665" w:rsidP="00736665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5654F4F0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«Н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астройки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пользователя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</w:p>
    <w:p w14:paraId="14457DDF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48FA8FF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Данная страница позволяет управлять настройками в личном кабинете. Несет в себе такие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возможности :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смена пароля, управление личными данными пользователя, управление уведомлениями.</w:t>
      </w:r>
    </w:p>
    <w:p w14:paraId="4F716978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4CE7F4A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79A1EFF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Окно “</w:t>
      </w:r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Л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ичны</w:t>
      </w:r>
      <w:proofErr w:type="spellEnd"/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е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данны</w:t>
      </w:r>
      <w:proofErr w:type="spellEnd"/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е</w:t>
      </w:r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547F477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</w:t>
      </w:r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Н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астро</w:t>
      </w:r>
      <w:proofErr w:type="spellEnd"/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й</w:t>
      </w:r>
      <w:r w:rsidRPr="00275E57">
        <w:rPr>
          <w:rFonts w:asciiTheme="majorHAnsi" w:hAnsiTheme="majorHAnsi"/>
          <w:sz w:val="24"/>
          <w:szCs w:val="24"/>
          <w:highlight w:val="white"/>
        </w:rPr>
        <w:t>к</w:t>
      </w:r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уведомлений”</w:t>
      </w:r>
    </w:p>
    <w:p w14:paraId="31E4B828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</w:t>
      </w:r>
      <w:r w:rsidRPr="00275E57">
        <w:rPr>
          <w:rFonts w:asciiTheme="majorHAnsi" w:hAnsiTheme="majorHAnsi"/>
          <w:sz w:val="24"/>
          <w:szCs w:val="24"/>
          <w:highlight w:val="white"/>
        </w:rPr>
        <w:t>мен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пароля”</w:t>
      </w:r>
    </w:p>
    <w:p w14:paraId="2E79A4E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BB831F9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3461E131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Вкладка “Главная”</w:t>
      </w:r>
    </w:p>
    <w:p w14:paraId="2A08F66F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5.5.1 Окно “Список контрагентов”</w:t>
      </w:r>
    </w:p>
    <w:p w14:paraId="34E2CDCD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7BFE044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gramStart"/>
      <w:r w:rsidRPr="00275E57">
        <w:rPr>
          <w:rFonts w:asciiTheme="majorHAnsi" w:hAnsiTheme="majorHAnsi"/>
          <w:sz w:val="24"/>
          <w:szCs w:val="24"/>
        </w:rPr>
        <w:t>Таблица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в которой отображаются все Контрагенты по которым данный пользователь является ответственным</w:t>
      </w:r>
    </w:p>
    <w:p w14:paraId="5AF699E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 одного пользователя может быть несколько контрагентов</w:t>
      </w:r>
    </w:p>
    <w:p w14:paraId="417A9CF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Данные о контрагентах получаем после импорта файла пользователя, на этапе регистрации.</w:t>
      </w:r>
    </w:p>
    <w:p w14:paraId="17E4811B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3439A65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22AE9CD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tbl>
      <w:tblPr>
        <w:tblStyle w:val="a7"/>
        <w:tblW w:w="57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340"/>
        <w:gridCol w:w="2490"/>
      </w:tblGrid>
      <w:tr w:rsidR="00AF663F" w:rsidRPr="00275E57" w14:paraId="6F0F00BD" w14:textId="77777777">
        <w:trPr>
          <w:trHeight w:val="440"/>
        </w:trPr>
        <w:tc>
          <w:tcPr>
            <w:tcW w:w="32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C4948B" w14:textId="77777777" w:rsidR="00AF663F" w:rsidRPr="00275E57" w:rsidRDefault="00ED4FB5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Список контрагентов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834C3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AF663F" w:rsidRPr="00275E57" w14:paraId="4F24EF3E" w14:textId="77777777">
        <w:trPr>
          <w:trHeight w:val="44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9C460D" w14:textId="77777777" w:rsidR="00AF663F" w:rsidRPr="00275E57" w:rsidRDefault="00AF663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8301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990A18" w14:textId="77777777" w:rsidR="00AF663F" w:rsidRPr="00275E57" w:rsidRDefault="00AF663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F663F" w:rsidRPr="00275E57" w14:paraId="4F1299BA" w14:textId="77777777">
        <w:trPr>
          <w:trHeight w:val="7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B040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ИНН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D6469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24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F556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ПланДата</w:t>
            </w:r>
            <w:proofErr w:type="spellEnd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 xml:space="preserve"> проверки</w:t>
            </w:r>
          </w:p>
          <w:p w14:paraId="055CAAD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Роспотребнадзором</w:t>
            </w:r>
            <w:proofErr w:type="spellEnd"/>
          </w:p>
        </w:tc>
      </w:tr>
      <w:tr w:rsidR="00AF663F" w:rsidRPr="00275E57" w14:paraId="4B0C07A2" w14:textId="77777777">
        <w:trPr>
          <w:trHeight w:val="440"/>
        </w:trPr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A0411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ED3AD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F701C8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278DB19D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01E38CC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119BB53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1D839E1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5D543E5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03E901C7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1CF5E52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Импортируем файл из Базы со списком контрагентов, привязанных к данному пользователю</w:t>
      </w:r>
    </w:p>
    <w:p w14:paraId="20656D1A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6E17470C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i/>
          <w:sz w:val="24"/>
          <w:szCs w:val="24"/>
        </w:rPr>
        <w:t xml:space="preserve">5.5.2. Окно </w:t>
      </w:r>
      <w:r w:rsidRPr="00275E57">
        <w:rPr>
          <w:rFonts w:asciiTheme="majorHAnsi" w:hAnsiTheme="majorHAnsi"/>
          <w:sz w:val="24"/>
          <w:szCs w:val="24"/>
        </w:rPr>
        <w:t>“Список договоров”</w:t>
      </w:r>
    </w:p>
    <w:p w14:paraId="0E0D97F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3A8AA05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 в которой отображаются договора по контрагентам пользователя</w:t>
      </w:r>
    </w:p>
    <w:p w14:paraId="7335EE6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 одному контрагенту может быть несколько договоров</w:t>
      </w:r>
    </w:p>
    <w:p w14:paraId="7707426C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6C8C302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592133C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p w14:paraId="69CCDFEA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tbl>
      <w:tblPr>
        <w:tblStyle w:val="a8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7"/>
        <w:gridCol w:w="1989"/>
        <w:gridCol w:w="1754"/>
        <w:gridCol w:w="1731"/>
        <w:gridCol w:w="1602"/>
        <w:gridCol w:w="1427"/>
      </w:tblGrid>
      <w:tr w:rsidR="00AF663F" w:rsidRPr="00275E57" w14:paraId="3F7D5BA0" w14:textId="77777777">
        <w:trPr>
          <w:trHeight w:val="440"/>
        </w:trPr>
        <w:tc>
          <w:tcPr>
            <w:tcW w:w="25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B706CC" w14:textId="77777777" w:rsidR="00AF663F" w:rsidRPr="00275E57" w:rsidRDefault="00ED4FB5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Список договоров</w:t>
            </w:r>
          </w:p>
        </w:tc>
        <w:tc>
          <w:tcPr>
            <w:tcW w:w="3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8CA470" w14:textId="77777777" w:rsidR="00AF663F" w:rsidRPr="00275E57" w:rsidRDefault="00AF663F">
            <w:pPr>
              <w:ind w:left="100"/>
              <w:rPr>
                <w:rFonts w:asciiTheme="majorHAnsi" w:hAnsiTheme="majorHAnsi"/>
                <w:color w:val="0000FF"/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8D3EE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B39C3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774DADFC" w14:textId="77777777">
        <w:trPr>
          <w:trHeight w:val="44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30DAF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9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C743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7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451C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7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93192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ФактАдрес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9251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ДатаНачала</w:t>
            </w:r>
            <w:proofErr w:type="spellEnd"/>
          </w:p>
        </w:tc>
        <w:tc>
          <w:tcPr>
            <w:tcW w:w="14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51C70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 Окончания</w:t>
            </w:r>
          </w:p>
        </w:tc>
      </w:tr>
      <w:tr w:rsidR="00AF663F" w:rsidRPr="00275E57" w14:paraId="425DE5D7" w14:textId="77777777">
        <w:trPr>
          <w:trHeight w:val="440"/>
        </w:trPr>
        <w:tc>
          <w:tcPr>
            <w:tcW w:w="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8973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D8D1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9A3A9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73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98661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92003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1FE34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27474FE9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5D15936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B5855F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06E6CD8F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5F689EE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4BA5918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29CC16E6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159733E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Данные получаем со стороннего сервиса на стороне заказчика (из Базы)</w:t>
      </w:r>
    </w:p>
    <w:p w14:paraId="64AEB6D3" w14:textId="77777777" w:rsidR="00AF663F" w:rsidRPr="00275E57" w:rsidRDefault="00AF663F">
      <w:pPr>
        <w:ind w:left="1440"/>
        <w:rPr>
          <w:rFonts w:asciiTheme="majorHAnsi" w:hAnsiTheme="majorHAnsi"/>
          <w:b/>
          <w:i/>
          <w:sz w:val="24"/>
          <w:szCs w:val="24"/>
        </w:rPr>
      </w:pPr>
    </w:p>
    <w:p w14:paraId="1DA8A64E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Вкладка “Лаборатория”</w:t>
      </w:r>
    </w:p>
    <w:p w14:paraId="6A00B628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5.6.1 Окно “График лабораторных исследований”</w:t>
      </w:r>
    </w:p>
    <w:p w14:paraId="385902BC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49CAB6D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Таблица, которая позволяет удобно просмотреть все запланированные анализы для пользователя </w:t>
      </w:r>
    </w:p>
    <w:p w14:paraId="00D5606D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14E0F4E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15207B2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p w14:paraId="1A20FA05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E245D27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tbl>
      <w:tblPr>
        <w:tblStyle w:val="a9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3"/>
        <w:gridCol w:w="2161"/>
        <w:gridCol w:w="2452"/>
        <w:gridCol w:w="1815"/>
        <w:gridCol w:w="1939"/>
      </w:tblGrid>
      <w:tr w:rsidR="00AF663F" w:rsidRPr="00275E57" w14:paraId="6F379FC9" w14:textId="77777777">
        <w:trPr>
          <w:trHeight w:val="440"/>
        </w:trPr>
        <w:tc>
          <w:tcPr>
            <w:tcW w:w="527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16A6BA" w14:textId="77777777" w:rsidR="00AF663F" w:rsidRPr="00275E57" w:rsidRDefault="00ED4FB5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График лабораторных исследований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07120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4C467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40012B7D" w14:textId="77777777">
        <w:trPr>
          <w:trHeight w:val="440"/>
        </w:trPr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F9E57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E410F7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BC9A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247B36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97BB8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AF663F" w:rsidRPr="00275E57" w14:paraId="297F4B3F" w14:textId="77777777">
        <w:trPr>
          <w:trHeight w:val="440"/>
        </w:trPr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EE3C4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8ADF1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ПланДата</w:t>
            </w:r>
            <w:proofErr w:type="spellEnd"/>
          </w:p>
        </w:tc>
        <w:tc>
          <w:tcPr>
            <w:tcW w:w="24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9D156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4BC68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9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0CBB6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 исследования</w:t>
            </w:r>
          </w:p>
        </w:tc>
      </w:tr>
      <w:tr w:rsidR="00AF663F" w:rsidRPr="00275E57" w14:paraId="14A0EB60" w14:textId="77777777">
        <w:trPr>
          <w:trHeight w:val="440"/>
        </w:trPr>
        <w:tc>
          <w:tcPr>
            <w:tcW w:w="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767307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277D6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3AD0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124EC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9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5ACB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7C7284B5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505A14D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Кнопка “Изменить график </w:t>
      </w:r>
      <w:proofErr w:type="spellStart"/>
      <w:r w:rsidRPr="00275E57">
        <w:rPr>
          <w:rFonts w:asciiTheme="majorHAnsi" w:hAnsiTheme="majorHAnsi"/>
          <w:sz w:val="24"/>
          <w:szCs w:val="24"/>
        </w:rPr>
        <w:t>гработ</w:t>
      </w:r>
      <w:proofErr w:type="spellEnd"/>
      <w:r w:rsidRPr="00275E57">
        <w:rPr>
          <w:rFonts w:asciiTheme="majorHAnsi" w:hAnsiTheme="majorHAnsi"/>
          <w:sz w:val="24"/>
          <w:szCs w:val="24"/>
        </w:rPr>
        <w:t>”</w:t>
      </w:r>
    </w:p>
    <w:p w14:paraId="2ADEEE3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4564EFC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4C5033B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3BDC955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185A5512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5C7E4FE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22"/>
      <w:commentRangeStart w:id="23"/>
      <w:commentRangeStart w:id="24"/>
      <w:r w:rsidRPr="00275E57">
        <w:rPr>
          <w:rFonts w:asciiTheme="majorHAnsi" w:hAnsiTheme="majorHAnsi"/>
          <w:sz w:val="24"/>
          <w:szCs w:val="24"/>
        </w:rPr>
        <w:t>Данные по графику анализов мы получаем со стороннего сервиса на стороне заказчика</w:t>
      </w:r>
      <w:commentRangeEnd w:id="22"/>
      <w:r w:rsidR="001B1112">
        <w:rPr>
          <w:rStyle w:val="afa"/>
        </w:rPr>
        <w:commentReference w:id="22"/>
      </w:r>
      <w:commentRangeEnd w:id="23"/>
      <w:r w:rsidR="00AC2443">
        <w:rPr>
          <w:rStyle w:val="afa"/>
        </w:rPr>
        <w:commentReference w:id="23"/>
      </w:r>
      <w:commentRangeEnd w:id="24"/>
      <w:r w:rsidR="00492CC9">
        <w:rPr>
          <w:rStyle w:val="afa"/>
        </w:rPr>
        <w:commentReference w:id="24"/>
      </w:r>
      <w:r w:rsidRPr="00275E57">
        <w:rPr>
          <w:rFonts w:asciiTheme="majorHAnsi" w:hAnsiTheme="majorHAnsi"/>
          <w:sz w:val="24"/>
          <w:szCs w:val="24"/>
        </w:rPr>
        <w:t xml:space="preserve">. </w:t>
      </w:r>
      <w:commentRangeStart w:id="25"/>
      <w:commentRangeStart w:id="26"/>
      <w:commentRangeStart w:id="27"/>
      <w:r w:rsidRPr="00275E57">
        <w:rPr>
          <w:rFonts w:asciiTheme="majorHAnsi" w:hAnsiTheme="majorHAnsi"/>
          <w:sz w:val="24"/>
          <w:szCs w:val="24"/>
        </w:rPr>
        <w:t xml:space="preserve">Также мы будем получать </w:t>
      </w:r>
      <w:r w:rsidRPr="00275E57">
        <w:rPr>
          <w:rFonts w:asciiTheme="majorHAnsi" w:hAnsiTheme="majorHAnsi"/>
          <w:sz w:val="24"/>
          <w:szCs w:val="24"/>
        </w:rPr>
        <w:lastRenderedPageBreak/>
        <w:t>дату запланированного анализа</w:t>
      </w:r>
      <w:commentRangeEnd w:id="25"/>
      <w:r w:rsidR="001B1112">
        <w:rPr>
          <w:rStyle w:val="afa"/>
        </w:rPr>
        <w:commentReference w:id="25"/>
      </w:r>
      <w:commentRangeEnd w:id="26"/>
      <w:r w:rsidR="00AC2443">
        <w:rPr>
          <w:rStyle w:val="afa"/>
        </w:rPr>
        <w:commentReference w:id="26"/>
      </w:r>
      <w:commentRangeEnd w:id="27"/>
      <w:r w:rsidR="00C26D8E">
        <w:rPr>
          <w:rStyle w:val="afa"/>
        </w:rPr>
        <w:commentReference w:id="27"/>
      </w:r>
      <w:r w:rsidRPr="00275E57">
        <w:rPr>
          <w:rFonts w:asciiTheme="majorHAnsi" w:hAnsiTheme="majorHAnsi"/>
          <w:sz w:val="24"/>
          <w:szCs w:val="24"/>
        </w:rPr>
        <w:t xml:space="preserve">. И по данной дате будем отправлять уведомление </w:t>
      </w:r>
      <w:proofErr w:type="spellStart"/>
      <w:r w:rsidRPr="00275E57">
        <w:rPr>
          <w:rFonts w:asciiTheme="majorHAnsi" w:hAnsiTheme="majorHAnsi"/>
          <w:sz w:val="24"/>
          <w:szCs w:val="24"/>
        </w:rPr>
        <w:t>sms</w:t>
      </w:r>
      <w:proofErr w:type="spellEnd"/>
      <w:r w:rsidRPr="00275E57">
        <w:rPr>
          <w:rFonts w:asciiTheme="majorHAnsi" w:hAnsiTheme="majorHAnsi"/>
          <w:sz w:val="24"/>
          <w:szCs w:val="24"/>
        </w:rPr>
        <w:t>/</w:t>
      </w:r>
      <w:proofErr w:type="spellStart"/>
      <w:r w:rsidRPr="00275E57">
        <w:rPr>
          <w:rFonts w:asciiTheme="majorHAnsi" w:hAnsiTheme="majorHAnsi"/>
          <w:sz w:val="24"/>
          <w:szCs w:val="24"/>
        </w:rPr>
        <w:t>email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пользователю.</w:t>
      </w:r>
    </w:p>
    <w:p w14:paraId="74CD46B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Изменить график работ возможно только на </w:t>
      </w:r>
      <w:proofErr w:type="spellStart"/>
      <w:r w:rsidRPr="00275E57">
        <w:rPr>
          <w:rFonts w:asciiTheme="majorHAnsi" w:hAnsiTheme="majorHAnsi"/>
          <w:sz w:val="24"/>
          <w:szCs w:val="24"/>
        </w:rPr>
        <w:t>на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предстоящие даты</w:t>
      </w:r>
    </w:p>
    <w:p w14:paraId="021F7C02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i/>
          <w:sz w:val="24"/>
          <w:szCs w:val="24"/>
        </w:rPr>
        <w:t xml:space="preserve">5.6.2. Окно </w:t>
      </w:r>
      <w:r w:rsidRPr="00275E57">
        <w:rPr>
          <w:rFonts w:asciiTheme="majorHAnsi" w:hAnsiTheme="majorHAnsi"/>
          <w:sz w:val="24"/>
          <w:szCs w:val="24"/>
        </w:rPr>
        <w:t>“Список проведённых исследований”</w:t>
      </w:r>
    </w:p>
    <w:p w14:paraId="0CE506D0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494301E0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 со списком проведённых исследований</w:t>
      </w:r>
    </w:p>
    <w:p w14:paraId="2AABD49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28"/>
      <w:commentRangeStart w:id="29"/>
      <w:commentRangeStart w:id="30"/>
      <w:commentRangeStart w:id="31"/>
      <w:r w:rsidRPr="00275E57">
        <w:rPr>
          <w:rFonts w:asciiTheme="majorHAnsi" w:hAnsiTheme="majorHAnsi"/>
          <w:sz w:val="24"/>
          <w:szCs w:val="24"/>
        </w:rPr>
        <w:t>к каждой записи в таблице будут прикрепляться один или несколько протоколов</w:t>
      </w:r>
      <w:commentRangeEnd w:id="28"/>
      <w:r w:rsidR="001B1112">
        <w:rPr>
          <w:rStyle w:val="afa"/>
        </w:rPr>
        <w:commentReference w:id="28"/>
      </w:r>
      <w:commentRangeEnd w:id="29"/>
      <w:r w:rsidR="00AC2443">
        <w:rPr>
          <w:rStyle w:val="afa"/>
        </w:rPr>
        <w:commentReference w:id="29"/>
      </w:r>
      <w:commentRangeEnd w:id="30"/>
      <w:r w:rsidR="00C26D8E">
        <w:rPr>
          <w:rStyle w:val="afa"/>
        </w:rPr>
        <w:commentReference w:id="30"/>
      </w:r>
      <w:commentRangeEnd w:id="31"/>
      <w:r w:rsidR="00773967">
        <w:rPr>
          <w:rStyle w:val="afa"/>
        </w:rPr>
        <w:commentReference w:id="31"/>
      </w:r>
    </w:p>
    <w:p w14:paraId="1D06A64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 таблице будет колонка “Протоколы”, при нажатии на ссылку “Протоколы” будет открываться окно с прикреплёнными к этой записи файлами</w:t>
      </w:r>
    </w:p>
    <w:p w14:paraId="2326B9D5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1FB3DC6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521AFB7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tbl>
      <w:tblPr>
        <w:tblStyle w:val="aa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4"/>
        <w:gridCol w:w="1213"/>
        <w:gridCol w:w="2579"/>
        <w:gridCol w:w="1528"/>
        <w:gridCol w:w="1633"/>
        <w:gridCol w:w="1423"/>
      </w:tblGrid>
      <w:tr w:rsidR="00AF663F" w:rsidRPr="00275E57" w14:paraId="21160E06" w14:textId="77777777">
        <w:trPr>
          <w:trHeight w:val="440"/>
        </w:trPr>
        <w:tc>
          <w:tcPr>
            <w:tcW w:w="444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2EBA5B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B02DF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E149B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D575D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1C829BAD" w14:textId="77777777">
        <w:trPr>
          <w:trHeight w:val="440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24C50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A6CCD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25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0D629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5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8D33A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6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04130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 исследования</w:t>
            </w:r>
          </w:p>
        </w:tc>
        <w:tc>
          <w:tcPr>
            <w:tcW w:w="14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5A6FE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Протоколы</w:t>
            </w:r>
          </w:p>
        </w:tc>
      </w:tr>
      <w:tr w:rsidR="00AF663F" w:rsidRPr="00275E57" w14:paraId="252F2F26" w14:textId="77777777">
        <w:trPr>
          <w:trHeight w:val="440"/>
        </w:trPr>
        <w:tc>
          <w:tcPr>
            <w:tcW w:w="6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9AF14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2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6D177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3E7D3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55E57F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51F63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5F0428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1E309C9F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9F5551B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63CEC260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0E03C75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42037F7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1B3CF14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0C01523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29BADF0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32"/>
      <w:commentRangeStart w:id="33"/>
      <w:commentRangeStart w:id="34"/>
      <w:r w:rsidRPr="00275E57">
        <w:rPr>
          <w:rFonts w:asciiTheme="majorHAnsi" w:hAnsiTheme="majorHAnsi"/>
          <w:sz w:val="24"/>
          <w:szCs w:val="24"/>
        </w:rPr>
        <w:t>Данные по проведенным исследованиям мы получаем со стороннего сервиса на стороне заказчика</w:t>
      </w:r>
      <w:commentRangeEnd w:id="32"/>
      <w:r w:rsidR="001B1112">
        <w:rPr>
          <w:rStyle w:val="afa"/>
        </w:rPr>
        <w:commentReference w:id="32"/>
      </w:r>
      <w:commentRangeEnd w:id="33"/>
      <w:r w:rsidR="00FF3909">
        <w:rPr>
          <w:rStyle w:val="afa"/>
        </w:rPr>
        <w:commentReference w:id="33"/>
      </w:r>
      <w:commentRangeEnd w:id="34"/>
      <w:r w:rsidR="00C26D8E">
        <w:rPr>
          <w:rStyle w:val="afa"/>
        </w:rPr>
        <w:commentReference w:id="34"/>
      </w:r>
      <w:r w:rsidRPr="00275E57">
        <w:rPr>
          <w:rFonts w:asciiTheme="majorHAnsi" w:hAnsiTheme="majorHAnsi"/>
          <w:sz w:val="24"/>
          <w:szCs w:val="24"/>
        </w:rPr>
        <w:t xml:space="preserve">. </w:t>
      </w:r>
    </w:p>
    <w:p w14:paraId="010A85A8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0BB63269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Вкладка “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Сандокументы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67B89858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5.6.1 Окно “Список оформленных </w:t>
      </w:r>
      <w:proofErr w:type="spellStart"/>
      <w:r w:rsidRPr="00275E57">
        <w:rPr>
          <w:rFonts w:asciiTheme="majorHAnsi" w:hAnsiTheme="majorHAnsi"/>
          <w:sz w:val="24"/>
          <w:szCs w:val="24"/>
        </w:rPr>
        <w:t>сандокументов</w:t>
      </w:r>
      <w:proofErr w:type="spellEnd"/>
      <w:r w:rsidRPr="00275E57">
        <w:rPr>
          <w:rFonts w:asciiTheme="majorHAnsi" w:hAnsiTheme="majorHAnsi"/>
          <w:sz w:val="24"/>
          <w:szCs w:val="24"/>
        </w:rPr>
        <w:t>”</w:t>
      </w:r>
    </w:p>
    <w:p w14:paraId="2FB96823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76DCC1C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Таблица, которая позволяет удобно просмотреть все оформленные </w:t>
      </w:r>
      <w:proofErr w:type="spellStart"/>
      <w:r w:rsidRPr="00275E57">
        <w:rPr>
          <w:rFonts w:asciiTheme="majorHAnsi" w:hAnsiTheme="majorHAnsi"/>
          <w:sz w:val="24"/>
          <w:szCs w:val="24"/>
        </w:rPr>
        <w:t>сандокументы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для пользователя </w:t>
      </w:r>
    </w:p>
    <w:p w14:paraId="0E020E6A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7FEFB160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2974AAE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tbl>
      <w:tblPr>
        <w:tblStyle w:val="a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6"/>
        <w:gridCol w:w="1218"/>
        <w:gridCol w:w="2589"/>
        <w:gridCol w:w="1534"/>
        <w:gridCol w:w="1604"/>
        <w:gridCol w:w="1428"/>
      </w:tblGrid>
      <w:tr w:rsidR="00AF663F" w:rsidRPr="00275E57" w14:paraId="1788217F" w14:textId="77777777">
        <w:trPr>
          <w:trHeight w:val="440"/>
        </w:trPr>
        <w:tc>
          <w:tcPr>
            <w:tcW w:w="446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D6A02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68C5D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B81E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  <w:highlight w:val="white"/>
              </w:rPr>
              <w:t>Сортировка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346EB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  <w:highlight w:val="white"/>
              </w:rPr>
              <w:t>Фильтр</w:t>
            </w:r>
          </w:p>
        </w:tc>
      </w:tr>
      <w:tr w:rsidR="00AF663F" w:rsidRPr="00275E57" w14:paraId="25CE9BAA" w14:textId="77777777">
        <w:trPr>
          <w:trHeight w:val="440"/>
        </w:trPr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79D5C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2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0A5E6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Дата</w:t>
            </w:r>
          </w:p>
        </w:tc>
        <w:tc>
          <w:tcPr>
            <w:tcW w:w="25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D4509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Контрагент</w:t>
            </w:r>
          </w:p>
        </w:tc>
        <w:tc>
          <w:tcPr>
            <w:tcW w:w="15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255D8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№Договора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82746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Вид Документа</w:t>
            </w:r>
          </w:p>
        </w:tc>
        <w:tc>
          <w:tcPr>
            <w:tcW w:w="14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B8D4F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Срок Действия</w:t>
            </w:r>
          </w:p>
        </w:tc>
      </w:tr>
      <w:tr w:rsidR="00AF663F" w:rsidRPr="00275E57" w14:paraId="75F06F3C" w14:textId="77777777">
        <w:trPr>
          <w:trHeight w:val="440"/>
        </w:trPr>
        <w:tc>
          <w:tcPr>
            <w:tcW w:w="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36886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lastRenderedPageBreak/>
              <w:t xml:space="preserve"> </w:t>
            </w:r>
          </w:p>
        </w:tc>
        <w:tc>
          <w:tcPr>
            <w:tcW w:w="12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1A8686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2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A7664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5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0B609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60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866849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4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5B9F06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23E84AA2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2183E9D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5CADBCE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1035032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5CC68DB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483869B2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373BA9E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35"/>
      <w:commentRangeStart w:id="36"/>
      <w:commentRangeStart w:id="37"/>
      <w:r w:rsidRPr="00275E57">
        <w:rPr>
          <w:rFonts w:asciiTheme="majorHAnsi" w:hAnsiTheme="majorHAnsi"/>
          <w:sz w:val="24"/>
          <w:szCs w:val="24"/>
        </w:rPr>
        <w:t xml:space="preserve">Данные по оформленным документам мы получаем со стороннего сервиса на стороне заказчика. </w:t>
      </w:r>
      <w:commentRangeEnd w:id="35"/>
      <w:r w:rsidR="001B1112">
        <w:rPr>
          <w:rStyle w:val="afa"/>
        </w:rPr>
        <w:commentReference w:id="35"/>
      </w:r>
      <w:commentRangeEnd w:id="36"/>
      <w:r w:rsidR="00FF3909">
        <w:rPr>
          <w:rStyle w:val="afa"/>
        </w:rPr>
        <w:commentReference w:id="36"/>
      </w:r>
      <w:commentRangeEnd w:id="37"/>
      <w:r w:rsidR="00C26D8E">
        <w:rPr>
          <w:rStyle w:val="afa"/>
        </w:rPr>
        <w:commentReference w:id="37"/>
      </w:r>
    </w:p>
    <w:p w14:paraId="06F2E841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2FC4C275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Вкладка “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Дезработы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2A64C8DD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5.7.1 Окно “График </w:t>
      </w:r>
      <w:proofErr w:type="spellStart"/>
      <w:r w:rsidRPr="00275E57">
        <w:rPr>
          <w:rFonts w:asciiTheme="majorHAnsi" w:hAnsiTheme="majorHAnsi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/>
          <w:sz w:val="24"/>
          <w:szCs w:val="24"/>
        </w:rPr>
        <w:t>”</w:t>
      </w:r>
    </w:p>
    <w:p w14:paraId="777A8F43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33D6FA6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Таблица, которая позволяет удобно просмотреть все запланированные </w:t>
      </w:r>
      <w:proofErr w:type="spellStart"/>
      <w:r w:rsidRPr="00275E57">
        <w:rPr>
          <w:rFonts w:asciiTheme="majorHAnsi" w:hAnsiTheme="majorHAnsi"/>
          <w:sz w:val="24"/>
          <w:szCs w:val="24"/>
        </w:rPr>
        <w:t>дезработы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для пользователя </w:t>
      </w:r>
    </w:p>
    <w:p w14:paraId="5950D4AC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0CFBBE7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30C708B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p w14:paraId="5EA534E2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tbl>
      <w:tblPr>
        <w:tblStyle w:val="ac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0"/>
        <w:gridCol w:w="1723"/>
        <w:gridCol w:w="1733"/>
        <w:gridCol w:w="1368"/>
        <w:gridCol w:w="1431"/>
        <w:gridCol w:w="1274"/>
        <w:gridCol w:w="981"/>
      </w:tblGrid>
      <w:tr w:rsidR="00AF663F" w:rsidRPr="00275E57" w14:paraId="0E89C960" w14:textId="77777777">
        <w:trPr>
          <w:trHeight w:val="440"/>
        </w:trPr>
        <w:tc>
          <w:tcPr>
            <w:tcW w:w="22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A9FFE" w14:textId="77777777" w:rsidR="00AF663F" w:rsidRPr="00275E57" w:rsidRDefault="00ED4FB5">
            <w:pPr>
              <w:ind w:left="100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дезработ</w:t>
            </w:r>
            <w:proofErr w:type="spellEnd"/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08773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D3403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52914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9B7BA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16"/>
                <w:szCs w:val="16"/>
                <w:highlight w:val="white"/>
              </w:rPr>
              <w:t>Сортировка</w:t>
            </w:r>
          </w:p>
        </w:tc>
        <w:tc>
          <w:tcPr>
            <w:tcW w:w="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E4688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16"/>
                <w:szCs w:val="16"/>
                <w:highlight w:val="white"/>
              </w:rPr>
              <w:t>Фильтр</w:t>
            </w:r>
          </w:p>
        </w:tc>
      </w:tr>
      <w:tr w:rsidR="00AF663F" w:rsidRPr="00275E57" w14:paraId="77FFB803" w14:textId="77777777">
        <w:trPr>
          <w:trHeight w:val="440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F174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2DE45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ПланДата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9E227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Контрагент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9C296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№Договора</w:t>
            </w: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ED6B3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Адрес Объекта</w:t>
            </w:r>
          </w:p>
        </w:tc>
        <w:tc>
          <w:tcPr>
            <w:tcW w:w="12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38426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Вредитель</w:t>
            </w:r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574BB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Площадь</w:t>
            </w:r>
          </w:p>
        </w:tc>
      </w:tr>
      <w:tr w:rsidR="00AF663F" w:rsidRPr="00275E57" w14:paraId="523BBF41" w14:textId="77777777">
        <w:trPr>
          <w:trHeight w:val="440"/>
        </w:trPr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434ED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7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3367F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7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293A5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B0D96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901EA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F5B4C8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251FA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5924F0EF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793BF63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Кнопка “Изменить график </w:t>
      </w:r>
      <w:proofErr w:type="spellStart"/>
      <w:r w:rsidRPr="00275E57">
        <w:rPr>
          <w:rFonts w:asciiTheme="majorHAnsi" w:hAnsiTheme="majorHAnsi"/>
          <w:sz w:val="24"/>
          <w:szCs w:val="24"/>
        </w:rPr>
        <w:t>гработ</w:t>
      </w:r>
      <w:proofErr w:type="spellEnd"/>
      <w:r w:rsidRPr="00275E57">
        <w:rPr>
          <w:rFonts w:asciiTheme="majorHAnsi" w:hAnsiTheme="majorHAnsi"/>
          <w:sz w:val="24"/>
          <w:szCs w:val="24"/>
        </w:rPr>
        <w:t>”</w:t>
      </w:r>
    </w:p>
    <w:p w14:paraId="0C624DD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3250F64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67045B4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2D2EA50F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717F0A5C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31BD6A6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38"/>
      <w:commentRangeStart w:id="39"/>
      <w:commentRangeStart w:id="40"/>
      <w:commentRangeStart w:id="41"/>
      <w:r w:rsidRPr="00275E57">
        <w:rPr>
          <w:rFonts w:asciiTheme="majorHAnsi" w:hAnsiTheme="majorHAnsi"/>
          <w:sz w:val="24"/>
          <w:szCs w:val="24"/>
        </w:rPr>
        <w:t>Данные получаем со стороннего сервиса на стороне заказчика методом экспорта/импорта файлов</w:t>
      </w:r>
      <w:commentRangeEnd w:id="38"/>
      <w:r w:rsidR="001B1112">
        <w:rPr>
          <w:rStyle w:val="afa"/>
        </w:rPr>
        <w:commentReference w:id="38"/>
      </w:r>
      <w:commentRangeEnd w:id="39"/>
      <w:r w:rsidR="00FF3909">
        <w:rPr>
          <w:rStyle w:val="afa"/>
        </w:rPr>
        <w:commentReference w:id="39"/>
      </w:r>
      <w:commentRangeEnd w:id="40"/>
      <w:r w:rsidR="00C26D8E">
        <w:rPr>
          <w:rStyle w:val="afa"/>
        </w:rPr>
        <w:commentReference w:id="40"/>
      </w:r>
      <w:commentRangeEnd w:id="41"/>
      <w:r w:rsidR="00773967">
        <w:rPr>
          <w:rStyle w:val="afa"/>
        </w:rPr>
        <w:commentReference w:id="41"/>
      </w:r>
      <w:r w:rsidRPr="00275E57">
        <w:rPr>
          <w:rFonts w:asciiTheme="majorHAnsi" w:hAnsiTheme="majorHAnsi"/>
          <w:sz w:val="24"/>
          <w:szCs w:val="24"/>
        </w:rPr>
        <w:t xml:space="preserve">. </w:t>
      </w:r>
    </w:p>
    <w:p w14:paraId="4AA8ACF1" w14:textId="3A42F030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Изменить график работ возможно только на</w:t>
      </w:r>
      <w:del w:id="42" w:author="Сергей Н. Рыжков" w:date="2020-01-29T12:04:00Z">
        <w:r w:rsidRPr="00275E57" w:rsidDel="001B1112">
          <w:rPr>
            <w:rFonts w:asciiTheme="majorHAnsi" w:hAnsiTheme="majorHAnsi"/>
            <w:sz w:val="24"/>
            <w:szCs w:val="24"/>
          </w:rPr>
          <w:delText xml:space="preserve"> на</w:delText>
        </w:r>
      </w:del>
      <w:r w:rsidRPr="00275E57">
        <w:rPr>
          <w:rFonts w:asciiTheme="majorHAnsi" w:hAnsiTheme="majorHAnsi"/>
          <w:sz w:val="24"/>
          <w:szCs w:val="24"/>
        </w:rPr>
        <w:t xml:space="preserve"> предстоящие даты</w:t>
      </w:r>
    </w:p>
    <w:p w14:paraId="43FF6F1E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3956BC5F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4F85669F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5.7.2 Окно “Список проведённых </w:t>
      </w:r>
      <w:proofErr w:type="spellStart"/>
      <w:r w:rsidRPr="00275E57">
        <w:rPr>
          <w:rFonts w:asciiTheme="majorHAnsi" w:hAnsiTheme="majorHAnsi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/>
          <w:sz w:val="24"/>
          <w:szCs w:val="24"/>
        </w:rPr>
        <w:t>”</w:t>
      </w:r>
    </w:p>
    <w:p w14:paraId="4BBEC0FF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6FFECB4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Таблица, которая позволяет удобно просмотреть все проведённые </w:t>
      </w:r>
      <w:proofErr w:type="spellStart"/>
      <w:r w:rsidRPr="00275E57">
        <w:rPr>
          <w:rFonts w:asciiTheme="majorHAnsi" w:hAnsiTheme="majorHAnsi"/>
          <w:sz w:val="24"/>
          <w:szCs w:val="24"/>
        </w:rPr>
        <w:t>дезработы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для пользователя </w:t>
      </w:r>
    </w:p>
    <w:p w14:paraId="1CCA52EB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18DBC44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lastRenderedPageBreak/>
        <w:t>Header</w:t>
      </w:r>
      <w:proofErr w:type="spellEnd"/>
    </w:p>
    <w:p w14:paraId="4205DFD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tbl>
      <w:tblPr>
        <w:tblStyle w:val="ad"/>
        <w:tblW w:w="746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1"/>
        <w:gridCol w:w="781"/>
        <w:gridCol w:w="1908"/>
        <w:gridCol w:w="1130"/>
        <w:gridCol w:w="1182"/>
        <w:gridCol w:w="1053"/>
        <w:gridCol w:w="811"/>
      </w:tblGrid>
      <w:tr w:rsidR="00AF663F" w:rsidRPr="00275E57" w14:paraId="4B7AC0C6" w14:textId="77777777">
        <w:trPr>
          <w:trHeight w:val="440"/>
        </w:trPr>
        <w:tc>
          <w:tcPr>
            <w:tcW w:w="328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69F5BA" w14:textId="77777777" w:rsidR="00AF663F" w:rsidRPr="00275E57" w:rsidRDefault="00ED4FB5">
            <w:pPr>
              <w:ind w:left="100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 xml:space="preserve">Список проведённых </w:t>
            </w: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дезработ</w:t>
            </w:r>
            <w:proofErr w:type="spellEnd"/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04D59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839106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5F545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2"/>
                <w:szCs w:val="12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12"/>
                <w:szCs w:val="12"/>
                <w:highlight w:val="white"/>
              </w:rPr>
              <w:t>Сортировка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34750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2"/>
                <w:szCs w:val="12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12"/>
                <w:szCs w:val="12"/>
                <w:highlight w:val="white"/>
              </w:rPr>
              <w:t>Фильтр</w:t>
            </w:r>
          </w:p>
        </w:tc>
      </w:tr>
      <w:tr w:rsidR="00AF663F" w:rsidRPr="00275E57" w14:paraId="579FE678" w14:textId="77777777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42406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AC718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Дата</w:t>
            </w:r>
          </w:p>
        </w:tc>
        <w:tc>
          <w:tcPr>
            <w:tcW w:w="19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8CFD6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Контрагент</w:t>
            </w:r>
          </w:p>
        </w:tc>
        <w:tc>
          <w:tcPr>
            <w:tcW w:w="11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E2F1E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№Договора</w:t>
            </w:r>
          </w:p>
        </w:tc>
        <w:tc>
          <w:tcPr>
            <w:tcW w:w="11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67D4D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Адрес Объекта</w:t>
            </w:r>
          </w:p>
        </w:tc>
        <w:tc>
          <w:tcPr>
            <w:tcW w:w="10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5CD10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Вредитель</w:t>
            </w:r>
          </w:p>
        </w:tc>
        <w:tc>
          <w:tcPr>
            <w:tcW w:w="8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B2D9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Площадь</w:t>
            </w:r>
          </w:p>
        </w:tc>
      </w:tr>
      <w:tr w:rsidR="00AF663F" w:rsidRPr="00275E57" w14:paraId="100A4A61" w14:textId="77777777">
        <w:trPr>
          <w:trHeight w:val="440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597EC8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619BC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9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A28C1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E63EC7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1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03456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05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89D2CA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685178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75D4205C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65EA614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6BA3DF2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08B4B1A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170F855F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497C481B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3FE70F4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43"/>
      <w:commentRangeStart w:id="44"/>
      <w:commentRangeStart w:id="45"/>
      <w:r w:rsidRPr="00275E57">
        <w:rPr>
          <w:rFonts w:asciiTheme="majorHAnsi" w:hAnsiTheme="majorHAnsi"/>
          <w:sz w:val="24"/>
          <w:szCs w:val="24"/>
        </w:rPr>
        <w:t xml:space="preserve">Данные получаем со стороннего сервиса на стороне заказчика (из Базы) </w:t>
      </w:r>
      <w:commentRangeEnd w:id="43"/>
      <w:r w:rsidR="001B1112">
        <w:rPr>
          <w:rStyle w:val="afa"/>
        </w:rPr>
        <w:commentReference w:id="43"/>
      </w:r>
      <w:commentRangeEnd w:id="44"/>
      <w:r w:rsidR="00FF3909">
        <w:rPr>
          <w:rStyle w:val="afa"/>
        </w:rPr>
        <w:commentReference w:id="44"/>
      </w:r>
      <w:commentRangeEnd w:id="45"/>
      <w:r w:rsidR="00C26D8E">
        <w:rPr>
          <w:rStyle w:val="afa"/>
        </w:rPr>
        <w:commentReference w:id="45"/>
      </w:r>
    </w:p>
    <w:p w14:paraId="1E42A82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commentRangeStart w:id="46"/>
      <w:commentRangeStart w:id="47"/>
      <w:commentRangeStart w:id="48"/>
      <w:commentRangeStart w:id="49"/>
      <w:commentRangeStart w:id="50"/>
      <w:r w:rsidRPr="00275E57">
        <w:rPr>
          <w:rFonts w:asciiTheme="majorHAnsi" w:hAnsiTheme="majorHAnsi"/>
          <w:sz w:val="24"/>
          <w:szCs w:val="24"/>
          <w:highlight w:val="white"/>
        </w:rPr>
        <w:t xml:space="preserve">Сбор оценок по работе мастера, после импорта файла с информацией о проведенных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работах,  мы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сразу отправляем письмо с возможностью проставить оценку по </w:t>
      </w: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5 бальной шкале</w:t>
      </w:r>
      <w:r w:rsidRPr="00275E57">
        <w:rPr>
          <w:rFonts w:asciiTheme="majorHAnsi" w:hAnsiTheme="majorHAnsi"/>
          <w:sz w:val="24"/>
          <w:szCs w:val="24"/>
          <w:highlight w:val="white"/>
        </w:rPr>
        <w:t>.</w:t>
      </w:r>
      <w:commentRangeEnd w:id="46"/>
      <w:r w:rsidR="001B1112">
        <w:rPr>
          <w:rStyle w:val="afa"/>
        </w:rPr>
        <w:commentReference w:id="46"/>
      </w:r>
      <w:commentRangeEnd w:id="47"/>
      <w:r w:rsidR="00FF3909">
        <w:rPr>
          <w:rStyle w:val="afa"/>
        </w:rPr>
        <w:commentReference w:id="47"/>
      </w:r>
      <w:commentRangeEnd w:id="48"/>
      <w:r w:rsidR="00C26D8E">
        <w:rPr>
          <w:rStyle w:val="afa"/>
        </w:rPr>
        <w:commentReference w:id="48"/>
      </w:r>
      <w:commentRangeEnd w:id="49"/>
      <w:r w:rsidR="00773967">
        <w:rPr>
          <w:rStyle w:val="afa"/>
        </w:rPr>
        <w:commentReference w:id="49"/>
      </w:r>
      <w:commentRangeEnd w:id="50"/>
      <w:r w:rsidR="006E6407">
        <w:rPr>
          <w:rStyle w:val="afa"/>
        </w:rPr>
        <w:commentReference w:id="50"/>
      </w:r>
    </w:p>
    <w:p w14:paraId="7E38EBC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Письмо имеет </w:t>
      </w: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срок действия</w:t>
      </w:r>
      <w:r w:rsidRPr="00275E57">
        <w:rPr>
          <w:rFonts w:asciiTheme="majorHAnsi" w:hAnsiTheme="majorHAnsi"/>
          <w:sz w:val="24"/>
          <w:szCs w:val="24"/>
          <w:highlight w:val="white"/>
        </w:rPr>
        <w:t>, в который оценка может быть проставлена, срок действия регулирует администратор из административной панели.</w:t>
      </w:r>
    </w:p>
    <w:p w14:paraId="68BB144D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6C06BF7D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59ECFF5E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740D94C8" w14:textId="77777777" w:rsidR="00AF663F" w:rsidRPr="00275E57" w:rsidRDefault="00ED4FB5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>ОКНА ЛИЧНОГО КАБИНЕТА ПОЛЬЗОВАТЕЛЯ</w:t>
      </w:r>
    </w:p>
    <w:p w14:paraId="4811C27A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</w:t>
      </w:r>
      <w:r w:rsidR="00795EFF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Л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ичны</w:t>
      </w:r>
      <w:proofErr w:type="spellEnd"/>
      <w:r w:rsidR="00795EFF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е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данны</w:t>
      </w:r>
      <w:proofErr w:type="spellEnd"/>
      <w:r w:rsidR="00795EFF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е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6C5EAC0B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06FB072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Данная форма позволяет изменять личную информацию пользователя </w:t>
      </w:r>
    </w:p>
    <w:p w14:paraId="674E1F09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B097B2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Логин </w:t>
      </w:r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>(менять нельзя)</w:t>
      </w:r>
    </w:p>
    <w:p w14:paraId="75C5792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Email</w:t>
      </w:r>
      <w:proofErr w:type="spellEnd"/>
    </w:p>
    <w:p w14:paraId="33C6AB8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Номер телефона</w:t>
      </w:r>
    </w:p>
    <w:p w14:paraId="67AF67B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 рождения</w:t>
      </w:r>
    </w:p>
    <w:p w14:paraId="4F2B5D48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Логика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4DA65FA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При смене почты, мы сразу меняем почту пользователя на которую запланированы отправки писем.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Например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запрос на оценку мастеру. </w:t>
      </w:r>
    </w:p>
    <w:p w14:paraId="02B09B55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4C43C38D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</w:t>
      </w:r>
      <w:r w:rsidR="0082348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Настройка уведомлений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5EB1D07D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66983B3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Данная форма позволяет включить/отключить уведомления на почту или уведомления на телефон</w:t>
      </w:r>
    </w:p>
    <w:p w14:paraId="79241407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8213E1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SMS</w:t>
      </w:r>
    </w:p>
    <w:p w14:paraId="2E57C16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Email</w:t>
      </w:r>
      <w:proofErr w:type="spellEnd"/>
    </w:p>
    <w:p w14:paraId="77A3B6E0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Логика</w:t>
      </w:r>
    </w:p>
    <w:p w14:paraId="5EABB87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i/>
          <w:sz w:val="24"/>
          <w:szCs w:val="24"/>
          <w:highlight w:val="white"/>
        </w:rPr>
      </w:pPr>
      <w:r w:rsidRPr="00275E57">
        <w:rPr>
          <w:rFonts w:asciiTheme="majorHAnsi" w:hAnsiTheme="majorHAnsi"/>
          <w:i/>
          <w:sz w:val="24"/>
          <w:szCs w:val="24"/>
          <w:highlight w:val="white"/>
        </w:rPr>
        <w:t xml:space="preserve">При отключение SMS рассылки или </w:t>
      </w:r>
      <w:proofErr w:type="spellStart"/>
      <w:r w:rsidRPr="00275E57">
        <w:rPr>
          <w:rFonts w:asciiTheme="majorHAnsi" w:hAnsiTheme="majorHAnsi"/>
          <w:i/>
          <w:sz w:val="24"/>
          <w:szCs w:val="24"/>
          <w:highlight w:val="white"/>
        </w:rPr>
        <w:t>Emil</w:t>
      </w:r>
      <w:proofErr w:type="spellEnd"/>
      <w:r w:rsidRPr="00275E57">
        <w:rPr>
          <w:rFonts w:asciiTheme="majorHAnsi" w:hAnsiTheme="majorHAnsi"/>
          <w:i/>
          <w:sz w:val="24"/>
          <w:szCs w:val="24"/>
          <w:highlight w:val="white"/>
        </w:rPr>
        <w:t xml:space="preserve"> рассылки мы сразу отменяем запланированные рассылки по типу SMS или </w:t>
      </w:r>
      <w:proofErr w:type="spellStart"/>
      <w:r w:rsidRPr="00275E57">
        <w:rPr>
          <w:rFonts w:asciiTheme="majorHAnsi" w:hAnsiTheme="majorHAnsi"/>
          <w:i/>
          <w:sz w:val="24"/>
          <w:szCs w:val="24"/>
          <w:highlight w:val="white"/>
        </w:rPr>
        <w:t>Email</w:t>
      </w:r>
      <w:proofErr w:type="spellEnd"/>
    </w:p>
    <w:p w14:paraId="7CD1A332" w14:textId="77777777" w:rsidR="00823486" w:rsidRPr="00275E57" w:rsidRDefault="00823486" w:rsidP="00823486">
      <w:pPr>
        <w:rPr>
          <w:rFonts w:asciiTheme="majorHAnsi" w:hAnsiTheme="majorHAnsi"/>
          <w:i/>
          <w:sz w:val="24"/>
          <w:szCs w:val="24"/>
          <w:highlight w:val="white"/>
        </w:rPr>
      </w:pPr>
    </w:p>
    <w:p w14:paraId="116EA4CF" w14:textId="77777777" w:rsidR="00823486" w:rsidRPr="00275E57" w:rsidRDefault="00823486" w:rsidP="00823486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Смена пароля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5CB5658D" w14:textId="77777777" w:rsidR="00823486" w:rsidRPr="00275E57" w:rsidRDefault="00823486" w:rsidP="00823486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3605AF96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форма позволяет пользователю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Pr="00275E57">
        <w:rPr>
          <w:rFonts w:asciiTheme="majorHAnsi" w:hAnsiTheme="majorHAnsi"/>
          <w:sz w:val="24"/>
          <w:szCs w:val="24"/>
          <w:highlight w:val="white"/>
        </w:rPr>
        <w:t>сменить пароль для входа в ЛК</w:t>
      </w:r>
    </w:p>
    <w:p w14:paraId="132DCD69" w14:textId="77777777" w:rsidR="00823486" w:rsidRPr="00275E57" w:rsidRDefault="00823486" w:rsidP="00823486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5F2DE64C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Старый пароль</w:t>
      </w:r>
    </w:p>
    <w:p w14:paraId="7EE8D170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Новый пароль</w:t>
      </w:r>
    </w:p>
    <w:p w14:paraId="44B7C21A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Повторить новый пароль</w:t>
      </w:r>
    </w:p>
    <w:p w14:paraId="589E4892" w14:textId="77777777" w:rsidR="00823486" w:rsidRPr="00275E57" w:rsidRDefault="00823486" w:rsidP="00823486">
      <w:pPr>
        <w:rPr>
          <w:rFonts w:asciiTheme="majorHAnsi" w:hAnsiTheme="majorHAnsi"/>
          <w:sz w:val="24"/>
          <w:szCs w:val="24"/>
          <w:highlight w:val="white"/>
        </w:rPr>
      </w:pPr>
    </w:p>
    <w:p w14:paraId="4B52DCCF" w14:textId="77777777" w:rsidR="00823486" w:rsidRPr="00275E57" w:rsidRDefault="00823486" w:rsidP="00823486">
      <w:pPr>
        <w:ind w:left="2268"/>
        <w:rPr>
          <w:rFonts w:asciiTheme="majorHAnsi" w:hAnsiTheme="majorHAnsi"/>
          <w:i/>
          <w:sz w:val="24"/>
          <w:szCs w:val="24"/>
          <w:highlight w:val="white"/>
        </w:rPr>
      </w:pPr>
      <w:r w:rsidRPr="00275E57">
        <w:rPr>
          <w:rFonts w:asciiTheme="majorHAnsi" w:hAnsiTheme="majorHAnsi"/>
          <w:i/>
          <w:sz w:val="24"/>
          <w:szCs w:val="24"/>
          <w:highlight w:val="white"/>
          <w:lang w:val="ru-RU"/>
        </w:rPr>
        <w:t>*</w:t>
      </w:r>
      <w:r w:rsidRPr="00275E57">
        <w:rPr>
          <w:rFonts w:asciiTheme="majorHAnsi" w:hAnsiTheme="majorHAnsi"/>
          <w:i/>
          <w:sz w:val="24"/>
          <w:szCs w:val="24"/>
          <w:highlight w:val="white"/>
        </w:rPr>
        <w:t>После смены пароля, всплывает сообщение, что пароль успешно сменён</w:t>
      </w:r>
    </w:p>
    <w:p w14:paraId="44EDCDE3" w14:textId="77777777" w:rsidR="00823486" w:rsidRPr="00275E57" w:rsidRDefault="00823486" w:rsidP="00823486">
      <w:pPr>
        <w:rPr>
          <w:rFonts w:asciiTheme="majorHAnsi" w:hAnsiTheme="majorHAnsi"/>
          <w:i/>
          <w:sz w:val="24"/>
          <w:szCs w:val="24"/>
          <w:highlight w:val="white"/>
        </w:rPr>
      </w:pPr>
    </w:p>
    <w:p w14:paraId="72004B63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</w:t>
      </w:r>
      <w:r w:rsidR="00BB2F89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З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аказать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услугу”</w:t>
      </w:r>
    </w:p>
    <w:p w14:paraId="10591193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4403EA9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форма позволяет удобно с личного кабинета повторно заказать услугу путём отправки заявки.</w:t>
      </w:r>
    </w:p>
    <w:p w14:paraId="654AEFC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06DC9D9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Сообщение </w:t>
      </w:r>
    </w:p>
    <w:p w14:paraId="5896D24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Возможность прикрепить файл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br/>
      </w:r>
    </w:p>
    <w:p w14:paraId="2D0E6DAD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“Персональный менеджер”</w:t>
      </w:r>
    </w:p>
    <w:p w14:paraId="1D9244F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0F6B82C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 данном окне отображаются контактные данные персонального менеджера</w:t>
      </w:r>
    </w:p>
    <w:p w14:paraId="2A84F319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496EC1A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Фото Менеджера</w:t>
      </w:r>
    </w:p>
    <w:p w14:paraId="3907E6A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 Менеджера</w:t>
      </w:r>
    </w:p>
    <w:p w14:paraId="7F287D5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 менеджера (активная ссылка)</w:t>
      </w:r>
    </w:p>
    <w:p w14:paraId="4F5D694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Менеджера (активная ссылка)</w:t>
      </w:r>
    </w:p>
    <w:p w14:paraId="4D9D314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color w:val="FF0000"/>
          <w:sz w:val="24"/>
          <w:szCs w:val="24"/>
          <w:highlight w:val="white"/>
        </w:rPr>
      </w:pPr>
      <w:commentRangeStart w:id="51"/>
      <w:commentRangeStart w:id="52"/>
      <w:commentRangeStart w:id="53"/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 xml:space="preserve">Чат с менеджером (при возможности интеграции с </w:t>
      </w:r>
      <w:proofErr w:type="spellStart"/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>Ватсап</w:t>
      </w:r>
      <w:proofErr w:type="spellEnd"/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 xml:space="preserve"> или </w:t>
      </w:r>
      <w:proofErr w:type="spellStart"/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>Телеграм</w:t>
      </w:r>
      <w:proofErr w:type="spellEnd"/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>)</w:t>
      </w:r>
      <w:commentRangeEnd w:id="51"/>
      <w:r w:rsidR="001B1112">
        <w:rPr>
          <w:rStyle w:val="afa"/>
        </w:rPr>
        <w:commentReference w:id="51"/>
      </w:r>
      <w:commentRangeEnd w:id="52"/>
      <w:r w:rsidR="00FF3909">
        <w:rPr>
          <w:rStyle w:val="afa"/>
        </w:rPr>
        <w:commentReference w:id="52"/>
      </w:r>
      <w:commentRangeEnd w:id="53"/>
      <w:r w:rsidR="00C26D8E">
        <w:rPr>
          <w:rStyle w:val="afa"/>
        </w:rPr>
        <w:commentReference w:id="53"/>
      </w:r>
    </w:p>
    <w:p w14:paraId="2278FC4A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167367E5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Кнопка “Пожаловаться”</w:t>
      </w:r>
    </w:p>
    <w:p w14:paraId="64657AD4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426118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Предоставляем клиенту удобный способ отправки замечаний по нашей работе</w:t>
      </w:r>
    </w:p>
    <w:p w14:paraId="637B1AD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При нажатии на кнопку открывается контактная форма “Отправить претензию”</w:t>
      </w:r>
    </w:p>
    <w:p w14:paraId="04C1B028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158FA049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 формы</w:t>
      </w:r>
    </w:p>
    <w:p w14:paraId="4204DB60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*ID Договора (выпадающий список: №Договора,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 xml:space="preserve">Контрагент, 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ФактАдрес</w:t>
      </w:r>
      <w:proofErr w:type="spellEnd"/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, Услуги,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ДатаНачала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,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ДатаОконч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4F60B6F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*Суть претензии</w:t>
      </w:r>
    </w:p>
    <w:p w14:paraId="4C57C0F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Файлы</w:t>
      </w:r>
    </w:p>
    <w:p w14:paraId="5D9306D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 (заполнено “по умолчанию”, можно редактировать)</w:t>
      </w:r>
    </w:p>
    <w:p w14:paraId="6C7A660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*Телефон (заполнено “по умолчанию”, можно редактировать)</w:t>
      </w:r>
    </w:p>
    <w:p w14:paraId="2EA836E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*E-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(заполнено “по умолчанию”, можно редактировать)</w:t>
      </w:r>
    </w:p>
    <w:p w14:paraId="064E8C7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Кнопка “отправить”</w:t>
      </w:r>
    </w:p>
    <w:p w14:paraId="0E707214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0AD5148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Логика</w:t>
      </w:r>
    </w:p>
    <w:p w14:paraId="2B8044E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После отправки претензии происходят следующие события:</w:t>
      </w:r>
    </w:p>
    <w:p w14:paraId="72E0E414" w14:textId="77777777" w:rsidR="00AF663F" w:rsidRPr="00275E57" w:rsidRDefault="00ED4FB5">
      <w:pPr>
        <w:numPr>
          <w:ilvl w:val="3"/>
          <w:numId w:val="10"/>
        </w:numPr>
        <w:ind w:left="3401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Появляется окно, “Спасибо за Ваше обращение…”</w:t>
      </w:r>
    </w:p>
    <w:p w14:paraId="389AC502" w14:textId="77777777" w:rsidR="00AF663F" w:rsidRPr="00275E57" w:rsidRDefault="00ED4FB5">
      <w:pPr>
        <w:numPr>
          <w:ilvl w:val="3"/>
          <w:numId w:val="10"/>
        </w:numPr>
        <w:ind w:left="3401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Клиент получает на почту письмо о том, что мы получили претензию и текст претензии</w:t>
      </w:r>
    </w:p>
    <w:p w14:paraId="2484AD61" w14:textId="77777777" w:rsidR="00AF663F" w:rsidRPr="00275E57" w:rsidRDefault="00ED4FB5">
      <w:pPr>
        <w:numPr>
          <w:ilvl w:val="3"/>
          <w:numId w:val="10"/>
        </w:numPr>
        <w:ind w:left="3401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Мы получаем письмо с данными (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помимо получателей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указанных в карточке контактной формы, данное письмо получает персональный менеджер на свою почту):</w:t>
      </w:r>
    </w:p>
    <w:p w14:paraId="10FC18F0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</w:t>
      </w:r>
    </w:p>
    <w:p w14:paraId="32557998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14267DDC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23B718E5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КодДоговора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(ID)</w:t>
      </w:r>
    </w:p>
    <w:p w14:paraId="4242D6F8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Суть претензии</w:t>
      </w:r>
    </w:p>
    <w:p w14:paraId="193DB067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Файлы</w:t>
      </w:r>
    </w:p>
    <w:p w14:paraId="6EA51DC1" w14:textId="77777777" w:rsidR="00AF663F" w:rsidRPr="00275E57" w:rsidRDefault="00ED4FB5">
      <w:pPr>
        <w:numPr>
          <w:ilvl w:val="3"/>
          <w:numId w:val="10"/>
        </w:numPr>
        <w:ind w:left="3401"/>
        <w:rPr>
          <w:rFonts w:asciiTheme="majorHAnsi" w:hAnsiTheme="majorHAnsi"/>
          <w:sz w:val="24"/>
          <w:szCs w:val="24"/>
          <w:highlight w:val="white"/>
        </w:rPr>
      </w:pPr>
      <w:commentRangeStart w:id="54"/>
      <w:commentRangeStart w:id="55"/>
      <w:commentRangeStart w:id="56"/>
      <w:commentRangeStart w:id="57"/>
      <w:r w:rsidRPr="00275E57">
        <w:rPr>
          <w:rFonts w:asciiTheme="majorHAnsi" w:hAnsiTheme="majorHAnsi"/>
          <w:sz w:val="24"/>
          <w:szCs w:val="24"/>
          <w:highlight w:val="white"/>
        </w:rPr>
        <w:t>Претензия экспортируется в файл и загружается к нам в Базу</w:t>
      </w:r>
      <w:commentRangeEnd w:id="54"/>
      <w:r w:rsidR="004E5669">
        <w:rPr>
          <w:rStyle w:val="afa"/>
        </w:rPr>
        <w:commentReference w:id="54"/>
      </w:r>
      <w:commentRangeEnd w:id="55"/>
      <w:r w:rsidR="00FF3909">
        <w:rPr>
          <w:rStyle w:val="afa"/>
        </w:rPr>
        <w:commentReference w:id="55"/>
      </w:r>
      <w:commentRangeEnd w:id="56"/>
      <w:r w:rsidR="00C26D8E">
        <w:rPr>
          <w:rStyle w:val="afa"/>
        </w:rPr>
        <w:commentReference w:id="56"/>
      </w:r>
      <w:commentRangeEnd w:id="57"/>
      <w:r w:rsidR="00B45DC1">
        <w:rPr>
          <w:rStyle w:val="afa"/>
        </w:rPr>
        <w:commentReference w:id="57"/>
      </w:r>
      <w:r w:rsidRPr="00275E57">
        <w:rPr>
          <w:rFonts w:asciiTheme="majorHAnsi" w:hAnsiTheme="majorHAnsi"/>
          <w:sz w:val="24"/>
          <w:szCs w:val="24"/>
          <w:highlight w:val="white"/>
        </w:rPr>
        <w:t>. Структура файла:</w:t>
      </w:r>
    </w:p>
    <w:p w14:paraId="4F737A1C" w14:textId="77777777" w:rsidR="00AF663F" w:rsidRPr="00275E57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КодДоговора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(ID)</w:t>
      </w:r>
    </w:p>
    <w:p w14:paraId="1C206DE6" w14:textId="77777777" w:rsidR="00AF663F" w:rsidRPr="00275E57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</w:t>
      </w:r>
    </w:p>
    <w:p w14:paraId="2324CF59" w14:textId="77777777" w:rsidR="00AF663F" w:rsidRPr="00275E57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5633450D" w14:textId="77777777" w:rsidR="00AF663F" w:rsidRPr="00275E57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07ECD4A6" w14:textId="77777777" w:rsidR="00AF663F" w:rsidRPr="00275E57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Суть претензии</w:t>
      </w:r>
    </w:p>
    <w:p w14:paraId="23A69E60" w14:textId="77777777" w:rsidR="00AF663F" w:rsidRPr="00275E57" w:rsidRDefault="00AF663F">
      <w:pPr>
        <w:rPr>
          <w:rFonts w:asciiTheme="majorHAnsi" w:hAnsiTheme="majorHAnsi"/>
          <w:b/>
          <w:i/>
          <w:sz w:val="32"/>
          <w:szCs w:val="32"/>
          <w:highlight w:val="white"/>
        </w:rPr>
      </w:pPr>
    </w:p>
    <w:p w14:paraId="4A1699F2" w14:textId="77777777" w:rsidR="00795EFF" w:rsidRPr="00275E57" w:rsidRDefault="00795EFF">
      <w:pPr>
        <w:rPr>
          <w:rFonts w:asciiTheme="majorHAnsi" w:hAnsiTheme="majorHAnsi"/>
          <w:b/>
          <w:i/>
          <w:sz w:val="32"/>
          <w:szCs w:val="32"/>
          <w:highlight w:val="white"/>
        </w:rPr>
      </w:pPr>
    </w:p>
    <w:p w14:paraId="601CC748" w14:textId="77777777" w:rsidR="00795EFF" w:rsidRPr="00275E57" w:rsidRDefault="00795EFF">
      <w:pPr>
        <w:rPr>
          <w:rFonts w:asciiTheme="majorHAnsi" w:hAnsiTheme="majorHAnsi"/>
          <w:b/>
          <w:i/>
          <w:sz w:val="32"/>
          <w:szCs w:val="32"/>
          <w:highlight w:val="white"/>
        </w:rPr>
      </w:pPr>
    </w:p>
    <w:p w14:paraId="4B160459" w14:textId="77777777" w:rsidR="00795EFF" w:rsidRPr="00275E57" w:rsidRDefault="00795EFF" w:rsidP="00795EFF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lastRenderedPageBreak/>
        <w:t xml:space="preserve">III.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АДМИНИСТРАТИВНАЯ ПАНЕЛЬ</w:t>
      </w:r>
    </w:p>
    <w:p w14:paraId="26B1B974" w14:textId="77777777" w:rsidR="00AF663F" w:rsidRPr="00275E57" w:rsidRDefault="00AF663F">
      <w:pPr>
        <w:rPr>
          <w:rFonts w:asciiTheme="majorHAnsi" w:hAnsiTheme="majorHAnsi"/>
          <w:b/>
          <w:i/>
          <w:sz w:val="32"/>
          <w:szCs w:val="32"/>
          <w:highlight w:val="white"/>
        </w:rPr>
      </w:pPr>
    </w:p>
    <w:p w14:paraId="0B2458EE" w14:textId="77777777" w:rsidR="00AF663F" w:rsidRPr="00275E57" w:rsidRDefault="0027491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8"/>
          <w:szCs w:val="28"/>
          <w:highlight w:val="white"/>
        </w:rPr>
      </w:pP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ШАБЛОН АДМИ</w:t>
      </w:r>
      <w:r w:rsidR="00535759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НИСТРАТИВНОЙ ПАНЕЛИ</w:t>
      </w:r>
    </w:p>
    <w:p w14:paraId="0C74685F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/>
          <w:b/>
          <w:sz w:val="28"/>
          <w:szCs w:val="28"/>
          <w:highlight w:val="white"/>
        </w:rPr>
      </w:pPr>
    </w:p>
    <w:p w14:paraId="68D4CA0B" w14:textId="77777777" w:rsidR="00AF663F" w:rsidRPr="00275E57" w:rsidRDefault="00AF663F" w:rsidP="0027491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8"/>
          <w:szCs w:val="28"/>
          <w:highlight w:val="white"/>
        </w:rPr>
      </w:pPr>
    </w:p>
    <w:p w14:paraId="4657F76A" w14:textId="77777777" w:rsidR="00AF663F" w:rsidRPr="00275E57" w:rsidRDefault="00ED4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Для разработки административного интерфейса будем использовать бесплатный шаблон 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adminlte.io/</w:t>
      </w:r>
      <w:proofErr w:type="spellStart"/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themes</w:t>
      </w:r>
      <w:proofErr w:type="spellEnd"/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/</w:t>
      </w:r>
      <w:proofErr w:type="spellStart"/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AdminLTE</w:t>
      </w:r>
      <w:proofErr w:type="spellEnd"/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/index2.html </w:t>
      </w:r>
      <w:r w:rsidR="006448AC" w:rsidRPr="00275E57">
        <w:rPr>
          <w:rFonts w:asciiTheme="majorHAnsi" w:hAnsiTheme="majorHAnsi"/>
          <w:sz w:val="24"/>
          <w:szCs w:val="24"/>
          <w:highlight w:val="white"/>
          <w:lang w:val="ru-RU"/>
        </w:rPr>
        <w:t>(либо любой другой, который отличается простотой использования)</w:t>
      </w:r>
    </w:p>
    <w:p w14:paraId="37BB7B2B" w14:textId="77777777" w:rsidR="00AF663F" w:rsidRPr="00275E57" w:rsidRDefault="00ED4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Во всех разделах левого меню должен быть фильтр и сортировка данных</w:t>
      </w:r>
    </w:p>
    <w:p w14:paraId="2E70FC69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/>
          <w:sz w:val="24"/>
          <w:szCs w:val="24"/>
          <w:highlight w:val="white"/>
        </w:rPr>
      </w:pPr>
    </w:p>
    <w:p w14:paraId="3F900F2D" w14:textId="77777777" w:rsidR="00AF663F" w:rsidRPr="00275E57" w:rsidRDefault="00535759" w:rsidP="0053575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8"/>
          <w:szCs w:val="28"/>
          <w:highlight w:val="white"/>
          <w:lang w:val="ru-RU"/>
        </w:rPr>
      </w:pP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РАЗДЕЛЫ АДМИНИСТРАТИВНОЙ ПАНЕЛИ</w:t>
      </w:r>
      <w:r w:rsidR="007F13D7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 xml:space="preserve"> (сортировка </w:t>
      </w:r>
      <w:r w:rsidR="00DF011C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 xml:space="preserve">пунктов </w:t>
      </w:r>
      <w:proofErr w:type="spellStart"/>
      <w:r w:rsidR="00DF011C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дб</w:t>
      </w:r>
      <w:proofErr w:type="spellEnd"/>
      <w:r w:rsidR="00DF011C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 xml:space="preserve"> </w:t>
      </w:r>
      <w:r w:rsidR="007F13D7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по алфавиту)</w:t>
      </w:r>
    </w:p>
    <w:p w14:paraId="14A312AF" w14:textId="77777777" w:rsidR="00AF663F" w:rsidRPr="00275E57" w:rsidRDefault="00AF663F">
      <w:pPr>
        <w:jc w:val="center"/>
        <w:rPr>
          <w:rFonts w:asciiTheme="majorHAnsi" w:hAnsiTheme="majorHAnsi"/>
          <w:sz w:val="24"/>
          <w:szCs w:val="24"/>
          <w:highlight w:val="white"/>
        </w:rPr>
      </w:pPr>
    </w:p>
    <w:p w14:paraId="4F10752D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“</w:t>
      </w:r>
      <w:r w:rsidR="007127D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Подразделы сайта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456C22A1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607947D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Список направлений - отдельная страница, список всех созданных направлений деятельности, данные предоставляем в виде списка. Пример : </w:t>
      </w:r>
      <w:hyperlink r:id="rId15"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http://joxi.ru/V2VzzWFdkDoO2v</w:t>
        </w:r>
      </w:hyperlink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27C4E1C9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 страницы</w:t>
      </w:r>
    </w:p>
    <w:p w14:paraId="4716B31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4CE12F61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75E374A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31FF1165" w14:textId="77777777" w:rsidR="00AF663F" w:rsidRPr="00275E57" w:rsidRDefault="0093448A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Таблица 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&lt;c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писок 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ru-RU"/>
        </w:rPr>
        <w:t>п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одразделов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214B2ABB" w14:textId="77777777" w:rsidR="0093448A" w:rsidRPr="00275E57" w:rsidRDefault="0093448A" w:rsidP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DA23B3" w:rsidRPr="00275E57">
        <w:rPr>
          <w:rFonts w:asciiTheme="majorHAnsi" w:hAnsiTheme="majorHAnsi"/>
          <w:sz w:val="24"/>
          <w:szCs w:val="24"/>
          <w:highlight w:val="white"/>
          <w:lang w:val="ru-RU"/>
        </w:rPr>
        <w:t>П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одраздела</w:t>
      </w:r>
    </w:p>
    <w:p w14:paraId="5BB31602" w14:textId="77777777" w:rsidR="0093448A" w:rsidRPr="00275E57" w:rsidRDefault="0093448A" w:rsidP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Префикс</w:t>
      </w:r>
    </w:p>
    <w:p w14:paraId="00602EE9" w14:textId="77777777" w:rsidR="0093448A" w:rsidRPr="00275E57" w:rsidRDefault="0093448A" w:rsidP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04F44E81" w14:textId="77777777" w:rsidR="0093448A" w:rsidRPr="00275E57" w:rsidRDefault="0093448A" w:rsidP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2B7464A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Кнопка добавления направления деятельности</w:t>
      </w:r>
    </w:p>
    <w:p w14:paraId="2B4584CA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503F630" w14:textId="77777777" w:rsidR="0093448A" w:rsidRPr="00275E57" w:rsidRDefault="0093448A" w:rsidP="0093448A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2408657F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7.1.1. </w:t>
      </w:r>
      <w:r w:rsidR="007C1535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Карточка </w:t>
      </w:r>
      <w:r w:rsidR="007127D6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Подраздела</w:t>
      </w:r>
      <w:r w:rsidR="00DA23B3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 xml:space="preserve"> сайта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”</w:t>
      </w:r>
    </w:p>
    <w:p w14:paraId="712A70FE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</w:p>
    <w:p w14:paraId="043DBD2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предоставляет возможность администратору динамически создавать/редакти</w:t>
      </w:r>
      <w:r w:rsidR="0093448A" w:rsidRPr="00275E57">
        <w:rPr>
          <w:rFonts w:asciiTheme="majorHAnsi" w:hAnsiTheme="majorHAnsi"/>
          <w:sz w:val="24"/>
          <w:szCs w:val="24"/>
          <w:highlight w:val="white"/>
        </w:rPr>
        <w:t xml:space="preserve">ровать 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Подразделы сайта</w:t>
      </w:r>
    </w:p>
    <w:p w14:paraId="4F8DEFDC" w14:textId="77777777" w:rsidR="0093448A" w:rsidRPr="00275E57" w:rsidRDefault="0093448A" w:rsidP="0093448A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1337A65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58F4FBC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496C90AF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Боковое меню </w:t>
      </w:r>
    </w:p>
    <w:p w14:paraId="64F75FA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011DF1A6" w14:textId="77777777" w:rsidR="00963646" w:rsidRPr="00275E57" w:rsidRDefault="0096364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DA23B3" w:rsidRPr="00275E57">
        <w:rPr>
          <w:rFonts w:asciiTheme="majorHAnsi" w:hAnsiTheme="majorHAnsi"/>
          <w:sz w:val="24"/>
          <w:szCs w:val="24"/>
          <w:highlight w:val="white"/>
          <w:lang w:val="ru-RU"/>
        </w:rPr>
        <w:t>П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одраздела</w:t>
      </w:r>
      <w:r w:rsidR="00DA23B3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</w:t>
      </w:r>
    </w:p>
    <w:p w14:paraId="74CC2E90" w14:textId="77777777" w:rsidR="00963646" w:rsidRPr="00275E57" w:rsidRDefault="0096364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Префикс (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ses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, </w:t>
      </w:r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lab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, </w:t>
      </w:r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pest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и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т.д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– редактировать нельзя)</w:t>
      </w:r>
    </w:p>
    <w:p w14:paraId="58235288" w14:textId="77777777" w:rsidR="007C1535" w:rsidRPr="00275E57" w:rsidRDefault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7C1535" w:rsidRPr="00275E57">
        <w:rPr>
          <w:rFonts w:asciiTheme="majorHAnsi" w:hAnsiTheme="majorHAnsi"/>
          <w:sz w:val="24"/>
          <w:szCs w:val="24"/>
          <w:highlight w:val="white"/>
          <w:lang w:val="ru-RU"/>
        </w:rPr>
        <w:t>Заголовок страницы (</w:t>
      </w:r>
      <w:r w:rsidR="007C1535" w:rsidRPr="00275E57">
        <w:rPr>
          <w:rFonts w:asciiTheme="majorHAnsi" w:hAnsiTheme="majorHAnsi"/>
          <w:sz w:val="24"/>
          <w:szCs w:val="24"/>
          <w:highlight w:val="white"/>
          <w:lang w:val="en-US"/>
        </w:rPr>
        <w:t>H1)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5E221953" w14:textId="77777777" w:rsidR="00AF663F" w:rsidRPr="00275E57" w:rsidRDefault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Окно «Список услуг»</w:t>
      </w:r>
    </w:p>
    <w:p w14:paraId="5D3270E6" w14:textId="77777777" w:rsidR="00AF663F" w:rsidRPr="00275E57" w:rsidRDefault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«Управление блоками»</w:t>
      </w:r>
    </w:p>
    <w:p w14:paraId="7322090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</w:t>
      </w:r>
      <w:r w:rsidR="003E721F" w:rsidRPr="00275E57">
        <w:rPr>
          <w:rFonts w:asciiTheme="majorHAnsi" w:hAnsiTheme="majorHAnsi"/>
          <w:sz w:val="24"/>
          <w:szCs w:val="24"/>
          <w:highlight w:val="white"/>
        </w:rPr>
        <w:t xml:space="preserve"> «</w:t>
      </w:r>
      <w:r w:rsidRPr="00275E57">
        <w:rPr>
          <w:rFonts w:asciiTheme="majorHAnsi" w:hAnsiTheme="majorHAnsi"/>
          <w:sz w:val="24"/>
          <w:szCs w:val="24"/>
          <w:highlight w:val="white"/>
        </w:rPr>
        <w:t>Конструктор</w:t>
      </w:r>
      <w:r w:rsidR="003E721F"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7BC1842B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49F86706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59951F5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“Список Инд. Предложений”</w:t>
      </w:r>
    </w:p>
    <w:p w14:paraId="48DFC4AA" w14:textId="77777777" w:rsidR="006B0638" w:rsidRPr="00275E57" w:rsidRDefault="006B063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Окно «Благодарственные письма»</w:t>
      </w:r>
    </w:p>
    <w:p w14:paraId="4B887DDB" w14:textId="77777777" w:rsidR="00C1568D" w:rsidRPr="00275E57" w:rsidRDefault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Окно «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Соцсети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4E511B11" w14:textId="77777777" w:rsidR="0093448A" w:rsidRPr="00275E57" w:rsidRDefault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(влияет на расположение на главной)</w:t>
      </w:r>
    </w:p>
    <w:p w14:paraId="18883338" w14:textId="77777777" w:rsidR="0093448A" w:rsidRPr="00275E57" w:rsidRDefault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3C21AF3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734C33A3" w14:textId="77777777" w:rsidR="000971C2" w:rsidRPr="00275E57" w:rsidRDefault="000971C2" w:rsidP="000971C2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4D65DFD0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Раздел “Индивидуальные предложения” </w:t>
      </w:r>
    </w:p>
    <w:p w14:paraId="5848021B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D85B3F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на которой выводим все </w:t>
      </w:r>
      <w:r w:rsidR="006448AC" w:rsidRPr="00275E57">
        <w:rPr>
          <w:rFonts w:asciiTheme="majorHAnsi" w:hAnsiTheme="majorHAnsi"/>
          <w:sz w:val="24"/>
          <w:szCs w:val="24"/>
          <w:highlight w:val="white"/>
        </w:rPr>
        <w:t xml:space="preserve">созданные 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>индивидуальные предложения.</w:t>
      </w:r>
    </w:p>
    <w:p w14:paraId="6D5571ED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02008C9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6A1DF0CA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19AB6C39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6063945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Таблица 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&lt;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индивидуальных предложений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&gt;</w:t>
      </w:r>
      <w:r w:rsidRPr="00275E57">
        <w:rPr>
          <w:rFonts w:asciiTheme="majorHAnsi" w:hAnsiTheme="majorHAnsi"/>
          <w:sz w:val="24"/>
          <w:szCs w:val="24"/>
          <w:highlight w:val="white"/>
        </w:rPr>
        <w:t>:</w:t>
      </w:r>
    </w:p>
    <w:p w14:paraId="673E619C" w14:textId="77777777" w:rsidR="00AF663F" w:rsidRPr="00275E57" w:rsidRDefault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Подраздел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= «ВСЕ»)</w:t>
      </w:r>
    </w:p>
    <w:p w14:paraId="5F338A9E" w14:textId="77777777" w:rsidR="00DE5276" w:rsidRPr="00275E57" w:rsidRDefault="007C1535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предложения</w:t>
      </w:r>
    </w:p>
    <w:p w14:paraId="5759AD48" w14:textId="77777777" w:rsidR="00AF663F" w:rsidRPr="00275E57" w:rsidRDefault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</w:t>
      </w:r>
      <w:r w:rsidR="007C1535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7C1535" w:rsidRPr="00275E57">
        <w:rPr>
          <w:rFonts w:asciiTheme="majorHAnsi" w:hAnsiTheme="majorHAnsi"/>
          <w:sz w:val="24"/>
          <w:szCs w:val="24"/>
          <w:highlight w:val="white"/>
        </w:rPr>
        <w:t>клиента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= «ВСЕ»)</w:t>
      </w:r>
    </w:p>
    <w:p w14:paraId="265993DA" w14:textId="77777777" w:rsidR="0079347D" w:rsidRPr="00275E57" w:rsidRDefault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Вид деятельности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= «ВСЕ»)</w:t>
      </w:r>
    </w:p>
    <w:p w14:paraId="5589CCDD" w14:textId="77777777" w:rsidR="00DE5276" w:rsidRPr="00275E57" w:rsidRDefault="00DE5276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22851CBE" w14:textId="77777777" w:rsidR="00DE5276" w:rsidRPr="00275E57" w:rsidRDefault="00DE5276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67AC726C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5DAE8B6C" w14:textId="77777777" w:rsidR="007C1535" w:rsidRPr="00275E57" w:rsidRDefault="007C1535" w:rsidP="007C1535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0C27A78C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7.2.1 </w:t>
      </w:r>
      <w:r w:rsidR="007C1535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="007C1535"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Индивидуального предложения»</w:t>
      </w:r>
    </w:p>
    <w:p w14:paraId="68535C41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</w:p>
    <w:p w14:paraId="610724DE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предназначена для создания индивидуальных предложений. </w:t>
      </w:r>
    </w:p>
    <w:p w14:paraId="6A1E5122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81B6231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D92A74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3E2902F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4663E7AB" w14:textId="77777777" w:rsidR="00AF663F" w:rsidRPr="00275E57" w:rsidRDefault="007C153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«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»</w:t>
      </w:r>
    </w:p>
    <w:p w14:paraId="01BB6377" w14:textId="77777777" w:rsidR="00DE5276" w:rsidRPr="00275E57" w:rsidRDefault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«Наименование предложения»</w:t>
      </w:r>
    </w:p>
    <w:p w14:paraId="0CE385A1" w14:textId="258C850A" w:rsidR="00AF663F" w:rsidRPr="00275E57" w:rsidRDefault="007C153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«</w:t>
      </w:r>
      <w:r w:rsidR="0079347D"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клиента»</w:t>
      </w:r>
    </w:p>
    <w:p w14:paraId="1AD8A5E7" w14:textId="4FCAFDCC" w:rsidR="00C55137" w:rsidRPr="00275E57" w:rsidRDefault="003F128D" w:rsidP="00C55137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C55137" w:rsidRPr="00275E57">
        <w:rPr>
          <w:rFonts w:asciiTheme="majorHAnsi" w:hAnsiTheme="majorHAnsi"/>
          <w:sz w:val="24"/>
          <w:szCs w:val="24"/>
          <w:highlight w:val="white"/>
          <w:lang w:val="ru-RU"/>
        </w:rPr>
        <w:t>Вид деятельности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0F8A2A37" w14:textId="77777777" w:rsidR="007C1535" w:rsidRPr="00275E57" w:rsidRDefault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7C1535" w:rsidRPr="00275E57">
        <w:rPr>
          <w:rFonts w:asciiTheme="majorHAnsi" w:hAnsiTheme="majorHAnsi"/>
          <w:sz w:val="24"/>
          <w:szCs w:val="24"/>
          <w:highlight w:val="white"/>
          <w:lang w:val="ru-RU"/>
        </w:rPr>
        <w:t>Заголовок страницы (Н1)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42823758" w14:textId="77777777" w:rsidR="00AF663F" w:rsidRPr="00275E57" w:rsidRDefault="007C153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«Управление блоками»</w:t>
      </w:r>
    </w:p>
    <w:p w14:paraId="1891FE7B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33DC65D6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293BA294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6FD8C774" w14:textId="77777777" w:rsidR="00DE5276" w:rsidRPr="00275E57" w:rsidRDefault="005F0018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6A68961D" w14:textId="77777777" w:rsidR="00DE5276" w:rsidRPr="00275E57" w:rsidRDefault="005F0018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4953C2CE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D6544BC" w14:textId="77777777" w:rsidR="000971C2" w:rsidRPr="00275E57" w:rsidRDefault="000971C2" w:rsidP="000971C2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210AA95B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«З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аяв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ки»</w:t>
      </w:r>
    </w:p>
    <w:p w14:paraId="310FBF5B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442CE1D9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данную страницу используем для вывода в табличном виде всех заявок</w:t>
      </w:r>
      <w:r w:rsidR="006448AC" w:rsidRPr="00275E57">
        <w:rPr>
          <w:rFonts w:asciiTheme="majorHAnsi" w:hAnsiTheme="majorHAnsi"/>
          <w:sz w:val="24"/>
          <w:szCs w:val="24"/>
          <w:highlight w:val="white"/>
          <w:lang w:val="ru-RU"/>
        </w:rPr>
        <w:t>, которые были отправлены с сайта через контактные формы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. </w:t>
      </w:r>
    </w:p>
    <w:p w14:paraId="08E108DE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C1DE79E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624B705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3228312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5E0AF08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заявок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64B949B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</w:t>
      </w:r>
    </w:p>
    <w:p w14:paraId="334E2C4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Время</w:t>
      </w:r>
    </w:p>
    <w:p w14:paraId="5905731D" w14:textId="77777777" w:rsidR="006448AC" w:rsidRPr="00275E57" w:rsidRDefault="006448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 обращения</w:t>
      </w:r>
      <w:r w:rsidR="005E31AC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(наименование контактной формы)</w:t>
      </w:r>
    </w:p>
    <w:p w14:paraId="411DF8C6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Клиент</w:t>
      </w:r>
    </w:p>
    <w:p w14:paraId="35DDAA9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13E5EA2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765398DA" w14:textId="77777777" w:rsidR="00AF663F" w:rsidRPr="00275E57" w:rsidRDefault="00BA7B42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</w:t>
      </w:r>
    </w:p>
    <w:p w14:paraId="001BCB2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Услуги</w:t>
      </w:r>
    </w:p>
    <w:p w14:paraId="454C3BB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Комментарий</w:t>
      </w:r>
    </w:p>
    <w:p w14:paraId="189B414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Файлы</w:t>
      </w:r>
    </w:p>
    <w:p w14:paraId="1723532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413AA2CA" w14:textId="77777777" w:rsidR="007C1535" w:rsidRPr="00275E57" w:rsidRDefault="007C1535" w:rsidP="007C1535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0183F721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7.3.1 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Заявки»</w:t>
      </w:r>
    </w:p>
    <w:p w14:paraId="3EAC550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445BAB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данную страницу используем для просмотра полученной заявки </w:t>
      </w:r>
    </w:p>
    <w:p w14:paraId="3217E78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5A18F33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A36628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636F0366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34E253E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Вывод данных о &lt;заявке&gt;</w:t>
      </w:r>
    </w:p>
    <w:p w14:paraId="69B94AFC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</w:t>
      </w:r>
    </w:p>
    <w:p w14:paraId="047E9ABD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Время</w:t>
      </w:r>
    </w:p>
    <w:p w14:paraId="0802FB70" w14:textId="77777777" w:rsidR="005E31AC" w:rsidRPr="00275E57" w:rsidRDefault="005E31AC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 обращения</w:t>
      </w:r>
    </w:p>
    <w:p w14:paraId="7574A2B2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Клиент</w:t>
      </w:r>
    </w:p>
    <w:p w14:paraId="16926A8C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0A0E3549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5E1EDC61" w14:textId="77777777" w:rsidR="00AF663F" w:rsidRPr="00275E57" w:rsidRDefault="00BA7B42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</w:t>
      </w:r>
      <w:r w:rsidR="00DA23B3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</w:t>
      </w:r>
    </w:p>
    <w:p w14:paraId="60F94B2E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Заказанные услуги</w:t>
      </w:r>
    </w:p>
    <w:p w14:paraId="56C60AA9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Комментарий</w:t>
      </w:r>
    </w:p>
    <w:p w14:paraId="0693E544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Файлы</w:t>
      </w:r>
    </w:p>
    <w:p w14:paraId="72CF1C72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E832AD7" w14:textId="77777777" w:rsidR="000971C2" w:rsidRPr="00275E57" w:rsidRDefault="000971C2" w:rsidP="000971C2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590F4376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Новости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399BD90A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AE21FF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данную страницу используем для вывода в табличном виде всех созданных новостей на ресурсе. </w:t>
      </w:r>
    </w:p>
    <w:p w14:paraId="3FF002B8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5A5201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5ACCE4A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16BB90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1CA6E2EB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Таблица 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&lt;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новостей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&gt;</w:t>
      </w:r>
    </w:p>
    <w:p w14:paraId="495C17E1" w14:textId="77777777" w:rsidR="006340F8" w:rsidRPr="00275E57" w:rsidRDefault="006340F8" w:rsidP="006340F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Дата</w:t>
      </w:r>
    </w:p>
    <w:p w14:paraId="6D0CF527" w14:textId="77777777" w:rsidR="00BA49C0" w:rsidRPr="00275E57" w:rsidRDefault="00BA49C0" w:rsidP="006340F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Заголовок</w:t>
      </w:r>
    </w:p>
    <w:p w14:paraId="2525DC98" w14:textId="77777777" w:rsidR="00BA49C0" w:rsidRPr="00275E57" w:rsidRDefault="00BA49C0" w:rsidP="006340F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388C7DC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0C1E482" w14:textId="77777777" w:rsidR="00981D6F" w:rsidRPr="00275E57" w:rsidRDefault="00981D6F" w:rsidP="00981D6F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2967FEF5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7.4.1 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новости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»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 </w:t>
      </w:r>
    </w:p>
    <w:p w14:paraId="15ACCB88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108ED2C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используем для добавления/редактирования новости.</w:t>
      </w:r>
    </w:p>
    <w:p w14:paraId="6E7F7B2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BA35D6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543AB9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019770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6BF8E8FD" w14:textId="77777777" w:rsidR="00BA49C0" w:rsidRPr="00275E57" w:rsidRDefault="00BA49C0" w:rsidP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«Дата новости»</w:t>
      </w:r>
    </w:p>
    <w:p w14:paraId="470F25C0" w14:textId="77777777" w:rsidR="005F0018" w:rsidRPr="00275E57" w:rsidRDefault="005F0018" w:rsidP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«Заголовок новости (Н1)»</w:t>
      </w:r>
    </w:p>
    <w:p w14:paraId="2B281756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“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” (необязательное)</w:t>
      </w:r>
    </w:p>
    <w:p w14:paraId="3C13F6E3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если поле пустое, то новости отображаются на Главной странице (</w:t>
      </w:r>
      <w:hyperlink r:id="rId16"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www.ekoset.ru</w:t>
        </w:r>
      </w:hyperlink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64F3489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“Услуга” (необязательное)</w:t>
      </w:r>
    </w:p>
    <w:p w14:paraId="6434B8CC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По-умолчанию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поле “неактивно”. Если поле “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” заполнено, то поле “Услуга” становится активным</w:t>
      </w:r>
    </w:p>
    <w:p w14:paraId="55A2522F" w14:textId="77777777" w:rsidR="002829AC" w:rsidRPr="00275E57" w:rsidRDefault="00ED4FB5" w:rsidP="008A04C9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если поле </w:t>
      </w:r>
      <w:r w:rsidR="002829AC" w:rsidRPr="00275E57">
        <w:rPr>
          <w:rFonts w:asciiTheme="majorHAnsi" w:hAnsiTheme="majorHAnsi"/>
          <w:sz w:val="24"/>
          <w:szCs w:val="24"/>
          <w:highlight w:val="white"/>
        </w:rPr>
        <w:t>“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="002829AC" w:rsidRPr="00275E57">
        <w:rPr>
          <w:rFonts w:asciiTheme="majorHAnsi" w:hAnsiTheme="majorHAnsi"/>
          <w:sz w:val="24"/>
          <w:szCs w:val="24"/>
          <w:highlight w:val="white"/>
        </w:rPr>
        <w:t>”</w:t>
      </w:r>
      <w:r w:rsidR="002829AC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Pr="00275E57">
        <w:rPr>
          <w:rFonts w:asciiTheme="majorHAnsi" w:hAnsiTheme="majorHAnsi"/>
          <w:sz w:val="24"/>
          <w:szCs w:val="24"/>
          <w:highlight w:val="white"/>
        </w:rPr>
        <w:t>не заполнено, то новости отображаются на главной странице Раздела (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например</w:t>
      </w:r>
      <w:proofErr w:type="gramEnd"/>
      <w:r w:rsidR="002829AC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на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www.ekoset.ru</w:t>
      </w:r>
      <w:r w:rsidR="00CC23FC" w:rsidRPr="00275E57">
        <w:rPr>
          <w:rFonts w:asciiTheme="majorHAnsi" w:hAnsiTheme="majorHAnsi"/>
          <w:sz w:val="24"/>
          <w:szCs w:val="24"/>
          <w:highlight w:val="white"/>
          <w:lang w:val="ru-RU"/>
        </w:rPr>
        <w:t>/</w:t>
      </w:r>
      <w:r w:rsidR="00CC23FC" w:rsidRPr="00275E57">
        <w:rPr>
          <w:rFonts w:asciiTheme="majorHAnsi" w:hAnsiTheme="majorHAnsi"/>
          <w:sz w:val="24"/>
          <w:szCs w:val="24"/>
          <w:highlight w:val="white"/>
          <w:lang w:val="en-US"/>
        </w:rPr>
        <w:t>pest</w:t>
      </w:r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4F37BA6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“Управление блоками”</w:t>
      </w:r>
    </w:p>
    <w:p w14:paraId="27F5E4E5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1F5AEDE0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7E646531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6C8AF931" w14:textId="77777777" w:rsidR="005F0018" w:rsidRPr="00275E57" w:rsidRDefault="005F0018" w:rsidP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2A86B85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Footer</w:t>
      </w:r>
      <w:proofErr w:type="spellEnd"/>
    </w:p>
    <w:p w14:paraId="0D5A14CF" w14:textId="77777777" w:rsidR="005B788E" w:rsidRPr="00275E57" w:rsidRDefault="005B788E" w:rsidP="005B788E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53DCF5B5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«У</w:t>
      </w:r>
      <w:r w:rsidR="000971C2" w:rsidRPr="00275E57">
        <w:rPr>
          <w:rFonts w:asciiTheme="majorHAnsi" w:hAnsiTheme="majorHAnsi"/>
          <w:b/>
          <w:color w:val="0000FF"/>
          <w:sz w:val="24"/>
          <w:szCs w:val="24"/>
        </w:rPr>
        <w:t>слуг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и»</w:t>
      </w:r>
    </w:p>
    <w:p w14:paraId="5ECAF68C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B6131E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 Отдельная страница, используем данную страницу для вывода списка услуг. </w:t>
      </w:r>
    </w:p>
    <w:p w14:paraId="4AC3301F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D19F59F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27F09EDE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550B76C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33D878C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Таблица  &lt;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>список услуг&gt;</w:t>
      </w:r>
    </w:p>
    <w:p w14:paraId="129D2A08" w14:textId="77777777" w:rsidR="00921B50" w:rsidRPr="00275E57" w:rsidRDefault="00BA7B42" w:rsidP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</w:t>
      </w:r>
    </w:p>
    <w:p w14:paraId="326224F0" w14:textId="77777777" w:rsidR="00981D6F" w:rsidRPr="00275E57" w:rsidRDefault="00981D6F" w:rsidP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 услуги</w:t>
      </w:r>
    </w:p>
    <w:p w14:paraId="7A2FCF38" w14:textId="77777777" w:rsidR="005F0018" w:rsidRPr="00275E57" w:rsidRDefault="005F0018" w:rsidP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172D94DA" w14:textId="77777777" w:rsidR="005F0018" w:rsidRPr="00275E57" w:rsidRDefault="005F0018" w:rsidP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4AB42C4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7D12E199" w14:textId="77777777" w:rsidR="00981D6F" w:rsidRPr="00275E57" w:rsidRDefault="00981D6F" w:rsidP="00981D6F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5865B3ED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7.5.1. 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услуги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»</w:t>
      </w:r>
    </w:p>
    <w:p w14:paraId="50B462F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3346603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используем для добавления/редактирования услуг.</w:t>
      </w:r>
    </w:p>
    <w:p w14:paraId="2DE63C28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49E8F0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1E1670C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3F3ADBB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500B3F8A" w14:textId="77777777" w:rsidR="005F0018" w:rsidRPr="00275E57" w:rsidRDefault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«Наименование услуги»</w:t>
      </w:r>
    </w:p>
    <w:p w14:paraId="5A9175FC" w14:textId="77777777" w:rsidR="00AF663F" w:rsidRPr="00275E57" w:rsidRDefault="00FD0AC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«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»</w:t>
      </w:r>
    </w:p>
    <w:p w14:paraId="1968311F" w14:textId="77777777" w:rsidR="00921B50" w:rsidRPr="00275E57" w:rsidRDefault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«Заголовок (Н1)»</w:t>
      </w:r>
    </w:p>
    <w:p w14:paraId="4D312D4E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</w:t>
      </w:r>
      <w:r w:rsidR="00FD0AC9" w:rsidRPr="00275E57">
        <w:rPr>
          <w:rFonts w:asciiTheme="majorHAnsi" w:hAnsiTheme="majorHAnsi"/>
          <w:sz w:val="24"/>
          <w:szCs w:val="24"/>
          <w:highlight w:val="white"/>
          <w:lang w:val="ru-RU"/>
        </w:rPr>
        <w:t>«</w:t>
      </w:r>
      <w:r w:rsidR="00FD0AC9" w:rsidRPr="00275E57">
        <w:rPr>
          <w:rFonts w:asciiTheme="majorHAnsi" w:hAnsiTheme="majorHAnsi"/>
          <w:sz w:val="24"/>
          <w:szCs w:val="24"/>
          <w:highlight w:val="white"/>
        </w:rPr>
        <w:t>Нас рекомендуют»</w:t>
      </w:r>
    </w:p>
    <w:p w14:paraId="72A3E844" w14:textId="77777777" w:rsidR="00AF663F" w:rsidRPr="00275E57" w:rsidRDefault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</w:t>
      </w:r>
      <w:r w:rsidR="0079347D"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Типы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 клиентов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15127E3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</w:t>
      </w:r>
      <w:r w:rsidR="00981D6F" w:rsidRPr="00275E57">
        <w:rPr>
          <w:rFonts w:asciiTheme="majorHAnsi" w:hAnsiTheme="majorHAnsi"/>
          <w:sz w:val="24"/>
          <w:szCs w:val="24"/>
          <w:highlight w:val="white"/>
          <w:lang w:val="ru-RU"/>
        </w:rPr>
        <w:t>«</w:t>
      </w:r>
      <w:r w:rsidR="00981D6F" w:rsidRPr="00275E57">
        <w:rPr>
          <w:rFonts w:asciiTheme="majorHAnsi" w:hAnsiTheme="majorHAnsi"/>
          <w:sz w:val="24"/>
          <w:szCs w:val="24"/>
          <w:highlight w:val="white"/>
        </w:rPr>
        <w:t>Управление блоками»</w:t>
      </w:r>
    </w:p>
    <w:p w14:paraId="018144ED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573DE102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7BEDEA4F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7142C32B" w14:textId="77777777" w:rsidR="00FD0AC9" w:rsidRPr="00275E57" w:rsidRDefault="00FD0AC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Окно «Прайс-лист»</w:t>
      </w:r>
    </w:p>
    <w:p w14:paraId="29464D2C" w14:textId="77777777" w:rsidR="00921B50" w:rsidRPr="00275E57" w:rsidRDefault="005F0018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921B50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(влияет на расположение на странице)</w:t>
      </w:r>
    </w:p>
    <w:p w14:paraId="090B50E7" w14:textId="77777777" w:rsidR="00921B50" w:rsidRPr="00275E57" w:rsidRDefault="005F0018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921B50"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122B5F1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4EB1560" w14:textId="77777777" w:rsidR="005B788E" w:rsidRPr="00275E57" w:rsidRDefault="005B788E" w:rsidP="005B788E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699FC390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="006B0638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Брэнды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311E544A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39460B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 со списком брэндов, с которыми мы работаем</w:t>
      </w:r>
    </w:p>
    <w:p w14:paraId="1E4F3169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5F27566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Header</w:t>
      </w:r>
      <w:proofErr w:type="spellEnd"/>
    </w:p>
    <w:p w14:paraId="032A44F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7A3D31B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32E6687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921B50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брэндов&gt;</w:t>
      </w:r>
    </w:p>
    <w:p w14:paraId="4C42436F" w14:textId="77777777" w:rsidR="00921B50" w:rsidRPr="00275E57" w:rsidRDefault="00921B50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 брэнда</w:t>
      </w:r>
    </w:p>
    <w:p w14:paraId="2521DC58" w14:textId="77777777" w:rsidR="002829AC" w:rsidRPr="00275E57" w:rsidRDefault="002829AC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1F0EE40D" w14:textId="77777777" w:rsidR="002829AC" w:rsidRPr="00275E57" w:rsidRDefault="002829AC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194F968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1D4E5751" w14:textId="77777777" w:rsidR="00981D6F" w:rsidRPr="00275E57" w:rsidRDefault="00981D6F" w:rsidP="00981D6F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61788096" w14:textId="77777777" w:rsidR="00AF663F" w:rsidRPr="00275E57" w:rsidRDefault="00981D6F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7.6.1. «Карточка Брэнда»</w:t>
      </w:r>
    </w:p>
    <w:p w14:paraId="66E9E33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35BF98D1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</w:t>
      </w:r>
      <w:r w:rsidR="00981D6F" w:rsidRPr="00275E57">
        <w:rPr>
          <w:rFonts w:asciiTheme="majorHAnsi" w:hAnsiTheme="majorHAnsi"/>
          <w:sz w:val="24"/>
          <w:szCs w:val="24"/>
          <w:highlight w:val="white"/>
        </w:rPr>
        <w:t>аница, используем для добавления/редактирования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брэнд</w:t>
      </w:r>
      <w:proofErr w:type="spellStart"/>
      <w:r w:rsidR="00981D6F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.</w:t>
      </w:r>
    </w:p>
    <w:p w14:paraId="125654DB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1502219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DD0458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A07F61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6E783348" w14:textId="77777777" w:rsidR="00AF663F" w:rsidRPr="00275E57" w:rsidRDefault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«Наименование брэнда»</w:t>
      </w:r>
    </w:p>
    <w:p w14:paraId="14543F14" w14:textId="77777777" w:rsidR="006B0638" w:rsidRPr="00275E57" w:rsidRDefault="006B063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«Заголовок»</w:t>
      </w:r>
    </w:p>
    <w:p w14:paraId="7F04A7B8" w14:textId="77777777" w:rsidR="00AF663F" w:rsidRPr="00275E57" w:rsidRDefault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«Логотип»</w:t>
      </w:r>
    </w:p>
    <w:p w14:paraId="70A34CA8" w14:textId="77777777" w:rsidR="00AF663F" w:rsidRPr="00275E57" w:rsidRDefault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Благодарственное письмо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 (загрузка файла)</w:t>
      </w:r>
    </w:p>
    <w:p w14:paraId="43C0AAF6" w14:textId="77777777" w:rsidR="002829AC" w:rsidRPr="00275E57" w:rsidRDefault="002829AC" w:rsidP="002829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«Приоритет»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(влияет на расположение на странице)</w:t>
      </w:r>
    </w:p>
    <w:p w14:paraId="516B88CA" w14:textId="77777777" w:rsidR="002829AC" w:rsidRPr="00275E57" w:rsidRDefault="002829AC" w:rsidP="002829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256B9D0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C73E1BF" w14:textId="77777777" w:rsidR="005B788E" w:rsidRPr="00275E57" w:rsidRDefault="005B788E" w:rsidP="005B788E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74A82BCF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«С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отрудник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и»</w:t>
      </w:r>
    </w:p>
    <w:p w14:paraId="72A592B7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4FA73AF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используем данную страницу для вывода списка сотрудников</w:t>
      </w:r>
    </w:p>
    <w:p w14:paraId="2734EE7F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4AE438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1C6126C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561A460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48FCBC21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список </w:t>
      </w:r>
      <w:r w:rsidRPr="00275E57">
        <w:rPr>
          <w:rFonts w:asciiTheme="majorHAnsi" w:hAnsiTheme="majorHAnsi"/>
          <w:sz w:val="24"/>
          <w:szCs w:val="24"/>
          <w:highlight w:val="white"/>
        </w:rPr>
        <w:t>сотрудник</w:t>
      </w:r>
      <w:proofErr w:type="spellStart"/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22CA0C11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Фото</w:t>
      </w:r>
    </w:p>
    <w:p w14:paraId="3C3DA5FE" w14:textId="77777777" w:rsidR="00AF663F" w:rsidRPr="00275E57" w:rsidRDefault="00BA49C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ФИО (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по-умолчанию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сортировка по возрастанию)</w:t>
      </w:r>
    </w:p>
    <w:p w14:paraId="2415D57F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 (логин)</w:t>
      </w:r>
    </w:p>
    <w:p w14:paraId="74AC22E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0AC3F9D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Роль</w:t>
      </w:r>
    </w:p>
    <w:p w14:paraId="1B54AC1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КодСотрудника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(в Базе)</w:t>
      </w:r>
    </w:p>
    <w:p w14:paraId="1A5B8371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Права пользователя (список прав)</w:t>
      </w:r>
    </w:p>
    <w:p w14:paraId="43CE54A7" w14:textId="77777777" w:rsidR="0006178B" w:rsidRPr="00275E57" w:rsidRDefault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5D9252E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51831F4A" w14:textId="77777777" w:rsidR="002829AC" w:rsidRPr="00275E57" w:rsidRDefault="002829AC" w:rsidP="002829AC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2E543CA4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lastRenderedPageBreak/>
        <w:t xml:space="preserve">7.7.1 </w:t>
      </w:r>
      <w:r w:rsidR="002829AC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сотрудника</w:t>
      </w:r>
      <w:r w:rsidR="002829AC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»</w:t>
      </w:r>
    </w:p>
    <w:p w14:paraId="70A7227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6E2F71E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используем для добавление сотрудников. </w:t>
      </w:r>
    </w:p>
    <w:p w14:paraId="5C2F0E5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144614A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5F92CD2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1DD4B7B2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0497E46F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“Данные сотрудника”</w:t>
      </w:r>
    </w:p>
    <w:p w14:paraId="522335B6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Имя</w:t>
      </w:r>
    </w:p>
    <w:p w14:paraId="2BD07A95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Логин (почта)</w:t>
      </w:r>
    </w:p>
    <w:p w14:paraId="77FB7C71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Пароль</w:t>
      </w:r>
    </w:p>
    <w:p w14:paraId="05E204D9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4AE0ADCE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“Роли</w:t>
      </w:r>
      <w:r w:rsidR="009158A9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сотрудника</w:t>
      </w:r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2878A1C9" w14:textId="77777777" w:rsidR="0006178B" w:rsidRPr="00275E57" w:rsidRDefault="0006178B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36E36FB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4E419533" w14:textId="77777777" w:rsidR="002829AC" w:rsidRPr="00275E57" w:rsidRDefault="002829AC" w:rsidP="002829AC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45059793" w14:textId="77777777" w:rsidR="005B788E" w:rsidRPr="00275E57" w:rsidRDefault="005B788E" w:rsidP="005B788E">
      <w:pPr>
        <w:ind w:left="3600"/>
        <w:rPr>
          <w:rFonts w:asciiTheme="majorHAnsi" w:hAnsiTheme="majorHAnsi"/>
          <w:sz w:val="24"/>
          <w:szCs w:val="24"/>
          <w:highlight w:val="white"/>
        </w:rPr>
      </w:pPr>
    </w:p>
    <w:p w14:paraId="0294B846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«К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онтактны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е 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лиц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а»</w:t>
      </w:r>
    </w:p>
    <w:p w14:paraId="1E6E0F0D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F443359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используем данную страницу для вывода списка всех зарегистрированных клиентов</w:t>
      </w:r>
    </w:p>
    <w:p w14:paraId="7672D511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E64D13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6CBAA49C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4F49E40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60BD444B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контактных лиц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57F1DF1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КодКЛ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(из Базы)</w:t>
      </w:r>
    </w:p>
    <w:p w14:paraId="75085A22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</w:t>
      </w:r>
      <w:proofErr w:type="spellStart"/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по-умолчанию</w:t>
      </w:r>
      <w:proofErr w:type="spellEnd"/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сортировка по возрастанию)</w:t>
      </w:r>
    </w:p>
    <w:p w14:paraId="5C76AFF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5049092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Контрагенты (список)</w:t>
      </w:r>
    </w:p>
    <w:p w14:paraId="1CF1952F" w14:textId="77777777" w:rsidR="0006178B" w:rsidRPr="00275E57" w:rsidRDefault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7AF4E86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08426A3" w14:textId="77777777" w:rsidR="009158A9" w:rsidRPr="00275E57" w:rsidRDefault="009158A9" w:rsidP="009158A9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08CAFAAF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7.8.1 </w:t>
      </w:r>
      <w:r w:rsidRPr="00275E57">
        <w:rPr>
          <w:rFonts w:asciiTheme="majorHAnsi" w:hAnsiTheme="majorHAnsi"/>
          <w:sz w:val="24"/>
          <w:szCs w:val="24"/>
        </w:rPr>
        <w:t>Карточка КЛ</w:t>
      </w:r>
    </w:p>
    <w:p w14:paraId="6DFFB94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0673D15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Отдельная страница для отображения данных КЛ</w:t>
      </w:r>
    </w:p>
    <w:p w14:paraId="24334D9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Структура </w:t>
      </w:r>
    </w:p>
    <w:p w14:paraId="5F33DF1C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</w:t>
      </w:r>
    </w:p>
    <w:p w14:paraId="640325C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</w:p>
    <w:p w14:paraId="67CD9072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542B4BF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КодКЛ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(из Базы)</w:t>
      </w:r>
    </w:p>
    <w:p w14:paraId="1C0F1C4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“Контрагенты”</w:t>
      </w:r>
    </w:p>
    <w:p w14:paraId="0ABD855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“Договора”</w:t>
      </w:r>
    </w:p>
    <w:p w14:paraId="23B08258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Вкладка “Лабораторные исследования”</w:t>
      </w:r>
    </w:p>
    <w:p w14:paraId="45851E7E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“График лабораторных исследований”</w:t>
      </w:r>
    </w:p>
    <w:p w14:paraId="1EEFAE47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“Список проведённых исследований”</w:t>
      </w:r>
    </w:p>
    <w:p w14:paraId="6BFD9FD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Вкладка “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Сандокументы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7BEA41AA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“Список оформленных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сандокументов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64E5FE1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Вкладка “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Дезработы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6651580C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“График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дезработ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59ABBE31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“Список проведённых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дезработ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2CAC44FB" w14:textId="77777777" w:rsidR="009158A9" w:rsidRPr="00275E57" w:rsidRDefault="0006178B" w:rsidP="009158A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9158A9"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67DF093A" w14:textId="77777777" w:rsidR="009158A9" w:rsidRPr="00275E57" w:rsidRDefault="009158A9" w:rsidP="009158A9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7271F12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Логика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183E35E6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При экспорте/импорте в общей таблице с пользователями, ст</w:t>
      </w:r>
      <w:r w:rsidR="009158A9" w:rsidRPr="00275E57">
        <w:rPr>
          <w:rFonts w:asciiTheme="majorHAnsi" w:hAnsiTheme="majorHAnsi"/>
          <w:sz w:val="24"/>
          <w:szCs w:val="24"/>
          <w:highlight w:val="white"/>
        </w:rPr>
        <w:t>авим статус &lt;КЛ&gt; автоматически.</w:t>
      </w:r>
    </w:p>
    <w:p w14:paraId="25A6776C" w14:textId="77777777" w:rsidR="009158A9" w:rsidRPr="00275E57" w:rsidRDefault="009158A9" w:rsidP="009158A9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7E402CEB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3"/>
          <w:szCs w:val="23"/>
          <w:shd w:val="clear" w:color="auto" w:fill="F4CCCC"/>
        </w:rPr>
      </w:pPr>
    </w:p>
    <w:p w14:paraId="7F082688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Контактные формы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76BB36A6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</w:p>
    <w:p w14:paraId="072C794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 этом разделе отображаем список используемых контактных форм</w:t>
      </w:r>
    </w:p>
    <w:p w14:paraId="5034DC0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Данный список “жёсткий” и не подлежит удалению</w:t>
      </w:r>
    </w:p>
    <w:p w14:paraId="16E9C679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16FBFD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571F513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677B174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7838BB08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&lt;список контактных форм&gt;</w:t>
      </w:r>
    </w:p>
    <w:p w14:paraId="336C239C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Наименование </w:t>
      </w:r>
      <w:r w:rsidRPr="00275E57">
        <w:rPr>
          <w:rFonts w:asciiTheme="majorHAnsi" w:hAnsiTheme="majorHAnsi"/>
          <w:sz w:val="20"/>
          <w:szCs w:val="20"/>
          <w:highlight w:val="white"/>
        </w:rPr>
        <w:t>формы</w:t>
      </w:r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(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569EDB55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Заказать услугу</w:t>
      </w:r>
    </w:p>
    <w:p w14:paraId="2751268B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Пригласить на тендер</w:t>
      </w:r>
    </w:p>
    <w:p w14:paraId="6F407417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Задать вопрос эксперту</w:t>
      </w:r>
    </w:p>
    <w:p w14:paraId="16B28F25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Отправить претензию</w:t>
      </w:r>
    </w:p>
    <w:p w14:paraId="5B2A2A6C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7BAA62F9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52A3E052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7.9.1 </w:t>
      </w:r>
      <w:r w:rsidR="009158A9" w:rsidRPr="00275E57">
        <w:rPr>
          <w:rFonts w:asciiTheme="majorHAnsi" w:hAnsiTheme="majorHAnsi"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</w:rPr>
        <w:t>Карточка контактной формы</w:t>
      </w:r>
      <w:r w:rsidR="009158A9" w:rsidRPr="00275E57">
        <w:rPr>
          <w:rFonts w:asciiTheme="majorHAnsi" w:hAnsiTheme="majorHAnsi"/>
          <w:color w:val="0000FF"/>
          <w:sz w:val="24"/>
          <w:szCs w:val="24"/>
          <w:lang w:val="ru-RU"/>
        </w:rPr>
        <w:t>»</w:t>
      </w:r>
    </w:p>
    <w:p w14:paraId="73E178FC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2BEB5B8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Отдельная страница для отображения данных контактной формы</w:t>
      </w:r>
    </w:p>
    <w:p w14:paraId="7F2306CE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Структура </w:t>
      </w:r>
    </w:p>
    <w:p w14:paraId="7DC918F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Наименование шаблона</w:t>
      </w:r>
    </w:p>
    <w:p w14:paraId="26CF15E5" w14:textId="77777777" w:rsidR="00AF663F" w:rsidRPr="00275E57" w:rsidRDefault="009158A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Заголовок формы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7187B028" w14:textId="77777777" w:rsidR="00AF663F" w:rsidRPr="00275E57" w:rsidRDefault="009158A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</w:t>
      </w:r>
      <w:r w:rsidR="0006178B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«Текст»</w:t>
      </w:r>
    </w:p>
    <w:p w14:paraId="7D7DD0AF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“Шаблон сообщения от Клиента”</w:t>
      </w:r>
    </w:p>
    <w:p w14:paraId="5EBBC7F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“Шаблон сообщения Клиенту”</w:t>
      </w:r>
    </w:p>
    <w:p w14:paraId="64F3AC2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получателя 1</w:t>
      </w:r>
    </w:p>
    <w:p w14:paraId="731FD79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получателя 2</w:t>
      </w:r>
    </w:p>
    <w:p w14:paraId="279F8983" w14:textId="77777777" w:rsidR="005B788E" w:rsidRPr="00275E57" w:rsidRDefault="005B788E" w:rsidP="005B788E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2E6B3A96" w14:textId="77777777" w:rsidR="00C1568D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commentRangeStart w:id="58"/>
      <w:commentRangeStart w:id="59"/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proofErr w:type="spellStart"/>
      <w:r w:rsidR="00C1568D" w:rsidRPr="00275E57">
        <w:rPr>
          <w:rFonts w:asciiTheme="majorHAnsi" w:hAnsiTheme="majorHAnsi"/>
          <w:b/>
          <w:color w:val="0000FF"/>
          <w:sz w:val="24"/>
          <w:szCs w:val="24"/>
        </w:rPr>
        <w:t>Соцсети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  <w:commentRangeEnd w:id="58"/>
      <w:r w:rsidR="00B7406E">
        <w:rPr>
          <w:rStyle w:val="afa"/>
        </w:rPr>
        <w:commentReference w:id="58"/>
      </w:r>
      <w:commentRangeEnd w:id="59"/>
      <w:r w:rsidR="00FF3909">
        <w:rPr>
          <w:rStyle w:val="afa"/>
        </w:rPr>
        <w:commentReference w:id="59"/>
      </w:r>
    </w:p>
    <w:p w14:paraId="62B357B8" w14:textId="77777777" w:rsidR="00C1568D" w:rsidRPr="00275E57" w:rsidRDefault="00C1568D" w:rsidP="00C156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153915C6" w14:textId="77777777" w:rsidR="00C1568D" w:rsidRPr="00275E57" w:rsidRDefault="00C1568D" w:rsidP="00C156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 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на которой отображается список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соцсетей</w:t>
      </w:r>
      <w:proofErr w:type="spellEnd"/>
    </w:p>
    <w:p w14:paraId="4A04FDEF" w14:textId="77777777" w:rsidR="00C1568D" w:rsidRPr="00275E57" w:rsidRDefault="00C1568D" w:rsidP="00C156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C8E8BB9" w14:textId="77777777" w:rsidR="00C1568D" w:rsidRPr="00275E57" w:rsidRDefault="00C1568D" w:rsidP="00C156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43930023" w14:textId="77777777" w:rsidR="00C1568D" w:rsidRPr="00275E57" w:rsidRDefault="00C1568D" w:rsidP="00C156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8A04C9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список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</w:t>
      </w:r>
      <w:r w:rsidR="008A04C9" w:rsidRPr="00275E57">
        <w:rPr>
          <w:rFonts w:asciiTheme="majorHAnsi" w:hAnsiTheme="majorHAnsi"/>
          <w:sz w:val="24"/>
          <w:szCs w:val="24"/>
          <w:highlight w:val="white"/>
          <w:lang w:val="ru-RU"/>
        </w:rPr>
        <w:t>ей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797926F0" w14:textId="77777777" w:rsidR="0006178B" w:rsidRPr="00275E57" w:rsidRDefault="00BA7B42" w:rsidP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</w:t>
      </w:r>
    </w:p>
    <w:p w14:paraId="37D7B86E" w14:textId="77777777" w:rsidR="00C1568D" w:rsidRPr="00275E57" w:rsidRDefault="00BA6281" w:rsidP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</w:t>
      </w:r>
      <w:r w:rsidR="0006178B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proofErr w:type="spellStart"/>
      <w:r w:rsidR="0006178B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соцсети</w:t>
      </w:r>
      <w:proofErr w:type="spellEnd"/>
      <w:r w:rsidR="008A04C9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(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69CB1585" w14:textId="77777777" w:rsidR="0006178B" w:rsidRPr="00275E57" w:rsidRDefault="0006178B" w:rsidP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2F058D0C" w14:textId="77777777" w:rsidR="0006178B" w:rsidRPr="00275E57" w:rsidRDefault="0006178B" w:rsidP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0300D743" w14:textId="77777777" w:rsidR="00C1568D" w:rsidRPr="00275E57" w:rsidRDefault="00C1568D" w:rsidP="00C156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524EC6E8" w14:textId="77777777" w:rsidR="0006178B" w:rsidRPr="00275E57" w:rsidRDefault="0006178B" w:rsidP="0006178B">
      <w:pPr>
        <w:rPr>
          <w:rFonts w:asciiTheme="majorHAnsi" w:hAnsiTheme="majorHAnsi"/>
          <w:sz w:val="24"/>
          <w:szCs w:val="24"/>
          <w:highlight w:val="white"/>
        </w:rPr>
      </w:pPr>
    </w:p>
    <w:p w14:paraId="33319A83" w14:textId="77777777" w:rsidR="0006178B" w:rsidRPr="00275E57" w:rsidRDefault="0006178B" w:rsidP="0006178B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10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</w:rPr>
        <w:t xml:space="preserve">Карточка </w:t>
      </w:r>
      <w:proofErr w:type="spellStart"/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соцсети</w:t>
      </w:r>
      <w:proofErr w:type="spellEnd"/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»</w:t>
      </w:r>
    </w:p>
    <w:p w14:paraId="1101511C" w14:textId="77777777" w:rsidR="0006178B" w:rsidRPr="00275E57" w:rsidRDefault="0006178B" w:rsidP="0006178B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7A915784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Отдельная страница для отображения данных </w:t>
      </w:r>
      <w:proofErr w:type="spellStart"/>
      <w:r w:rsidRPr="00275E57">
        <w:rPr>
          <w:rFonts w:asciiTheme="majorHAnsi" w:hAnsiTheme="majorHAnsi"/>
          <w:sz w:val="24"/>
          <w:szCs w:val="24"/>
          <w:lang w:val="ru-RU"/>
        </w:rPr>
        <w:t>соцсети</w:t>
      </w:r>
      <w:proofErr w:type="spellEnd"/>
    </w:p>
    <w:p w14:paraId="34D75392" w14:textId="77777777" w:rsidR="0006178B" w:rsidRPr="00275E57" w:rsidRDefault="0006178B" w:rsidP="0006178B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Структура </w:t>
      </w:r>
    </w:p>
    <w:p w14:paraId="43ADE22E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Наименование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соцсети</w:t>
      </w:r>
      <w:proofErr w:type="spellEnd"/>
    </w:p>
    <w:p w14:paraId="00CAC5E6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«Ссылка»</w:t>
      </w:r>
    </w:p>
    <w:p w14:paraId="7E16AB18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«Логотип» (загрузка картинки)</w:t>
      </w:r>
    </w:p>
    <w:p w14:paraId="46AEADCF" w14:textId="77777777" w:rsidR="00437F07" w:rsidRPr="00275E57" w:rsidRDefault="00437F07" w:rsidP="00437F07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» </w:t>
      </w:r>
    </w:p>
    <w:p w14:paraId="364EA768" w14:textId="77777777" w:rsidR="00437F07" w:rsidRPr="00275E57" w:rsidRDefault="00437F07" w:rsidP="00437F07">
      <w:pPr>
        <w:numPr>
          <w:ilvl w:val="4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отображается во всех Подразделах)</w:t>
      </w:r>
    </w:p>
    <w:p w14:paraId="02790605" w14:textId="77777777" w:rsidR="0006178B" w:rsidRPr="00275E57" w:rsidRDefault="008A04C9" w:rsidP="0006178B">
      <w:pPr>
        <w:numPr>
          <w:ilvl w:val="3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06178B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»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(влияет на расположение на странице)</w:t>
      </w:r>
    </w:p>
    <w:p w14:paraId="77E89AFF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318F16C9" w14:textId="77777777" w:rsidR="00C1568D" w:rsidRPr="00275E57" w:rsidRDefault="00C1568D" w:rsidP="00C1568D">
      <w:pPr>
        <w:ind w:left="720"/>
        <w:rPr>
          <w:rFonts w:asciiTheme="majorHAnsi" w:hAnsiTheme="majorHAnsi"/>
          <w:sz w:val="24"/>
          <w:szCs w:val="24"/>
          <w:highlight w:val="white"/>
        </w:rPr>
      </w:pPr>
    </w:p>
    <w:p w14:paraId="5969E806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4EF70133" w14:textId="77777777" w:rsidR="00B3048D" w:rsidRPr="00275E57" w:rsidRDefault="00B3048D" w:rsidP="00B3048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Верхнее меню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74F5E541" w14:textId="77777777" w:rsidR="00B3048D" w:rsidRPr="00275E57" w:rsidRDefault="00B3048D" w:rsidP="00B304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1868E5C1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которая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позволяет управлять пунктами верхнего меню.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0B42C966" w14:textId="77777777" w:rsidR="00887B63" w:rsidRPr="00275E57" w:rsidRDefault="00887B63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Пункт «Новости» нельзя удалить, т.к. у него отдельный макет</w:t>
      </w:r>
    </w:p>
    <w:p w14:paraId="1C350EF2" w14:textId="77777777" w:rsidR="00B3048D" w:rsidRPr="00275E57" w:rsidRDefault="00B3048D" w:rsidP="00B3048D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3A8B18EE" w14:textId="77777777" w:rsidR="00B3048D" w:rsidRPr="00275E57" w:rsidRDefault="00B3048D" w:rsidP="00B304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05483316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DDC978D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верхнее меню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52AEDDC7" w14:textId="77777777" w:rsidR="00B3048D" w:rsidRPr="00275E57" w:rsidRDefault="00B3048D" w:rsidP="00B304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Наименование </w:t>
      </w:r>
      <w:r w:rsidR="00437F07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пункта</w:t>
      </w:r>
      <w:r w:rsidR="008A04C9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(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197F082B" w14:textId="77777777" w:rsidR="00B3048D" w:rsidRPr="00275E57" w:rsidRDefault="00887B63" w:rsidP="00B304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39690A2D" w14:textId="77777777" w:rsidR="00B3048D" w:rsidRPr="00275E57" w:rsidRDefault="00B3048D" w:rsidP="00B304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0DB82ECD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6DE828C4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7E70CD2D" w14:textId="77777777" w:rsidR="002604D4" w:rsidRPr="00275E57" w:rsidRDefault="002604D4" w:rsidP="002604D4">
      <w:pPr>
        <w:ind w:left="1440"/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1</w:t>
      </w:r>
      <w:r w:rsidR="0079347D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1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="00437F07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Карточка </w:t>
      </w:r>
      <w:r w:rsidR="00437F07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пункта»</w:t>
      </w:r>
    </w:p>
    <w:p w14:paraId="487C3FCB" w14:textId="77777777" w:rsidR="002604D4" w:rsidRPr="00275E57" w:rsidRDefault="002604D4" w:rsidP="002604D4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61A81FBE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используем для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добавлени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я/редактирования пункт</w:t>
      </w:r>
      <w:r w:rsidR="00887B63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ов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верхнего меню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. </w:t>
      </w:r>
    </w:p>
    <w:p w14:paraId="09D6A36E" w14:textId="77777777" w:rsidR="002604D4" w:rsidRPr="00275E57" w:rsidRDefault="002604D4" w:rsidP="002604D4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Структура</w:t>
      </w:r>
    </w:p>
    <w:p w14:paraId="0A48598D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14A03E9B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628E859E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Хлебные крошки</w:t>
      </w:r>
    </w:p>
    <w:p w14:paraId="10A8D8EA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«Наименование</w:t>
      </w:r>
      <w:r w:rsidR="00437F07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пункта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38964CAB" w14:textId="77777777" w:rsidR="00437F07" w:rsidRPr="00275E57" w:rsidRDefault="00437F07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» </w:t>
      </w:r>
    </w:p>
    <w:p w14:paraId="790816C8" w14:textId="77777777" w:rsidR="00437F07" w:rsidRPr="00275E57" w:rsidRDefault="00437F07" w:rsidP="00437F07">
      <w:pPr>
        <w:numPr>
          <w:ilvl w:val="4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отображается во всех Подразделах)</w:t>
      </w:r>
    </w:p>
    <w:p w14:paraId="465EEE9E" w14:textId="77777777" w:rsidR="00437F07" w:rsidRPr="00275E57" w:rsidRDefault="00437F07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«Заголовок страницы (Н1)»</w:t>
      </w:r>
    </w:p>
    <w:p w14:paraId="42F4F5E5" w14:textId="77777777" w:rsidR="00887B63" w:rsidRPr="00275E57" w:rsidRDefault="00887B63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Окно «Управление блоками»</w:t>
      </w:r>
    </w:p>
    <w:p w14:paraId="4A8A2B81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31B3E17C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5CDE21EB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50C82656" w14:textId="77777777" w:rsidR="00887B63" w:rsidRPr="00275E57" w:rsidRDefault="00887B63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«Приоритет»</w:t>
      </w:r>
    </w:p>
    <w:p w14:paraId="297395A6" w14:textId="77777777" w:rsidR="00437F07" w:rsidRPr="00275E57" w:rsidRDefault="00437F07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5240C411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19AE93F3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596E8799" w14:textId="77777777" w:rsidR="00B3048D" w:rsidRPr="00275E57" w:rsidRDefault="00B3048D" w:rsidP="00B3048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commentRangeStart w:id="60"/>
      <w:commentRangeStart w:id="61"/>
      <w:commentRangeStart w:id="62"/>
      <w:commentRangeStart w:id="63"/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Прайс-лист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  <w:commentRangeEnd w:id="60"/>
      <w:r w:rsidR="00B7406E">
        <w:rPr>
          <w:rStyle w:val="afa"/>
        </w:rPr>
        <w:commentReference w:id="60"/>
      </w:r>
      <w:commentRangeEnd w:id="61"/>
      <w:r w:rsidR="00703D6D">
        <w:rPr>
          <w:rStyle w:val="afa"/>
        </w:rPr>
        <w:commentReference w:id="61"/>
      </w:r>
      <w:commentRangeEnd w:id="62"/>
      <w:r w:rsidR="00420D33">
        <w:rPr>
          <w:rStyle w:val="afa"/>
        </w:rPr>
        <w:commentReference w:id="62"/>
      </w:r>
      <w:commentRangeEnd w:id="63"/>
      <w:r w:rsidR="00B45DC1">
        <w:rPr>
          <w:rStyle w:val="afa"/>
        </w:rPr>
        <w:commentReference w:id="63"/>
      </w:r>
    </w:p>
    <w:p w14:paraId="0054ECE0" w14:textId="77777777" w:rsidR="00B3048D" w:rsidRPr="00275E57" w:rsidRDefault="00B3048D" w:rsidP="00B304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50FFD41" w14:textId="77777777" w:rsidR="00887B63" w:rsidRPr="00275E57" w:rsidRDefault="00B3048D" w:rsidP="00887B63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</w:t>
      </w:r>
      <w:r w:rsidR="00887B63" w:rsidRPr="00275E57">
        <w:rPr>
          <w:rFonts w:asciiTheme="majorHAnsi" w:hAnsiTheme="majorHAnsi"/>
          <w:sz w:val="24"/>
          <w:szCs w:val="24"/>
          <w:highlight w:val="white"/>
        </w:rPr>
        <w:t xml:space="preserve"> для управления прайс-листом на наши услуги</w:t>
      </w:r>
    </w:p>
    <w:p w14:paraId="61738313" w14:textId="77777777" w:rsidR="00B3048D" w:rsidRPr="00275E57" w:rsidRDefault="00B3048D" w:rsidP="00B3048D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27785DAD" w14:textId="77777777" w:rsidR="00B3048D" w:rsidRPr="00275E57" w:rsidRDefault="00B3048D" w:rsidP="00B304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4FAE6D4B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71A3BFF8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887B63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прайс-лист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32087240" w14:textId="77777777" w:rsidR="00887B63" w:rsidRPr="00275E57" w:rsidRDefault="00887B63" w:rsidP="00887B63">
      <w:pPr>
        <w:rPr>
          <w:rFonts w:asciiTheme="majorHAnsi" w:hAnsiTheme="majorHAnsi"/>
          <w:sz w:val="24"/>
          <w:szCs w:val="24"/>
          <w:highlight w:val="white"/>
        </w:rPr>
      </w:pPr>
    </w:p>
    <w:tbl>
      <w:tblPr>
        <w:tblStyle w:val="a5"/>
        <w:tblW w:w="981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020"/>
        <w:gridCol w:w="1170"/>
        <w:gridCol w:w="1275"/>
        <w:gridCol w:w="1211"/>
        <w:gridCol w:w="1134"/>
        <w:gridCol w:w="851"/>
        <w:gridCol w:w="992"/>
      </w:tblGrid>
      <w:tr w:rsidR="006A3D19" w:rsidRPr="00275E57" w14:paraId="27F9E2A2" w14:textId="77777777" w:rsidTr="006A3D19">
        <w:trPr>
          <w:trHeight w:val="500"/>
        </w:trPr>
        <w:tc>
          <w:tcPr>
            <w:tcW w:w="216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3BD1F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Услуга</w:t>
            </w:r>
          </w:p>
          <w:p w14:paraId="554B06C2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6"/>
                <w:szCs w:val="16"/>
                <w:lang w:val="ru-RU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>(</w:t>
            </w:r>
            <w:proofErr w:type="spellStart"/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>по-умолч</w:t>
            </w:r>
            <w:proofErr w:type="spellEnd"/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 xml:space="preserve"> сортировка по </w:t>
            </w:r>
            <w:proofErr w:type="spellStart"/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>возр</w:t>
            </w:r>
            <w:proofErr w:type="spellEnd"/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>)</w:t>
            </w:r>
          </w:p>
        </w:tc>
        <w:tc>
          <w:tcPr>
            <w:tcW w:w="102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F18AB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Ед.Изм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.</w:t>
            </w:r>
          </w:p>
        </w:tc>
        <w:tc>
          <w:tcPr>
            <w:tcW w:w="117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229F2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Цена</w:t>
            </w:r>
          </w:p>
        </w:tc>
        <w:tc>
          <w:tcPr>
            <w:tcW w:w="127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FE9E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Подраздел</w:t>
            </w:r>
          </w:p>
        </w:tc>
        <w:tc>
          <w:tcPr>
            <w:tcW w:w="1211" w:type="dxa"/>
            <w:shd w:val="clear" w:color="auto" w:fill="B6DDE8" w:themeFill="accent5" w:themeFillTint="66"/>
            <w:vAlign w:val="center"/>
          </w:tcPr>
          <w:p w14:paraId="7A7C22B8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Услуга</w:t>
            </w:r>
          </w:p>
        </w:tc>
        <w:tc>
          <w:tcPr>
            <w:tcW w:w="1134" w:type="dxa"/>
            <w:shd w:val="clear" w:color="auto" w:fill="B6DDE8" w:themeFill="accent5" w:themeFillTint="66"/>
            <w:vAlign w:val="center"/>
          </w:tcPr>
          <w:p w14:paraId="074CDFB6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Тип Клиента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14:paraId="2B2F0E2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Приоритет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14:paraId="473DC6A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Статус</w:t>
            </w:r>
          </w:p>
        </w:tc>
      </w:tr>
      <w:tr w:rsidR="006A3D19" w:rsidRPr="00275E57" w14:paraId="650A91F7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83A0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тараканов в квартире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568B22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2495D4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94D73B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14:paraId="2511DDE2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3979ECDC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ЧЛ</w:t>
            </w:r>
          </w:p>
        </w:tc>
        <w:tc>
          <w:tcPr>
            <w:tcW w:w="851" w:type="dxa"/>
          </w:tcPr>
          <w:p w14:paraId="158091E3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00695C67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7C3756FF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8E9390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кротов на участке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BFD39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24AD8F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2303CA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14:paraId="7F55491A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05E259CB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ЧЛ</w:t>
            </w:r>
          </w:p>
        </w:tc>
        <w:tc>
          <w:tcPr>
            <w:tcW w:w="851" w:type="dxa"/>
          </w:tcPr>
          <w:p w14:paraId="579B7139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0153858E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1268164F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11809A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крыс на складах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7F850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1EA1AD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2D3EAA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14:paraId="6FC9F146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3139EB77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160AF067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3CB54D6D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1E0553D1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2C81A8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Анализ воды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76E34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F9B4B9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96CAD7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lab</w:t>
            </w:r>
            <w:proofErr w:type="spellEnd"/>
          </w:p>
        </w:tc>
        <w:tc>
          <w:tcPr>
            <w:tcW w:w="1211" w:type="dxa"/>
            <w:vAlign w:val="bottom"/>
          </w:tcPr>
          <w:p w14:paraId="60F0655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016C55CF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ВСЕ</w:t>
            </w:r>
          </w:p>
        </w:tc>
        <w:tc>
          <w:tcPr>
            <w:tcW w:w="851" w:type="dxa"/>
          </w:tcPr>
          <w:p w14:paraId="3424973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7AC977C9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4C9171BC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6D4979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Анализ воздуха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A88AE9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E5F254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8E205D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lab</w:t>
            </w:r>
            <w:proofErr w:type="spellEnd"/>
          </w:p>
        </w:tc>
        <w:tc>
          <w:tcPr>
            <w:tcW w:w="1211" w:type="dxa"/>
            <w:vAlign w:val="bottom"/>
          </w:tcPr>
          <w:p w14:paraId="377C4AD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364F9174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ВСЕ</w:t>
            </w:r>
          </w:p>
        </w:tc>
        <w:tc>
          <w:tcPr>
            <w:tcW w:w="851" w:type="dxa"/>
          </w:tcPr>
          <w:p w14:paraId="258BD6A0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00B5768B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3C75C731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C51ED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Ежедневная уборка автосалона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C6EAD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1 </w:t>
            </w: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кв.м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6EBD84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69333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clean</w:t>
            </w:r>
            <w:proofErr w:type="spellEnd"/>
          </w:p>
        </w:tc>
        <w:tc>
          <w:tcPr>
            <w:tcW w:w="1211" w:type="dxa"/>
            <w:vAlign w:val="bottom"/>
          </w:tcPr>
          <w:p w14:paraId="71DDA827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5F88D9B3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201499D8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515EC9EF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3548D7F7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6775D3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Ежедневная уборка офиса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1FDD0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1 </w:t>
            </w: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кв.м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6ED997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9E485A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clean</w:t>
            </w:r>
            <w:proofErr w:type="spellEnd"/>
          </w:p>
        </w:tc>
        <w:tc>
          <w:tcPr>
            <w:tcW w:w="1211" w:type="dxa"/>
            <w:vAlign w:val="bottom"/>
          </w:tcPr>
          <w:p w14:paraId="204A7E03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64D10058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4107263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4A518ADB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7337E9C2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91E17E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Программа производственного контроля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84728B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шт.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2B1B2F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BEA80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ses</w:t>
            </w:r>
            <w:proofErr w:type="spellEnd"/>
          </w:p>
        </w:tc>
        <w:tc>
          <w:tcPr>
            <w:tcW w:w="1211" w:type="dxa"/>
            <w:vAlign w:val="bottom"/>
          </w:tcPr>
          <w:p w14:paraId="0A3FDE3F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4F3DCCFD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10EDD5ED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0F34AF5B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430F9E0E" w14:textId="77777777" w:rsidR="00887B63" w:rsidRPr="00275E57" w:rsidRDefault="00887B63" w:rsidP="00887B63">
      <w:pPr>
        <w:rPr>
          <w:rFonts w:asciiTheme="majorHAnsi" w:hAnsiTheme="majorHAnsi"/>
          <w:sz w:val="24"/>
          <w:szCs w:val="24"/>
          <w:highlight w:val="white"/>
        </w:rPr>
      </w:pPr>
    </w:p>
    <w:p w14:paraId="492F4C30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368AA3C1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7FB9068A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783CDDC1" w14:textId="77777777" w:rsidR="00B3048D" w:rsidRPr="00275E57" w:rsidRDefault="00FD0AC9" w:rsidP="00963646">
      <w:pPr>
        <w:ind w:firstLine="720"/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7.1</w:t>
      </w:r>
      <w:r w:rsidR="0079347D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2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 xml:space="preserve">.1. </w:t>
      </w:r>
      <w:r w:rsidR="007127D6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="00963646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Карточка цены</w:t>
      </w:r>
      <w:r w:rsidR="007127D6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»</w:t>
      </w:r>
    </w:p>
    <w:p w14:paraId="52143E9B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6DB2A622" w14:textId="77777777" w:rsidR="00963646" w:rsidRPr="00275E57" w:rsidRDefault="00963646" w:rsidP="0096364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99C60C8" w14:textId="77777777" w:rsidR="00963646" w:rsidRPr="00275E57" w:rsidRDefault="00963646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 для </w:t>
      </w:r>
      <w:r w:rsidRPr="00275E57">
        <w:rPr>
          <w:rFonts w:asciiTheme="majorHAnsi" w:hAnsiTheme="majorHAnsi"/>
          <w:sz w:val="24"/>
          <w:szCs w:val="24"/>
          <w:lang w:val="ru-RU"/>
        </w:rPr>
        <w:t>создания/редактирования цены на конкретную услугу</w:t>
      </w:r>
    </w:p>
    <w:p w14:paraId="7F39D15D" w14:textId="77777777" w:rsidR="00963646" w:rsidRPr="00275E57" w:rsidRDefault="00963646" w:rsidP="00963646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6821CE99" w14:textId="77777777" w:rsidR="00963646" w:rsidRPr="00275E57" w:rsidRDefault="00963646" w:rsidP="0096364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3FFC07C" w14:textId="77777777" w:rsidR="00963646" w:rsidRPr="00275E57" w:rsidRDefault="00963646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5884D62" w14:textId="77777777" w:rsidR="00963646" w:rsidRPr="00275E57" w:rsidRDefault="00963646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«Наименование услуги»</w:t>
      </w:r>
    </w:p>
    <w:p w14:paraId="490D77A7" w14:textId="77777777" w:rsidR="00963646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proofErr w:type="spellStart"/>
      <w:r w:rsidR="00963646" w:rsidRPr="00275E57">
        <w:rPr>
          <w:rFonts w:asciiTheme="majorHAnsi" w:hAnsiTheme="majorHAnsi"/>
          <w:sz w:val="24"/>
          <w:szCs w:val="24"/>
          <w:highlight w:val="white"/>
          <w:lang w:val="ru-RU"/>
        </w:rPr>
        <w:t>Ед.Изм</w:t>
      </w:r>
      <w:proofErr w:type="spellEnd"/>
      <w:r w:rsidR="00963646" w:rsidRPr="00275E57">
        <w:rPr>
          <w:rFonts w:asciiTheme="majorHAnsi" w:hAnsiTheme="majorHAnsi"/>
          <w:sz w:val="24"/>
          <w:szCs w:val="24"/>
          <w:highlight w:val="white"/>
          <w:lang w:val="ru-RU"/>
        </w:rPr>
        <w:t>.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24B40D59" w14:textId="77777777" w:rsidR="00963646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963646" w:rsidRPr="00275E57">
        <w:rPr>
          <w:rFonts w:asciiTheme="majorHAnsi" w:hAnsiTheme="majorHAnsi"/>
          <w:sz w:val="24"/>
          <w:szCs w:val="24"/>
          <w:highlight w:val="white"/>
          <w:lang w:val="ru-RU"/>
        </w:rPr>
        <w:t>Цена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2A70D458" w14:textId="77777777" w:rsidR="00CB52E0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«Услуга»</w:t>
      </w:r>
    </w:p>
    <w:p w14:paraId="458EF29C" w14:textId="77777777" w:rsidR="00CB52E0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«Тип</w:t>
      </w:r>
      <w:r w:rsidR="00CB52E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клиента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 (если не заполнено, то = «ВСЕ»)</w:t>
      </w:r>
    </w:p>
    <w:p w14:paraId="17FE1ED2" w14:textId="77777777" w:rsidR="006A3D19" w:rsidRPr="00275E57" w:rsidRDefault="006A3D19" w:rsidP="006A3D19">
      <w:pPr>
        <w:numPr>
          <w:ilvl w:val="2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Поле «Приоритет»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(влияет на расположение на странице)</w:t>
      </w:r>
    </w:p>
    <w:p w14:paraId="0AF11118" w14:textId="77777777" w:rsidR="006A3D19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5D297F0A" w14:textId="77777777" w:rsidR="00CB52E0" w:rsidRPr="00275E57" w:rsidRDefault="00CB52E0" w:rsidP="008A04C9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1BFB7AC0" w14:textId="77777777" w:rsidR="00963646" w:rsidRPr="00275E57" w:rsidRDefault="00963646">
      <w:pPr>
        <w:rPr>
          <w:rFonts w:asciiTheme="majorHAnsi" w:hAnsiTheme="majorHAnsi"/>
          <w:sz w:val="24"/>
          <w:szCs w:val="24"/>
          <w:highlight w:val="white"/>
        </w:rPr>
      </w:pPr>
    </w:p>
    <w:p w14:paraId="19A0E29B" w14:textId="77777777" w:rsidR="008B1506" w:rsidRPr="00275E57" w:rsidRDefault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4C221964" w14:textId="77777777" w:rsidR="008B1506" w:rsidRPr="00275E57" w:rsidRDefault="008B1506" w:rsidP="008B1506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Типы клиентов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5334FD4D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32E642FF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 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 которой отображается список Типов клиентов</w:t>
      </w:r>
    </w:p>
    <w:p w14:paraId="46A50A2D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Удалять записи нельзя, т.к.  они могут использоваться в «Карточке индивидуального предложения»</w:t>
      </w:r>
    </w:p>
    <w:p w14:paraId="44843C82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012311A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74F27F2B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типов клиентов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160594D4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Тип клиента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</w:t>
      </w:r>
      <w:proofErr w:type="spellStart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6F2B3466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67860D69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1CBD65C4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8F5C3E8" w14:textId="77777777" w:rsidR="008B1506" w:rsidRPr="00275E57" w:rsidRDefault="008B1506" w:rsidP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77695B7E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10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</w:rPr>
        <w:t xml:space="preserve">Карточка </w:t>
      </w:r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Типа клиента»</w:t>
      </w:r>
    </w:p>
    <w:p w14:paraId="1FE7E42A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1E28EE9C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Отдельная страница для отображения данных </w:t>
      </w:r>
      <w:r w:rsidRPr="00275E57">
        <w:rPr>
          <w:rFonts w:asciiTheme="majorHAnsi" w:hAnsiTheme="majorHAnsi"/>
          <w:sz w:val="24"/>
          <w:szCs w:val="24"/>
          <w:lang w:val="ru-RU"/>
        </w:rPr>
        <w:t>Типа клиента</w:t>
      </w:r>
    </w:p>
    <w:p w14:paraId="235697DD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Структура </w:t>
      </w:r>
    </w:p>
    <w:p w14:paraId="4C0CADCF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 клиента</w:t>
      </w:r>
    </w:p>
    <w:p w14:paraId="1D74C4B4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23AAF373" w14:textId="77777777" w:rsidR="008B1506" w:rsidRPr="00275E57" w:rsidRDefault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704A563F" w14:textId="77777777" w:rsidR="008B1506" w:rsidRPr="00275E57" w:rsidRDefault="008B1506" w:rsidP="008B1506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lastRenderedPageBreak/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Виды деятельности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6EDB960F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918C24B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 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 которой отображается список видов деятельностей</w:t>
      </w:r>
    </w:p>
    <w:p w14:paraId="45E2B966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Удалять записи нельзя, т.к.  они могут использоваться в «Карточке индивидуального предложения»</w:t>
      </w:r>
    </w:p>
    <w:p w14:paraId="25EF452A" w14:textId="77777777" w:rsidR="008B1506" w:rsidRPr="00275E57" w:rsidRDefault="008B1506" w:rsidP="008B1506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673D1E31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EBC3803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5BD8863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видов деятельностей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5325E168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Вид деятельности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</w:t>
      </w:r>
      <w:proofErr w:type="spellStart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6F452965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4B5206FF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4E32F7E" w14:textId="77777777" w:rsidR="008B1506" w:rsidRPr="00275E57" w:rsidRDefault="008B1506" w:rsidP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3AA1B9DC" w14:textId="17DD57BB" w:rsidR="008B1506" w:rsidRPr="00275E57" w:rsidDel="00420D33" w:rsidRDefault="008B1506" w:rsidP="008B1506">
      <w:pPr>
        <w:numPr>
          <w:ilvl w:val="1"/>
          <w:numId w:val="2"/>
        </w:numPr>
        <w:rPr>
          <w:del w:id="64" w:author="Сергей Н. Рыжков" w:date="2020-01-31T11:32:00Z"/>
          <w:rFonts w:asciiTheme="majorHAnsi" w:hAnsiTheme="majorHAnsi"/>
          <w:color w:val="0000FF"/>
          <w:sz w:val="24"/>
          <w:szCs w:val="24"/>
          <w:highlight w:val="white"/>
        </w:rPr>
      </w:pPr>
      <w:commentRangeStart w:id="65"/>
      <w:commentRangeStart w:id="66"/>
      <w:del w:id="67" w:author="Сергей Н. Рыжков" w:date="2020-01-31T11:32:00Z">
        <w:r w:rsidRPr="00275E57" w:rsidDel="00420D33">
          <w:rPr>
            <w:rFonts w:asciiTheme="majorHAnsi" w:hAnsiTheme="majorHAnsi"/>
            <w:color w:val="0000FF"/>
            <w:sz w:val="24"/>
            <w:szCs w:val="24"/>
            <w:highlight w:val="white"/>
          </w:rPr>
          <w:delText>7.</w:delText>
        </w:r>
        <w:r w:rsidRPr="00275E57" w:rsidDel="00420D33">
          <w:rPr>
            <w:rFonts w:asciiTheme="majorHAnsi" w:hAnsiTheme="majorHAnsi"/>
            <w:color w:val="0000FF"/>
            <w:sz w:val="24"/>
            <w:szCs w:val="24"/>
            <w:highlight w:val="white"/>
            <w:lang w:val="ru-RU"/>
          </w:rPr>
          <w:delText>10</w:delText>
        </w:r>
        <w:r w:rsidRPr="00275E57" w:rsidDel="00420D33">
          <w:rPr>
            <w:rFonts w:asciiTheme="majorHAnsi" w:hAnsiTheme="majorHAnsi"/>
            <w:color w:val="0000FF"/>
            <w:sz w:val="24"/>
            <w:szCs w:val="24"/>
            <w:highlight w:val="white"/>
          </w:rPr>
          <w:delText xml:space="preserve">.1 </w:delText>
        </w:r>
        <w:r w:rsidRPr="00275E57" w:rsidDel="00420D33">
          <w:rPr>
            <w:rFonts w:asciiTheme="majorHAnsi" w:hAnsiTheme="majorHAnsi"/>
            <w:color w:val="0000FF"/>
            <w:sz w:val="24"/>
            <w:szCs w:val="24"/>
            <w:lang w:val="ru-RU"/>
          </w:rPr>
          <w:delText>«</w:delText>
        </w:r>
        <w:r w:rsidRPr="00275E57" w:rsidDel="00420D33">
          <w:rPr>
            <w:rFonts w:asciiTheme="majorHAnsi" w:hAnsiTheme="majorHAnsi"/>
            <w:color w:val="0000FF"/>
            <w:sz w:val="24"/>
            <w:szCs w:val="24"/>
          </w:rPr>
          <w:delText xml:space="preserve">Карточка </w:delText>
        </w:r>
        <w:r w:rsidRPr="00275E57" w:rsidDel="00420D33">
          <w:rPr>
            <w:rFonts w:asciiTheme="majorHAnsi" w:hAnsiTheme="majorHAnsi"/>
            <w:color w:val="0000FF"/>
            <w:sz w:val="24"/>
            <w:szCs w:val="24"/>
            <w:lang w:val="ru-RU"/>
          </w:rPr>
          <w:delText>соцсети»</w:delText>
        </w:r>
        <w:commentRangeEnd w:id="65"/>
        <w:r w:rsidR="005763DB" w:rsidDel="00420D33">
          <w:rPr>
            <w:rStyle w:val="afa"/>
          </w:rPr>
          <w:commentReference w:id="65"/>
        </w:r>
        <w:commentRangeEnd w:id="66"/>
        <w:r w:rsidR="00703D6D" w:rsidDel="00420D33">
          <w:rPr>
            <w:rStyle w:val="afa"/>
          </w:rPr>
          <w:commentReference w:id="66"/>
        </w:r>
      </w:del>
    </w:p>
    <w:p w14:paraId="6963F287" w14:textId="217B6412" w:rsidR="008B1506" w:rsidRPr="00275E57" w:rsidDel="00420D33" w:rsidRDefault="008B1506" w:rsidP="008B1506">
      <w:pPr>
        <w:numPr>
          <w:ilvl w:val="2"/>
          <w:numId w:val="2"/>
        </w:numPr>
        <w:rPr>
          <w:del w:id="68" w:author="Сергей Н. Рыжков" w:date="2020-01-31T11:32:00Z"/>
          <w:rFonts w:asciiTheme="majorHAnsi" w:hAnsiTheme="majorHAnsi"/>
          <w:sz w:val="24"/>
          <w:szCs w:val="24"/>
        </w:rPr>
      </w:pPr>
      <w:del w:id="69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</w:rPr>
          <w:delText xml:space="preserve">Описание </w:delText>
        </w:r>
      </w:del>
    </w:p>
    <w:p w14:paraId="3A5C1B6E" w14:textId="07606408" w:rsidR="008B1506" w:rsidRPr="00275E57" w:rsidDel="00420D33" w:rsidRDefault="008B1506" w:rsidP="008B1506">
      <w:pPr>
        <w:numPr>
          <w:ilvl w:val="3"/>
          <w:numId w:val="2"/>
        </w:numPr>
        <w:rPr>
          <w:del w:id="70" w:author="Сергей Н. Рыжков" w:date="2020-01-31T11:32:00Z"/>
          <w:rFonts w:asciiTheme="majorHAnsi" w:hAnsiTheme="majorHAnsi"/>
          <w:sz w:val="24"/>
          <w:szCs w:val="24"/>
        </w:rPr>
      </w:pPr>
      <w:del w:id="71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</w:rPr>
          <w:delText xml:space="preserve">Отдельная страница для отображения данных </w:delText>
        </w:r>
        <w:r w:rsidRPr="00275E57" w:rsidDel="00420D33">
          <w:rPr>
            <w:rFonts w:asciiTheme="majorHAnsi" w:hAnsiTheme="majorHAnsi"/>
            <w:sz w:val="24"/>
            <w:szCs w:val="24"/>
            <w:lang w:val="ru-RU"/>
          </w:rPr>
          <w:delText>соцсети</w:delText>
        </w:r>
      </w:del>
    </w:p>
    <w:p w14:paraId="7A95247F" w14:textId="17EA4B8B" w:rsidR="008B1506" w:rsidRPr="00275E57" w:rsidDel="00420D33" w:rsidRDefault="008B1506" w:rsidP="008B1506">
      <w:pPr>
        <w:numPr>
          <w:ilvl w:val="2"/>
          <w:numId w:val="2"/>
        </w:numPr>
        <w:rPr>
          <w:del w:id="72" w:author="Сергей Н. Рыжков" w:date="2020-01-31T11:32:00Z"/>
          <w:rFonts w:asciiTheme="majorHAnsi" w:hAnsiTheme="majorHAnsi"/>
          <w:sz w:val="24"/>
          <w:szCs w:val="24"/>
        </w:rPr>
      </w:pPr>
      <w:del w:id="73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</w:rPr>
          <w:delText xml:space="preserve">Структура </w:delText>
        </w:r>
      </w:del>
    </w:p>
    <w:p w14:paraId="46A61EA9" w14:textId="7566ADF2" w:rsidR="008B1506" w:rsidRPr="00275E57" w:rsidDel="00420D33" w:rsidRDefault="008B1506" w:rsidP="008B1506">
      <w:pPr>
        <w:numPr>
          <w:ilvl w:val="3"/>
          <w:numId w:val="2"/>
        </w:numPr>
        <w:rPr>
          <w:del w:id="74" w:author="Сергей Н. Рыжков" w:date="2020-01-31T11:32:00Z"/>
          <w:rFonts w:asciiTheme="majorHAnsi" w:hAnsiTheme="majorHAnsi"/>
          <w:sz w:val="24"/>
          <w:szCs w:val="24"/>
          <w:highlight w:val="white"/>
        </w:rPr>
      </w:pPr>
      <w:del w:id="75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 xml:space="preserve">Наименование </w:delText>
        </w:r>
        <w:r w:rsidRPr="00275E57" w:rsidDel="00420D33">
          <w:rPr>
            <w:rFonts w:asciiTheme="majorHAnsi" w:hAnsiTheme="majorHAnsi"/>
            <w:sz w:val="24"/>
            <w:szCs w:val="24"/>
            <w:highlight w:val="white"/>
            <w:lang w:val="ru-RU"/>
          </w:rPr>
          <w:delText>соцсети</w:delText>
        </w:r>
      </w:del>
    </w:p>
    <w:p w14:paraId="6DF3236A" w14:textId="5829D34E" w:rsidR="008B1506" w:rsidRPr="00275E57" w:rsidDel="00420D33" w:rsidRDefault="008B1506" w:rsidP="008B1506">
      <w:pPr>
        <w:numPr>
          <w:ilvl w:val="3"/>
          <w:numId w:val="2"/>
        </w:numPr>
        <w:rPr>
          <w:del w:id="76" w:author="Сергей Н. Рыжков" w:date="2020-01-31T11:32:00Z"/>
          <w:rFonts w:asciiTheme="majorHAnsi" w:hAnsiTheme="majorHAnsi"/>
          <w:sz w:val="24"/>
          <w:szCs w:val="24"/>
          <w:highlight w:val="white"/>
        </w:rPr>
      </w:pPr>
      <w:del w:id="77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highlight w:val="white"/>
            <w:lang w:val="ru-RU"/>
          </w:rPr>
          <w:delText>Поле «Ссылка»</w:delText>
        </w:r>
      </w:del>
    </w:p>
    <w:p w14:paraId="23A29A89" w14:textId="2033C4B5" w:rsidR="008B1506" w:rsidRPr="00275E57" w:rsidDel="00420D33" w:rsidRDefault="008B1506" w:rsidP="008B1506">
      <w:pPr>
        <w:numPr>
          <w:ilvl w:val="3"/>
          <w:numId w:val="2"/>
        </w:numPr>
        <w:rPr>
          <w:del w:id="78" w:author="Сергей Н. Рыжков" w:date="2020-01-31T11:32:00Z"/>
          <w:rFonts w:asciiTheme="majorHAnsi" w:hAnsiTheme="majorHAnsi"/>
          <w:sz w:val="24"/>
          <w:szCs w:val="24"/>
          <w:highlight w:val="white"/>
        </w:rPr>
      </w:pPr>
      <w:del w:id="79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highlight w:val="white"/>
            <w:lang w:val="ru-RU"/>
          </w:rPr>
          <w:delText>Поле «Логотип» (загрузка картинки)</w:delText>
        </w:r>
      </w:del>
    </w:p>
    <w:p w14:paraId="300F4B85" w14:textId="22C73F9A" w:rsidR="008B1506" w:rsidRPr="00275E57" w:rsidDel="00420D33" w:rsidRDefault="008B1506" w:rsidP="008B1506">
      <w:pPr>
        <w:numPr>
          <w:ilvl w:val="3"/>
          <w:numId w:val="2"/>
        </w:numPr>
        <w:rPr>
          <w:del w:id="80" w:author="Сергей Н. Рыжков" w:date="2020-01-31T11:32:00Z"/>
          <w:rFonts w:asciiTheme="majorHAnsi" w:hAnsiTheme="majorHAnsi"/>
          <w:sz w:val="24"/>
          <w:szCs w:val="24"/>
          <w:highlight w:val="white"/>
        </w:rPr>
      </w:pPr>
      <w:del w:id="81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highlight w:val="white"/>
            <w:lang w:val="ru-RU"/>
          </w:rPr>
          <w:delText xml:space="preserve">Поле «Подраздел сайта» </w:delText>
        </w:r>
      </w:del>
    </w:p>
    <w:p w14:paraId="55D0E74F" w14:textId="31C1AA14" w:rsidR="008B1506" w:rsidRPr="00275E57" w:rsidDel="00420D33" w:rsidRDefault="008B1506" w:rsidP="008B1506">
      <w:pPr>
        <w:numPr>
          <w:ilvl w:val="4"/>
          <w:numId w:val="2"/>
        </w:numPr>
        <w:rPr>
          <w:del w:id="82" w:author="Сергей Н. Рыжков" w:date="2020-01-31T11:32:00Z"/>
          <w:rFonts w:asciiTheme="majorHAnsi" w:hAnsiTheme="majorHAnsi"/>
          <w:sz w:val="20"/>
          <w:szCs w:val="20"/>
          <w:highlight w:val="white"/>
        </w:rPr>
      </w:pPr>
      <w:del w:id="83" w:author="Сергей Н. Рыжков" w:date="2020-01-31T11:32:00Z">
        <w:r w:rsidRPr="00275E57" w:rsidDel="00420D33">
          <w:rPr>
            <w:rFonts w:asciiTheme="majorHAnsi" w:hAnsiTheme="majorHAnsi"/>
            <w:sz w:val="20"/>
            <w:szCs w:val="20"/>
            <w:highlight w:val="white"/>
            <w:lang w:val="ru-RU"/>
          </w:rPr>
          <w:delText>(если не заполнено, то отображается во всех Подразделах)</w:delText>
        </w:r>
      </w:del>
    </w:p>
    <w:p w14:paraId="4A46B22B" w14:textId="0BAE3907" w:rsidR="008B1506" w:rsidRPr="00275E57" w:rsidDel="00420D33" w:rsidRDefault="008B1506" w:rsidP="008B1506">
      <w:pPr>
        <w:numPr>
          <w:ilvl w:val="3"/>
          <w:numId w:val="2"/>
        </w:numPr>
        <w:rPr>
          <w:del w:id="84" w:author="Сергей Н. Рыжков" w:date="2020-01-31T11:32:00Z"/>
          <w:rFonts w:asciiTheme="majorHAnsi" w:hAnsiTheme="majorHAnsi"/>
          <w:sz w:val="20"/>
          <w:szCs w:val="20"/>
          <w:highlight w:val="white"/>
        </w:rPr>
      </w:pPr>
      <w:del w:id="85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highlight w:val="white"/>
            <w:lang w:val="ru-RU"/>
          </w:rPr>
          <w:delText xml:space="preserve">Поле «Приоритет» </w:delText>
        </w:r>
        <w:r w:rsidRPr="00275E57" w:rsidDel="00420D33">
          <w:rPr>
            <w:rFonts w:asciiTheme="majorHAnsi" w:hAnsiTheme="majorHAnsi"/>
            <w:sz w:val="20"/>
            <w:szCs w:val="20"/>
            <w:highlight w:val="white"/>
            <w:lang w:val="ru-RU"/>
          </w:rPr>
          <w:delText>(влияет на расположение на странице)</w:delText>
        </w:r>
      </w:del>
    </w:p>
    <w:p w14:paraId="152DE7C0" w14:textId="4FA22D80" w:rsidR="008B1506" w:rsidRPr="00275E57" w:rsidDel="00420D33" w:rsidRDefault="008B1506" w:rsidP="008B1506">
      <w:pPr>
        <w:numPr>
          <w:ilvl w:val="3"/>
          <w:numId w:val="2"/>
        </w:numPr>
        <w:rPr>
          <w:del w:id="86" w:author="Сергей Н. Рыжков" w:date="2020-01-31T11:32:00Z"/>
          <w:rFonts w:asciiTheme="majorHAnsi" w:hAnsiTheme="majorHAnsi"/>
          <w:sz w:val="24"/>
          <w:szCs w:val="24"/>
          <w:highlight w:val="white"/>
        </w:rPr>
      </w:pPr>
      <w:del w:id="87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highlight w:val="white"/>
            <w:lang w:val="ru-RU"/>
          </w:rPr>
          <w:delText>Поле «Статус»</w:delText>
        </w:r>
      </w:del>
    </w:p>
    <w:p w14:paraId="1D207935" w14:textId="1BB86B88" w:rsidR="008B1506" w:rsidRPr="00275E57" w:rsidDel="00420D33" w:rsidRDefault="008B1506">
      <w:pPr>
        <w:rPr>
          <w:del w:id="88" w:author="Сергей Н. Рыжков" w:date="2020-01-31T11:32:00Z"/>
          <w:rFonts w:asciiTheme="majorHAnsi" w:hAnsiTheme="majorHAnsi"/>
          <w:sz w:val="24"/>
          <w:szCs w:val="24"/>
          <w:highlight w:val="white"/>
        </w:rPr>
      </w:pPr>
    </w:p>
    <w:p w14:paraId="01D6B289" w14:textId="77777777" w:rsidR="008B1506" w:rsidRPr="00275E57" w:rsidRDefault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248BE1CD" w14:textId="77777777" w:rsidR="0079347D" w:rsidRPr="00275E57" w:rsidRDefault="0079347D" w:rsidP="0079347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Логи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25623983" w14:textId="77777777" w:rsidR="0079347D" w:rsidRPr="00275E57" w:rsidRDefault="0079347D" w:rsidP="0079347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44451E5F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 которая позволяет посмотреть последнюю информацию по работе модуля импорта/экспорта</w:t>
      </w:r>
    </w:p>
    <w:p w14:paraId="2AAAFCCD" w14:textId="77777777" w:rsidR="0079347D" w:rsidRPr="00275E57" w:rsidRDefault="0079347D" w:rsidP="0079347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CB11996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12F9CE2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log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0AA25AA7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id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 клиента</w:t>
      </w:r>
      <w:proofErr w:type="gramEnd"/>
    </w:p>
    <w:p w14:paraId="117C7643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Тип данных </w:t>
      </w:r>
    </w:p>
    <w:p w14:paraId="6ED1A7A7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Тип </w:t>
      </w:r>
    </w:p>
    <w:p w14:paraId="7C199E29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, время</w:t>
      </w:r>
    </w:p>
    <w:p w14:paraId="7DD58BB1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Статус</w:t>
      </w:r>
    </w:p>
    <w:p w14:paraId="045D0ECC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10D6794" w14:textId="77777777" w:rsidR="0079347D" w:rsidRPr="00275E57" w:rsidRDefault="0079347D" w:rsidP="0079347D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7A4B4678" w14:textId="77777777" w:rsidR="0079347D" w:rsidRPr="00275E57" w:rsidRDefault="0079347D" w:rsidP="0079347D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34DB6228" w14:textId="77777777" w:rsidR="0079347D" w:rsidRPr="00275E57" w:rsidRDefault="0079347D" w:rsidP="0079347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Константы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5F516196" w14:textId="77777777" w:rsidR="0079347D" w:rsidRPr="00275E57" w:rsidRDefault="0079347D" w:rsidP="0079347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0199527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которая позволяет управлять всеми настройками сайта.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В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настоящий момент есть настройки: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007BD4F6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Логотип</w:t>
      </w:r>
    </w:p>
    <w:p w14:paraId="29A5820A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Телефон</w:t>
      </w:r>
    </w:p>
    <w:p w14:paraId="4D7A749A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E-mail</w:t>
      </w:r>
    </w:p>
    <w:p w14:paraId="6DD81B69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Зона обслуживания</w:t>
      </w:r>
    </w:p>
    <w:p w14:paraId="16A07D0A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«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время  жизни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отправленного письма с оценкой мастеру»</w:t>
      </w:r>
    </w:p>
    <w:p w14:paraId="25E99FB5" w14:textId="77777777" w:rsidR="0079347D" w:rsidRPr="00275E57" w:rsidRDefault="0079347D" w:rsidP="0079347D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0EA0A9A4" w14:textId="77777777" w:rsidR="0079347D" w:rsidRPr="00275E57" w:rsidRDefault="0079347D" w:rsidP="0079347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4498A59C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2F1631E2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констант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01846746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Название настройки</w:t>
      </w:r>
    </w:p>
    <w:p w14:paraId="4F7A966F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 xml:space="preserve">Ключ </w:t>
      </w:r>
    </w:p>
    <w:p w14:paraId="2CEA0E66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Значение </w:t>
      </w:r>
    </w:p>
    <w:p w14:paraId="2A37177A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 обновления</w:t>
      </w:r>
    </w:p>
    <w:p w14:paraId="1E8C748C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D5FCE71" w14:textId="77777777" w:rsidR="00963646" w:rsidRPr="00275E57" w:rsidRDefault="00963646">
      <w:pPr>
        <w:rPr>
          <w:rFonts w:asciiTheme="majorHAnsi" w:hAnsiTheme="majorHAnsi"/>
          <w:sz w:val="24"/>
          <w:szCs w:val="24"/>
          <w:highlight w:val="white"/>
        </w:rPr>
      </w:pPr>
    </w:p>
    <w:p w14:paraId="2F7F85A4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  <w:highlight w:val="white"/>
        </w:rPr>
      </w:pPr>
    </w:p>
    <w:p w14:paraId="4A36AE15" w14:textId="77777777" w:rsidR="00AF663F" w:rsidRPr="00275E57" w:rsidRDefault="00ED4FB5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>ОКНА АДМИНИСТРАТИВНО</w:t>
      </w:r>
      <w:r w:rsidR="00535759" w:rsidRPr="00275E57">
        <w:rPr>
          <w:rFonts w:asciiTheme="majorHAnsi" w:hAnsiTheme="majorHAnsi"/>
          <w:b/>
          <w:sz w:val="28"/>
          <w:szCs w:val="28"/>
          <w:lang w:val="ru-RU"/>
        </w:rPr>
        <w:t>Й ПАНЕЛИ</w:t>
      </w:r>
      <w:r w:rsidRPr="00275E57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</w:p>
    <w:p w14:paraId="2EC13CBD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Header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  <w:r w:rsidR="00535759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(шапка)</w:t>
      </w:r>
    </w:p>
    <w:p w14:paraId="4643E1B9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35373F7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Логотип компании </w:t>
      </w:r>
    </w:p>
    <w:p w14:paraId="238B6A9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Полного имени администратора</w:t>
      </w:r>
    </w:p>
    <w:p w14:paraId="3685D87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Logout</w:t>
      </w:r>
      <w:proofErr w:type="spellEnd"/>
    </w:p>
    <w:p w14:paraId="47CDEF06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42578FF2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“Управление блоками”</w:t>
      </w:r>
    </w:p>
    <w:p w14:paraId="343A1DCB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3495B74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Данное окно позволяет управлять блоками на страницах </w:t>
      </w:r>
      <w:proofErr w:type="gramStart"/>
      <w:r w:rsidRPr="00275E57">
        <w:rPr>
          <w:rFonts w:asciiTheme="majorHAnsi" w:hAnsiTheme="majorHAnsi"/>
          <w:sz w:val="24"/>
          <w:szCs w:val="24"/>
        </w:rPr>
        <w:t>услуг :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сортировкой, скрыть/открыть блок. </w:t>
      </w:r>
    </w:p>
    <w:p w14:paraId="6EA52A62" w14:textId="77777777" w:rsidR="00535759" w:rsidRPr="00275E57" w:rsidRDefault="00535759" w:rsidP="00535759">
      <w:pPr>
        <w:ind w:left="2880"/>
        <w:rPr>
          <w:rFonts w:asciiTheme="majorHAnsi" w:hAnsiTheme="majorHAnsi"/>
          <w:sz w:val="24"/>
          <w:szCs w:val="24"/>
        </w:rPr>
      </w:pPr>
    </w:p>
    <w:p w14:paraId="5157DAA6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“Услуги”</w:t>
      </w:r>
    </w:p>
    <w:p w14:paraId="326C059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75206D2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Данное окно позволяет привязать услугу к &lt;сущности&gt;. </w:t>
      </w:r>
    </w:p>
    <w:p w14:paraId="7807E9B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gramStart"/>
      <w:r w:rsidRPr="00275E57">
        <w:rPr>
          <w:rFonts w:asciiTheme="majorHAnsi" w:hAnsiTheme="majorHAnsi"/>
          <w:sz w:val="24"/>
          <w:szCs w:val="24"/>
        </w:rPr>
        <w:t>Например :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при создании или редактировании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«Подраздела сайта»</w:t>
      </w:r>
      <w:r w:rsidRPr="00275E57">
        <w:rPr>
          <w:rFonts w:asciiTheme="majorHAnsi" w:hAnsiTheme="majorHAnsi"/>
          <w:sz w:val="24"/>
          <w:szCs w:val="24"/>
        </w:rPr>
        <w:t>, можем сразу привязать услугу.</w:t>
      </w:r>
    </w:p>
    <w:p w14:paraId="629F4556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1333E550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“Список Инд. Предложений”</w:t>
      </w:r>
    </w:p>
    <w:p w14:paraId="48F0E53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5C96167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Позволяет привязать индивидуальное предложение к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«Подразделу сайта»</w:t>
      </w:r>
      <w:r w:rsidRPr="00275E57">
        <w:rPr>
          <w:rFonts w:asciiTheme="majorHAnsi" w:hAnsiTheme="majorHAnsi"/>
          <w:sz w:val="24"/>
          <w:szCs w:val="24"/>
        </w:rPr>
        <w:t xml:space="preserve"> и к 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 xml:space="preserve">«Типу </w:t>
      </w:r>
      <w:r w:rsidRPr="00275E57">
        <w:rPr>
          <w:rFonts w:asciiTheme="majorHAnsi" w:hAnsiTheme="majorHAnsi"/>
          <w:sz w:val="24"/>
          <w:szCs w:val="24"/>
        </w:rPr>
        <w:t>клиента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»</w:t>
      </w:r>
    </w:p>
    <w:p w14:paraId="04E8C8DF" w14:textId="77777777" w:rsidR="00AF663F" w:rsidRPr="00275E57" w:rsidRDefault="00AF663F">
      <w:pPr>
        <w:rPr>
          <w:rFonts w:asciiTheme="majorHAnsi" w:hAnsiTheme="majorHAnsi"/>
          <w:color w:val="FF0000"/>
          <w:sz w:val="24"/>
          <w:szCs w:val="24"/>
        </w:rPr>
      </w:pPr>
    </w:p>
    <w:p w14:paraId="716ECD3A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Окно `Нас рекомендуют”: </w:t>
      </w:r>
    </w:p>
    <w:p w14:paraId="42C42F7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7B5CE82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Позволяет к определенной сущности привязать созданную в рекомендацию из раздела “Рекомендации”.</w:t>
      </w:r>
    </w:p>
    <w:p w14:paraId="3643F64B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Например, при редактировании или создании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«Подраздела сайта»</w:t>
      </w:r>
      <w:r w:rsidRPr="00275E57">
        <w:rPr>
          <w:rFonts w:asciiTheme="majorHAnsi" w:hAnsiTheme="majorHAnsi"/>
          <w:sz w:val="24"/>
          <w:szCs w:val="24"/>
        </w:rPr>
        <w:t xml:space="preserve">, есть возможность привязать рекомендацию. </w:t>
      </w:r>
    </w:p>
    <w:p w14:paraId="684C5D1B" w14:textId="77777777" w:rsidR="00AF663F" w:rsidRPr="00275E57" w:rsidRDefault="00AF663F">
      <w:pPr>
        <w:rPr>
          <w:rFonts w:asciiTheme="majorHAnsi" w:hAnsiTheme="majorHAnsi"/>
          <w:color w:val="FF0000"/>
          <w:sz w:val="24"/>
          <w:szCs w:val="24"/>
        </w:rPr>
      </w:pPr>
    </w:p>
    <w:p w14:paraId="549CC80C" w14:textId="77777777" w:rsidR="006B0638" w:rsidRPr="00275E57" w:rsidRDefault="006B0638" w:rsidP="006B0638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Благодарственные письма»: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1DB35C23" w14:textId="77777777" w:rsidR="006B0638" w:rsidRPr="00275E57" w:rsidRDefault="006B0638" w:rsidP="006B063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04E27426" w14:textId="77777777" w:rsidR="006B0638" w:rsidRPr="00275E57" w:rsidRDefault="006B0638" w:rsidP="006B0638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Позволяет к определенной сущности привязать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благодарственное письмо из таблицы «список брендов»</w:t>
      </w:r>
    </w:p>
    <w:p w14:paraId="7E8E8994" w14:textId="77777777" w:rsidR="006B0638" w:rsidRPr="00275E57" w:rsidRDefault="006B0638" w:rsidP="006B0638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Например, при редактировании или создании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«Подраздела сайта»</w:t>
      </w:r>
      <w:r w:rsidRPr="00275E57">
        <w:rPr>
          <w:rFonts w:asciiTheme="majorHAnsi" w:hAnsiTheme="majorHAnsi"/>
          <w:sz w:val="24"/>
          <w:szCs w:val="24"/>
        </w:rPr>
        <w:t xml:space="preserve">, есть возможность привязать </w:t>
      </w:r>
      <w:r w:rsidRPr="00275E57">
        <w:rPr>
          <w:rFonts w:asciiTheme="majorHAnsi" w:hAnsiTheme="majorHAnsi"/>
          <w:sz w:val="24"/>
          <w:szCs w:val="24"/>
          <w:lang w:val="ru-RU"/>
        </w:rPr>
        <w:t>благодарственное письмо</w:t>
      </w:r>
      <w:r w:rsidRPr="00275E57">
        <w:rPr>
          <w:rFonts w:asciiTheme="majorHAnsi" w:hAnsiTheme="majorHAnsi"/>
          <w:sz w:val="24"/>
          <w:szCs w:val="24"/>
        </w:rPr>
        <w:t xml:space="preserve">. </w:t>
      </w:r>
    </w:p>
    <w:p w14:paraId="3D40E050" w14:textId="77777777" w:rsidR="006B0638" w:rsidRPr="00275E57" w:rsidRDefault="006B0638">
      <w:pPr>
        <w:rPr>
          <w:rFonts w:asciiTheme="majorHAnsi" w:hAnsiTheme="majorHAnsi"/>
          <w:color w:val="FF0000"/>
          <w:sz w:val="24"/>
          <w:szCs w:val="24"/>
        </w:rPr>
      </w:pPr>
    </w:p>
    <w:p w14:paraId="7CEA261D" w14:textId="77777777" w:rsidR="006B0638" w:rsidRPr="00275E57" w:rsidRDefault="006B0638">
      <w:pPr>
        <w:rPr>
          <w:rFonts w:asciiTheme="majorHAnsi" w:hAnsiTheme="majorHAnsi"/>
          <w:color w:val="FF0000"/>
          <w:sz w:val="24"/>
          <w:szCs w:val="24"/>
        </w:rPr>
      </w:pPr>
    </w:p>
    <w:p w14:paraId="3DC52A8F" w14:textId="77777777" w:rsidR="00AF663F" w:rsidRPr="00275E57" w:rsidRDefault="003E721F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«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Конструктор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</w:p>
    <w:p w14:paraId="4FFE8BE3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7349586E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Данное окно позволяет управлять контентом на странице, могут быть изображения, видео, текст, ссылки и прочий контент, форма создания, список </w:t>
      </w:r>
      <w:proofErr w:type="spellStart"/>
      <w:r w:rsidRPr="00275E57">
        <w:rPr>
          <w:rFonts w:asciiTheme="majorHAnsi" w:hAnsiTheme="majorHAnsi"/>
          <w:sz w:val="24"/>
          <w:szCs w:val="24"/>
        </w:rPr>
        <w:t>checkbox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5FD2736A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27A2824D" w14:textId="77777777" w:rsidR="003E721F" w:rsidRPr="00275E57" w:rsidRDefault="003E721F">
      <w:pPr>
        <w:rPr>
          <w:rFonts w:asciiTheme="majorHAnsi" w:hAnsiTheme="majorHAnsi"/>
          <w:sz w:val="24"/>
          <w:szCs w:val="24"/>
        </w:rPr>
      </w:pPr>
    </w:p>
    <w:p w14:paraId="206D80D1" w14:textId="77777777" w:rsidR="003E721F" w:rsidRPr="00275E57" w:rsidRDefault="003E721F">
      <w:pPr>
        <w:rPr>
          <w:rFonts w:asciiTheme="majorHAnsi" w:hAnsiTheme="majorHAnsi"/>
          <w:sz w:val="24"/>
          <w:szCs w:val="24"/>
        </w:rPr>
      </w:pPr>
    </w:p>
    <w:p w14:paraId="23F39849" w14:textId="74D831E8" w:rsidR="00FD0AC9" w:rsidRPr="00275E57" w:rsidDel="00420D33" w:rsidRDefault="00FD0AC9">
      <w:pPr>
        <w:numPr>
          <w:ilvl w:val="1"/>
          <w:numId w:val="10"/>
        </w:numPr>
        <w:rPr>
          <w:del w:id="89" w:author="Сергей Н. Рыжков" w:date="2020-01-31T11:32:00Z"/>
          <w:rFonts w:asciiTheme="majorHAnsi" w:hAnsiTheme="majorHAnsi"/>
          <w:b/>
          <w:color w:val="0000FF"/>
          <w:sz w:val="24"/>
          <w:szCs w:val="24"/>
        </w:rPr>
      </w:pPr>
      <w:commentRangeStart w:id="90"/>
      <w:commentRangeStart w:id="91"/>
      <w:del w:id="92" w:author="Сергей Н. Рыжков" w:date="2020-01-31T11:32:00Z">
        <w:r w:rsidRPr="00275E57" w:rsidDel="00420D33">
          <w:rPr>
            <w:rFonts w:asciiTheme="majorHAnsi" w:hAnsiTheme="majorHAnsi"/>
            <w:b/>
            <w:color w:val="0000FF"/>
            <w:sz w:val="24"/>
            <w:szCs w:val="24"/>
            <w:lang w:val="ru-RU"/>
          </w:rPr>
          <w:delText>Окно «Прайс-лист»</w:delText>
        </w:r>
        <w:commentRangeEnd w:id="90"/>
        <w:r w:rsidR="005763DB" w:rsidDel="00420D33">
          <w:rPr>
            <w:rStyle w:val="afa"/>
          </w:rPr>
          <w:commentReference w:id="90"/>
        </w:r>
        <w:commentRangeEnd w:id="91"/>
        <w:r w:rsidR="00703D6D" w:rsidDel="00420D33">
          <w:rPr>
            <w:rStyle w:val="afa"/>
          </w:rPr>
          <w:commentReference w:id="91"/>
        </w:r>
      </w:del>
    </w:p>
    <w:p w14:paraId="5325F180" w14:textId="24FF81E7" w:rsidR="00FD0AC9" w:rsidRPr="00275E57" w:rsidDel="00420D33" w:rsidRDefault="00FD0AC9" w:rsidP="00FD0AC9">
      <w:pPr>
        <w:numPr>
          <w:ilvl w:val="1"/>
          <w:numId w:val="6"/>
        </w:numPr>
        <w:rPr>
          <w:del w:id="93" w:author="Сергей Н. Рыжков" w:date="2020-01-31T11:32:00Z"/>
          <w:rFonts w:asciiTheme="majorHAnsi" w:hAnsiTheme="majorHAnsi"/>
          <w:sz w:val="24"/>
          <w:szCs w:val="24"/>
        </w:rPr>
      </w:pPr>
      <w:del w:id="94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</w:rPr>
          <w:delText>Описание</w:delText>
        </w:r>
      </w:del>
    </w:p>
    <w:p w14:paraId="71AE9230" w14:textId="69B29FAA" w:rsidR="00FD0AC9" w:rsidRPr="00275E57" w:rsidDel="00420D33" w:rsidRDefault="00A0217A" w:rsidP="00FD0AC9">
      <w:pPr>
        <w:numPr>
          <w:ilvl w:val="2"/>
          <w:numId w:val="6"/>
        </w:numPr>
        <w:rPr>
          <w:del w:id="95" w:author="Сергей Н. Рыжков" w:date="2020-01-31T11:32:00Z"/>
          <w:rFonts w:asciiTheme="majorHAnsi" w:hAnsiTheme="majorHAnsi"/>
          <w:sz w:val="24"/>
          <w:szCs w:val="24"/>
        </w:rPr>
      </w:pPr>
      <w:del w:id="96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lang w:val="ru-RU"/>
          </w:rPr>
          <w:delText>Это</w:delText>
        </w:r>
        <w:r w:rsidR="00FD0AC9" w:rsidRPr="00275E57" w:rsidDel="00420D33">
          <w:rPr>
            <w:rFonts w:asciiTheme="majorHAnsi" w:hAnsiTheme="majorHAnsi"/>
            <w:sz w:val="24"/>
            <w:szCs w:val="24"/>
          </w:rPr>
          <w:delText xml:space="preserve"> окно позволяет </w:delText>
        </w:r>
        <w:r w:rsidR="00811A89" w:rsidRPr="00275E57" w:rsidDel="00420D33">
          <w:rPr>
            <w:rFonts w:asciiTheme="majorHAnsi" w:hAnsiTheme="majorHAnsi"/>
            <w:sz w:val="24"/>
            <w:szCs w:val="24"/>
            <w:lang w:val="ru-RU"/>
          </w:rPr>
          <w:delText>добавлять/удалять/редактировать</w:delText>
        </w:r>
        <w:r w:rsidR="00FD0AC9" w:rsidRPr="00275E57" w:rsidDel="00420D33">
          <w:rPr>
            <w:rFonts w:asciiTheme="majorHAnsi" w:hAnsiTheme="majorHAnsi"/>
            <w:sz w:val="24"/>
            <w:szCs w:val="24"/>
          </w:rPr>
          <w:delText xml:space="preserve"> </w:delText>
        </w:r>
        <w:r w:rsidR="00811A89" w:rsidRPr="00275E57" w:rsidDel="00420D33">
          <w:rPr>
            <w:rFonts w:asciiTheme="majorHAnsi" w:hAnsiTheme="majorHAnsi"/>
            <w:sz w:val="24"/>
            <w:szCs w:val="24"/>
            <w:lang w:val="ru-RU"/>
          </w:rPr>
          <w:delText>цены</w:delText>
        </w:r>
        <w:r w:rsidR="00FD0AC9" w:rsidRPr="00275E57" w:rsidDel="00420D33">
          <w:rPr>
            <w:rFonts w:asciiTheme="majorHAnsi" w:hAnsiTheme="majorHAnsi"/>
            <w:sz w:val="24"/>
            <w:szCs w:val="24"/>
            <w:lang w:val="ru-RU"/>
          </w:rPr>
          <w:delText xml:space="preserve"> на услуги</w:delText>
        </w:r>
      </w:del>
    </w:p>
    <w:p w14:paraId="512B41B5" w14:textId="4E9E46FC" w:rsidR="00A0217A" w:rsidRPr="00275E57" w:rsidDel="00420D33" w:rsidRDefault="00A0217A" w:rsidP="00FD0AC9">
      <w:pPr>
        <w:numPr>
          <w:ilvl w:val="2"/>
          <w:numId w:val="6"/>
        </w:numPr>
        <w:rPr>
          <w:del w:id="97" w:author="Сергей Н. Рыжков" w:date="2020-01-31T11:32:00Z"/>
          <w:rFonts w:asciiTheme="majorHAnsi" w:hAnsiTheme="majorHAnsi"/>
          <w:sz w:val="24"/>
          <w:szCs w:val="24"/>
        </w:rPr>
      </w:pPr>
      <w:del w:id="98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lang w:val="ru-RU"/>
          </w:rPr>
          <w:delText>Все данные о ценах  по всем услугам хранятся в одно</w:delText>
        </w:r>
        <w:r w:rsidR="00811A89" w:rsidRPr="00275E57" w:rsidDel="00420D33">
          <w:rPr>
            <w:rFonts w:asciiTheme="majorHAnsi" w:hAnsiTheme="majorHAnsi"/>
            <w:sz w:val="24"/>
            <w:szCs w:val="24"/>
            <w:lang w:val="ru-RU"/>
          </w:rPr>
          <w:delText>м разделе «Прайс-лист»</w:delText>
        </w:r>
        <w:r w:rsidRPr="00275E57" w:rsidDel="00420D33">
          <w:rPr>
            <w:rFonts w:asciiTheme="majorHAnsi" w:hAnsiTheme="majorHAnsi"/>
            <w:sz w:val="24"/>
            <w:szCs w:val="24"/>
            <w:lang w:val="ru-RU"/>
          </w:rPr>
          <w:delText xml:space="preserve"> и могут редактироваться как в карточке услуги, так и в</w:delText>
        </w:r>
        <w:r w:rsidR="00811A89" w:rsidRPr="00275E57" w:rsidDel="00420D33">
          <w:rPr>
            <w:rFonts w:asciiTheme="majorHAnsi" w:hAnsiTheme="majorHAnsi"/>
            <w:sz w:val="24"/>
            <w:szCs w:val="24"/>
            <w:lang w:val="ru-RU"/>
          </w:rPr>
          <w:delText xml:space="preserve"> этом разделе.</w:delText>
        </w:r>
      </w:del>
    </w:p>
    <w:p w14:paraId="0384A9C7" w14:textId="4E078367" w:rsidR="00FD0AC9" w:rsidRPr="00275E57" w:rsidDel="00420D33" w:rsidRDefault="00FD0AC9" w:rsidP="00FD0AC9">
      <w:pPr>
        <w:numPr>
          <w:ilvl w:val="1"/>
          <w:numId w:val="6"/>
        </w:numPr>
        <w:rPr>
          <w:del w:id="99" w:author="Сергей Н. Рыжков" w:date="2020-01-31T11:32:00Z"/>
          <w:rFonts w:asciiTheme="majorHAnsi" w:hAnsiTheme="majorHAnsi"/>
          <w:sz w:val="24"/>
          <w:szCs w:val="24"/>
        </w:rPr>
      </w:pPr>
      <w:del w:id="100" w:author="Сергей Н. Рыжков" w:date="2020-01-31T11:32:00Z">
        <w:r w:rsidRPr="00275E57" w:rsidDel="00420D33">
          <w:rPr>
            <w:rFonts w:asciiTheme="majorHAnsi" w:hAnsiTheme="majorHAnsi"/>
            <w:sz w:val="24"/>
            <w:szCs w:val="24"/>
            <w:lang w:val="ru-RU"/>
          </w:rPr>
          <w:delText>Структура</w:delText>
        </w:r>
      </w:del>
    </w:p>
    <w:p w14:paraId="1371F5C9" w14:textId="1148EBE0" w:rsidR="00FD0AC9" w:rsidRPr="00275E57" w:rsidDel="00420D33" w:rsidRDefault="00FD0AC9" w:rsidP="00FD0AC9">
      <w:pPr>
        <w:ind w:left="2160"/>
        <w:rPr>
          <w:del w:id="101" w:author="Сергей Н. Рыжков" w:date="2020-01-31T11:32:00Z"/>
          <w:rFonts w:asciiTheme="majorHAnsi" w:hAnsiTheme="majorHAnsi"/>
          <w:sz w:val="24"/>
          <w:szCs w:val="24"/>
        </w:rPr>
      </w:pPr>
    </w:p>
    <w:tbl>
      <w:tblPr>
        <w:tblStyle w:val="a5"/>
        <w:tblW w:w="602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020"/>
        <w:gridCol w:w="1170"/>
        <w:gridCol w:w="1674"/>
      </w:tblGrid>
      <w:tr w:rsidR="00FD0AC9" w:rsidRPr="00275E57" w:rsidDel="00420D33" w14:paraId="2FD964A2" w14:textId="3200E6B5" w:rsidTr="00FD0AC9">
        <w:trPr>
          <w:trHeight w:val="500"/>
          <w:del w:id="102" w:author="Сергей Н. Рыжков" w:date="2020-01-31T11:32:00Z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EEE63B" w14:textId="358DA19B" w:rsidR="00FD0AC9" w:rsidRPr="00275E57" w:rsidDel="00420D33" w:rsidRDefault="00FD0AC9" w:rsidP="00FD0AC9">
            <w:pPr>
              <w:ind w:left="100"/>
              <w:jc w:val="center"/>
              <w:rPr>
                <w:del w:id="103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04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Услуга</w:delText>
              </w:r>
            </w:del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03207B" w14:textId="157D77C0" w:rsidR="00FD0AC9" w:rsidRPr="00275E57" w:rsidDel="00420D33" w:rsidRDefault="00FD0AC9" w:rsidP="00FD0AC9">
            <w:pPr>
              <w:ind w:left="100"/>
              <w:jc w:val="center"/>
              <w:rPr>
                <w:del w:id="105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06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Ед.Изм.</w:delText>
              </w:r>
            </w:del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01C741" w14:textId="0967BC52" w:rsidR="00FD0AC9" w:rsidRPr="00275E57" w:rsidDel="00420D33" w:rsidRDefault="00FD0AC9" w:rsidP="00FD0AC9">
            <w:pPr>
              <w:ind w:left="100"/>
              <w:jc w:val="center"/>
              <w:rPr>
                <w:del w:id="107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08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Цена</w:delText>
              </w:r>
            </w:del>
          </w:p>
        </w:tc>
        <w:tc>
          <w:tcPr>
            <w:tcW w:w="16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45E7C5" w14:textId="674A8C9A" w:rsidR="00FD0AC9" w:rsidRPr="00275E57" w:rsidDel="00420D33" w:rsidRDefault="0079347D" w:rsidP="0079347D">
            <w:pPr>
              <w:ind w:left="100"/>
              <w:jc w:val="center"/>
              <w:rPr>
                <w:del w:id="109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10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  <w:lang w:val="ru-RU"/>
                </w:rPr>
                <w:delText xml:space="preserve">Тип </w:delText>
              </w:r>
              <w:r w:rsidR="00FD0AC9" w:rsidRPr="00275E57" w:rsidDel="00420D33">
                <w:rPr>
                  <w:rFonts w:asciiTheme="majorHAnsi" w:hAnsiTheme="majorHAnsi"/>
                  <w:sz w:val="18"/>
                  <w:szCs w:val="18"/>
                </w:rPr>
                <w:delText>Клиента</w:delText>
              </w:r>
            </w:del>
          </w:p>
        </w:tc>
      </w:tr>
      <w:tr w:rsidR="00FD0AC9" w:rsidRPr="00275E57" w:rsidDel="00420D33" w14:paraId="32A9B08B" w14:textId="161B01B8" w:rsidTr="00FD0AC9">
        <w:trPr>
          <w:trHeight w:val="500"/>
          <w:del w:id="111" w:author="Сергей Н. Рыжков" w:date="2020-01-31T11:32:00Z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F65C30" w14:textId="679F83C5" w:rsidR="00FD0AC9" w:rsidRPr="00275E57" w:rsidDel="00420D33" w:rsidRDefault="00FD0AC9" w:rsidP="00FD0AC9">
            <w:pPr>
              <w:ind w:left="100"/>
              <w:rPr>
                <w:del w:id="112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13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Уничтожение тараканов в квартире</w:delText>
              </w:r>
            </w:del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3B8644" w14:textId="6D8F0A7C" w:rsidR="00FD0AC9" w:rsidRPr="00275E57" w:rsidDel="00420D33" w:rsidRDefault="00FD0AC9" w:rsidP="00FD0AC9">
            <w:pPr>
              <w:ind w:left="100"/>
              <w:rPr>
                <w:del w:id="114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15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1 обр.</w:delText>
              </w:r>
            </w:del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A969A" w14:textId="239222CC" w:rsidR="00FD0AC9" w:rsidRPr="00275E57" w:rsidDel="00420D33" w:rsidRDefault="00FD0AC9" w:rsidP="00FD0AC9">
            <w:pPr>
              <w:ind w:left="100"/>
              <w:jc w:val="right"/>
              <w:rPr>
                <w:del w:id="116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17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от 111 р.</w:delText>
              </w:r>
            </w:del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9058C0" w14:textId="384DA761" w:rsidR="00FD0AC9" w:rsidRPr="00275E57" w:rsidDel="00420D33" w:rsidRDefault="00FD0AC9" w:rsidP="00FD0AC9">
            <w:pPr>
              <w:ind w:left="100"/>
              <w:jc w:val="center"/>
              <w:rPr>
                <w:del w:id="118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19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ЧЛ</w:delText>
              </w:r>
            </w:del>
          </w:p>
        </w:tc>
      </w:tr>
      <w:tr w:rsidR="00FD0AC9" w:rsidRPr="00275E57" w:rsidDel="00420D33" w14:paraId="5C5737A4" w14:textId="2E706DD4" w:rsidTr="00FD0AC9">
        <w:trPr>
          <w:trHeight w:val="500"/>
          <w:del w:id="120" w:author="Сергей Н. Рыжков" w:date="2020-01-31T11:32:00Z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E68277" w14:textId="251D9C47" w:rsidR="00FD0AC9" w:rsidRPr="00275E57" w:rsidDel="00420D33" w:rsidRDefault="00FD0AC9" w:rsidP="00FD0AC9">
            <w:pPr>
              <w:ind w:left="100"/>
              <w:rPr>
                <w:del w:id="121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22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Уничтожение кротов на участке</w:delText>
              </w:r>
            </w:del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27CB06" w14:textId="7C011E9D" w:rsidR="00FD0AC9" w:rsidRPr="00275E57" w:rsidDel="00420D33" w:rsidRDefault="00FD0AC9" w:rsidP="00FD0AC9">
            <w:pPr>
              <w:ind w:left="100"/>
              <w:rPr>
                <w:del w:id="123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24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1 обр.</w:delText>
              </w:r>
            </w:del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47D13" w14:textId="52007089" w:rsidR="00FD0AC9" w:rsidRPr="00275E57" w:rsidDel="00420D33" w:rsidRDefault="00FD0AC9" w:rsidP="00FD0AC9">
            <w:pPr>
              <w:ind w:left="100"/>
              <w:jc w:val="right"/>
              <w:rPr>
                <w:del w:id="125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26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от 111 р.</w:delText>
              </w:r>
            </w:del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5EF7DA" w14:textId="75EA0937" w:rsidR="00FD0AC9" w:rsidRPr="00275E57" w:rsidDel="00420D33" w:rsidRDefault="00FD0AC9" w:rsidP="00FD0AC9">
            <w:pPr>
              <w:ind w:left="100"/>
              <w:jc w:val="center"/>
              <w:rPr>
                <w:del w:id="127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28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ЧЛ</w:delText>
              </w:r>
            </w:del>
          </w:p>
        </w:tc>
      </w:tr>
      <w:tr w:rsidR="00FD0AC9" w:rsidRPr="00275E57" w:rsidDel="00420D33" w14:paraId="0F8993D2" w14:textId="4583A1A1" w:rsidTr="00FD0AC9">
        <w:trPr>
          <w:trHeight w:val="500"/>
          <w:del w:id="129" w:author="Сергей Н. Рыжков" w:date="2020-01-31T11:32:00Z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E796E" w14:textId="2A3238C1" w:rsidR="00FD0AC9" w:rsidRPr="00275E57" w:rsidDel="00420D33" w:rsidRDefault="00FD0AC9" w:rsidP="00FD0AC9">
            <w:pPr>
              <w:ind w:left="100"/>
              <w:rPr>
                <w:del w:id="130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31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Уничтожение крыс на складах</w:delText>
              </w:r>
            </w:del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85252F" w14:textId="63B81CAD" w:rsidR="00FD0AC9" w:rsidRPr="00275E57" w:rsidDel="00420D33" w:rsidRDefault="00FD0AC9" w:rsidP="00FD0AC9">
            <w:pPr>
              <w:ind w:left="100"/>
              <w:rPr>
                <w:del w:id="132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33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1 обр.</w:delText>
              </w:r>
            </w:del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F06D12" w14:textId="29310D83" w:rsidR="00FD0AC9" w:rsidRPr="00275E57" w:rsidDel="00420D33" w:rsidRDefault="00FD0AC9" w:rsidP="00FD0AC9">
            <w:pPr>
              <w:ind w:left="100"/>
              <w:jc w:val="right"/>
              <w:rPr>
                <w:del w:id="134" w:author="Сергей Н. Рыжков" w:date="2020-01-31T11:32:00Z"/>
                <w:rFonts w:asciiTheme="majorHAnsi" w:hAnsiTheme="majorHAnsi"/>
                <w:sz w:val="18"/>
                <w:szCs w:val="18"/>
              </w:rPr>
            </w:pPr>
            <w:del w:id="135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</w:rPr>
                <w:delText>от 111 р.</w:delText>
              </w:r>
            </w:del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94FBB9" w14:textId="08371DEC" w:rsidR="00FD0AC9" w:rsidRPr="00275E57" w:rsidDel="00420D33" w:rsidRDefault="00A0217A" w:rsidP="00A0217A">
            <w:pPr>
              <w:ind w:left="100"/>
              <w:jc w:val="center"/>
              <w:rPr>
                <w:del w:id="136" w:author="Сергей Н. Рыжков" w:date="2020-01-31T11:32:00Z"/>
                <w:rFonts w:asciiTheme="majorHAnsi" w:hAnsiTheme="majorHAnsi"/>
                <w:sz w:val="18"/>
                <w:szCs w:val="18"/>
                <w:lang w:val="ru-RU"/>
              </w:rPr>
            </w:pPr>
            <w:del w:id="137" w:author="Сергей Н. Рыжков" w:date="2020-01-31T11:32:00Z">
              <w:r w:rsidRPr="00275E57" w:rsidDel="00420D33">
                <w:rPr>
                  <w:rFonts w:asciiTheme="majorHAnsi" w:hAnsiTheme="majorHAnsi"/>
                  <w:sz w:val="18"/>
                  <w:szCs w:val="18"/>
                  <w:lang w:val="ru-RU"/>
                </w:rPr>
                <w:delText>Бизнес</w:delText>
              </w:r>
            </w:del>
          </w:p>
        </w:tc>
      </w:tr>
    </w:tbl>
    <w:p w14:paraId="2BF887D4" w14:textId="65DC6E7C" w:rsidR="00FD0AC9" w:rsidRPr="00275E57" w:rsidDel="00420D33" w:rsidRDefault="00FD0AC9" w:rsidP="00FD0AC9">
      <w:pPr>
        <w:ind w:left="2160"/>
        <w:rPr>
          <w:del w:id="138" w:author="Сергей Н. Рыжков" w:date="2020-01-31T11:32:00Z"/>
          <w:rFonts w:asciiTheme="majorHAnsi" w:hAnsiTheme="majorHAnsi"/>
          <w:sz w:val="24"/>
          <w:szCs w:val="24"/>
        </w:rPr>
      </w:pPr>
    </w:p>
    <w:p w14:paraId="787F8DC1" w14:textId="54877272" w:rsidR="00FD0AC9" w:rsidRPr="00275E57" w:rsidDel="00420D33" w:rsidRDefault="00FD0AC9" w:rsidP="00FD0AC9">
      <w:pPr>
        <w:ind w:left="2160"/>
        <w:rPr>
          <w:del w:id="139" w:author="Сергей Н. Рыжков" w:date="2020-01-31T11:32:00Z"/>
          <w:rFonts w:asciiTheme="majorHAnsi" w:hAnsiTheme="majorHAnsi"/>
          <w:b/>
          <w:color w:val="0000FF"/>
          <w:sz w:val="24"/>
          <w:szCs w:val="24"/>
        </w:rPr>
      </w:pPr>
    </w:p>
    <w:p w14:paraId="506E18BA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“Список Контрагентов”</w:t>
      </w:r>
    </w:p>
    <w:p w14:paraId="2AB77BE7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p w14:paraId="5C1908B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КодКл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275E57">
        <w:rPr>
          <w:rFonts w:asciiTheme="majorHAnsi" w:hAnsiTheme="majorHAnsi"/>
          <w:sz w:val="24"/>
          <w:szCs w:val="24"/>
        </w:rPr>
        <w:t>изБазы</w:t>
      </w:r>
      <w:proofErr w:type="spellEnd"/>
      <w:r w:rsidRPr="00275E57">
        <w:rPr>
          <w:rFonts w:asciiTheme="majorHAnsi" w:hAnsiTheme="majorHAnsi"/>
          <w:sz w:val="24"/>
          <w:szCs w:val="24"/>
        </w:rPr>
        <w:t>)</w:t>
      </w:r>
    </w:p>
    <w:p w14:paraId="4770060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ИНН</w:t>
      </w:r>
    </w:p>
    <w:p w14:paraId="2FA3570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Наименование</w:t>
      </w:r>
    </w:p>
    <w:p w14:paraId="284EEC1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ПланДата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проверки </w:t>
      </w:r>
      <w:proofErr w:type="spellStart"/>
      <w:r w:rsidRPr="00275E57">
        <w:rPr>
          <w:rFonts w:asciiTheme="majorHAnsi" w:hAnsiTheme="majorHAnsi"/>
          <w:sz w:val="24"/>
          <w:szCs w:val="24"/>
        </w:rPr>
        <w:t>Роспотребнадзором</w:t>
      </w:r>
      <w:proofErr w:type="spellEnd"/>
    </w:p>
    <w:p w14:paraId="76C3A61C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AC88120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“Список Договоров”</w:t>
      </w:r>
    </w:p>
    <w:p w14:paraId="090E7355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p w14:paraId="0A6B3B0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КодДог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(ID) - из Базы</w:t>
      </w:r>
    </w:p>
    <w:p w14:paraId="4EC4496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№Договора</w:t>
      </w:r>
    </w:p>
    <w:p w14:paraId="5B4076F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Контрагент</w:t>
      </w:r>
    </w:p>
    <w:p w14:paraId="5320C25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ФактАдрес</w:t>
      </w:r>
      <w:proofErr w:type="spellEnd"/>
    </w:p>
    <w:p w14:paraId="2ACB561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ДатаНачала</w:t>
      </w:r>
      <w:proofErr w:type="spellEnd"/>
    </w:p>
    <w:p w14:paraId="55B1D6A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ДатаОкончания</w:t>
      </w:r>
      <w:proofErr w:type="spellEnd"/>
    </w:p>
    <w:p w14:paraId="228527B4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6950E61A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“График лабораторных исследований”</w:t>
      </w:r>
    </w:p>
    <w:p w14:paraId="5F9858B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p w14:paraId="72918767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tbl>
      <w:tblPr>
        <w:tblStyle w:val="ae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3"/>
        <w:gridCol w:w="2161"/>
        <w:gridCol w:w="2452"/>
        <w:gridCol w:w="1815"/>
        <w:gridCol w:w="1939"/>
      </w:tblGrid>
      <w:tr w:rsidR="00AF663F" w:rsidRPr="00275E57" w14:paraId="6865EE0D" w14:textId="77777777">
        <w:trPr>
          <w:trHeight w:val="440"/>
        </w:trPr>
        <w:tc>
          <w:tcPr>
            <w:tcW w:w="527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046976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4EB53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8A3D7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79DA52D1" w14:textId="77777777">
        <w:trPr>
          <w:trHeight w:val="440"/>
        </w:trPr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A5C6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68135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ПланДата</w:t>
            </w:r>
            <w:proofErr w:type="spellEnd"/>
          </w:p>
        </w:tc>
        <w:tc>
          <w:tcPr>
            <w:tcW w:w="24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BBD43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C91E8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9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A4944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ВидИсследования</w:t>
            </w:r>
            <w:proofErr w:type="spellEnd"/>
          </w:p>
        </w:tc>
      </w:tr>
      <w:tr w:rsidR="00AF663F" w:rsidRPr="00275E57" w14:paraId="3A10C438" w14:textId="77777777">
        <w:trPr>
          <w:trHeight w:val="440"/>
        </w:trPr>
        <w:tc>
          <w:tcPr>
            <w:tcW w:w="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A81E0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93CC6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16570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6655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9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3994D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30445B55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9708E31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“Список проведённых исследований”</w:t>
      </w:r>
    </w:p>
    <w:p w14:paraId="7E0BBE1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p w14:paraId="2389A0AD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tbl>
      <w:tblPr>
        <w:tblStyle w:val="af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4"/>
        <w:gridCol w:w="1213"/>
        <w:gridCol w:w="2579"/>
        <w:gridCol w:w="1528"/>
        <w:gridCol w:w="1633"/>
        <w:gridCol w:w="1423"/>
      </w:tblGrid>
      <w:tr w:rsidR="00AF663F" w:rsidRPr="00275E57" w14:paraId="49451ECC" w14:textId="77777777">
        <w:trPr>
          <w:trHeight w:val="440"/>
        </w:trPr>
        <w:tc>
          <w:tcPr>
            <w:tcW w:w="444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E5D899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B357E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40D9C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EF16A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496AF376" w14:textId="77777777">
        <w:trPr>
          <w:trHeight w:val="440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BB43E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2A212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25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45F23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5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68F74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6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412F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ВидИсследования</w:t>
            </w:r>
            <w:proofErr w:type="spellEnd"/>
          </w:p>
        </w:tc>
        <w:tc>
          <w:tcPr>
            <w:tcW w:w="14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B8B7A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Протоколы</w:t>
            </w:r>
          </w:p>
        </w:tc>
      </w:tr>
      <w:tr w:rsidR="00AF663F" w:rsidRPr="00275E57" w14:paraId="2DA5221B" w14:textId="77777777">
        <w:trPr>
          <w:trHeight w:val="440"/>
        </w:trPr>
        <w:tc>
          <w:tcPr>
            <w:tcW w:w="6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0AD5A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2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B245A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27BC9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79BB6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1819A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9C9FA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331A433F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1928EC6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3E7BEEF6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Окно “Список оформленных 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сандокументов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338B3394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tbl>
      <w:tblPr>
        <w:tblStyle w:val="af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6"/>
        <w:gridCol w:w="1218"/>
        <w:gridCol w:w="2589"/>
        <w:gridCol w:w="1534"/>
        <w:gridCol w:w="1604"/>
        <w:gridCol w:w="1428"/>
      </w:tblGrid>
      <w:tr w:rsidR="00AF663F" w:rsidRPr="00275E57" w14:paraId="5FF1A5C5" w14:textId="77777777">
        <w:trPr>
          <w:trHeight w:val="440"/>
        </w:trPr>
        <w:tc>
          <w:tcPr>
            <w:tcW w:w="446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4670EE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67553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3C270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B1CC2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3676F5DD" w14:textId="77777777">
        <w:trPr>
          <w:trHeight w:val="440"/>
        </w:trPr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7159D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2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90A72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25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6994C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5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7C872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5ACC1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ВидДокумента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54B37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СрокДействия</w:t>
            </w:r>
            <w:proofErr w:type="spellEnd"/>
          </w:p>
        </w:tc>
      </w:tr>
      <w:tr w:rsidR="00AF663F" w:rsidRPr="00275E57" w14:paraId="74363EB6" w14:textId="77777777">
        <w:trPr>
          <w:trHeight w:val="440"/>
        </w:trPr>
        <w:tc>
          <w:tcPr>
            <w:tcW w:w="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2FA5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0A103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1D654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5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C21C77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0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CB07B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4463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6010B5B1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C171E97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DFD7826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Окно “График 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1FF715D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tbl>
      <w:tblPr>
        <w:tblStyle w:val="af1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0"/>
        <w:gridCol w:w="1723"/>
        <w:gridCol w:w="1733"/>
        <w:gridCol w:w="1368"/>
        <w:gridCol w:w="1431"/>
        <w:gridCol w:w="1274"/>
        <w:gridCol w:w="981"/>
      </w:tblGrid>
      <w:tr w:rsidR="00AF663F" w:rsidRPr="00275E57" w14:paraId="0971BB18" w14:textId="77777777">
        <w:trPr>
          <w:trHeight w:val="440"/>
        </w:trPr>
        <w:tc>
          <w:tcPr>
            <w:tcW w:w="22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0E5A68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F3E8A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FF308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F4FF8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FB09F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6"/>
                <w:szCs w:val="16"/>
              </w:rPr>
            </w:pPr>
            <w:r w:rsidRPr="00275E57">
              <w:rPr>
                <w:rFonts w:asciiTheme="majorHAnsi" w:hAnsiTheme="majorHAnsi"/>
                <w:color w:val="0000FF"/>
                <w:sz w:val="16"/>
                <w:szCs w:val="16"/>
              </w:rPr>
              <w:t>Сортировка</w:t>
            </w:r>
          </w:p>
        </w:tc>
        <w:tc>
          <w:tcPr>
            <w:tcW w:w="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BA76F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66786B7E" w14:textId="77777777">
        <w:trPr>
          <w:trHeight w:val="440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233C6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7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D0BCC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ПланДата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E68F8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1D369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30A5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АдресОбъекта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7108F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Вредитель</w:t>
            </w:r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70F51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Площадь</w:t>
            </w:r>
          </w:p>
        </w:tc>
      </w:tr>
      <w:tr w:rsidR="00AF663F" w:rsidRPr="00275E57" w14:paraId="0F286A60" w14:textId="77777777">
        <w:trPr>
          <w:trHeight w:val="440"/>
        </w:trPr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C0BAAF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7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C6935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7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0FE459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7FF7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CFC5C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E4405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83F3B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1C85AAA3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EEFE6D0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64768ADC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Окно “Список проведённых 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32B9F6D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tbl>
      <w:tblPr>
        <w:tblStyle w:val="af2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898"/>
        <w:gridCol w:w="1908"/>
        <w:gridCol w:w="1131"/>
        <w:gridCol w:w="1183"/>
        <w:gridCol w:w="1054"/>
        <w:gridCol w:w="812"/>
        <w:gridCol w:w="881"/>
        <w:gridCol w:w="681"/>
      </w:tblGrid>
      <w:tr w:rsidR="00AF663F" w:rsidRPr="00275E57" w14:paraId="7D5567D8" w14:textId="77777777">
        <w:trPr>
          <w:trHeight w:val="440"/>
        </w:trPr>
        <w:tc>
          <w:tcPr>
            <w:tcW w:w="328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3F2C36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8FDD7F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312EB9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DA440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2"/>
                <w:szCs w:val="12"/>
              </w:rPr>
            </w:pPr>
            <w:r w:rsidRPr="00275E57">
              <w:rPr>
                <w:rFonts w:asciiTheme="majorHAnsi" w:hAnsiTheme="majorHAnsi"/>
                <w:color w:val="0000FF"/>
                <w:sz w:val="12"/>
                <w:szCs w:val="12"/>
              </w:rPr>
              <w:t>Сортировка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708BB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2"/>
                <w:szCs w:val="12"/>
              </w:rPr>
            </w:pPr>
            <w:r w:rsidRPr="00275E57">
              <w:rPr>
                <w:rFonts w:asciiTheme="majorHAnsi" w:hAnsiTheme="majorHAnsi"/>
                <w:color w:val="0000FF"/>
                <w:sz w:val="12"/>
                <w:szCs w:val="12"/>
              </w:rPr>
              <w:t>Фильтр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AC0C9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6D0B4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AF663F" w:rsidRPr="00275E57" w14:paraId="0669668E" w14:textId="77777777">
        <w:trPr>
          <w:trHeight w:val="440"/>
        </w:trPr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DC24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8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209F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19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94EDB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1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7187E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1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76DE9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АдресОбъекта</w:t>
            </w:r>
            <w:proofErr w:type="spellEnd"/>
          </w:p>
        </w:tc>
        <w:tc>
          <w:tcPr>
            <w:tcW w:w="10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46198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Вредитель</w:t>
            </w:r>
          </w:p>
        </w:tc>
        <w:tc>
          <w:tcPr>
            <w:tcW w:w="8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4D2AB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Площадь</w:t>
            </w:r>
          </w:p>
        </w:tc>
        <w:tc>
          <w:tcPr>
            <w:tcW w:w="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6DED2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Мастер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2EE73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Оценка</w:t>
            </w:r>
          </w:p>
        </w:tc>
      </w:tr>
      <w:tr w:rsidR="00AF663F" w:rsidRPr="00275E57" w14:paraId="411F4C4C" w14:textId="77777777">
        <w:trPr>
          <w:trHeight w:val="440"/>
        </w:trPr>
        <w:tc>
          <w:tcPr>
            <w:tcW w:w="4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8FF7D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235A3A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9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49579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B1DA5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1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1285C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A2663A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8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38977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1856C6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C5C4E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68BEE7E8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ED3A97C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91A0411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61ACA22" w14:textId="77777777" w:rsidR="00C1568D" w:rsidRPr="00275E57" w:rsidRDefault="00C1568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«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Соцсети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1CC9388B" w14:textId="77777777" w:rsidR="00C1568D" w:rsidRPr="00275E57" w:rsidRDefault="00C1568D" w:rsidP="00C1568D">
      <w:pPr>
        <w:ind w:left="144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6E8AFD31" w14:textId="77777777" w:rsidR="00C1568D" w:rsidRPr="00275E57" w:rsidRDefault="00C1568D" w:rsidP="00C1568D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Данное окно позволяет </w:t>
      </w:r>
      <w:r w:rsidR="00BA6281" w:rsidRPr="00275E57">
        <w:rPr>
          <w:rFonts w:asciiTheme="majorHAnsi" w:hAnsiTheme="majorHAnsi"/>
          <w:sz w:val="24"/>
          <w:szCs w:val="24"/>
          <w:lang w:val="ru-RU"/>
        </w:rPr>
        <w:t xml:space="preserve">создать и </w:t>
      </w:r>
      <w:r w:rsidRPr="00275E57">
        <w:rPr>
          <w:rFonts w:asciiTheme="majorHAnsi" w:hAnsiTheme="majorHAnsi"/>
          <w:sz w:val="24"/>
          <w:szCs w:val="24"/>
        </w:rPr>
        <w:t xml:space="preserve">выбирать </w:t>
      </w:r>
      <w:proofErr w:type="spellStart"/>
      <w:r w:rsidRPr="00275E57">
        <w:rPr>
          <w:rFonts w:asciiTheme="majorHAnsi" w:hAnsiTheme="majorHAnsi"/>
          <w:sz w:val="24"/>
          <w:szCs w:val="24"/>
        </w:rPr>
        <w:t>соцс</w:t>
      </w:r>
      <w:r w:rsidR="00BA6281" w:rsidRPr="00275E57">
        <w:rPr>
          <w:rFonts w:asciiTheme="majorHAnsi" w:hAnsiTheme="majorHAnsi"/>
          <w:sz w:val="24"/>
          <w:szCs w:val="24"/>
        </w:rPr>
        <w:t>еть</w:t>
      </w:r>
      <w:proofErr w:type="spellEnd"/>
      <w:r w:rsidR="00BA6281" w:rsidRPr="00275E57">
        <w:rPr>
          <w:rFonts w:asciiTheme="majorHAnsi" w:hAnsiTheme="majorHAnsi"/>
          <w:sz w:val="24"/>
          <w:szCs w:val="24"/>
        </w:rPr>
        <w:t>, которая будет отображаться</w:t>
      </w:r>
      <w:r w:rsidR="00BA6281" w:rsidRPr="00275E57">
        <w:rPr>
          <w:rFonts w:asciiTheme="majorHAnsi" w:hAnsiTheme="majorHAnsi"/>
          <w:sz w:val="24"/>
          <w:szCs w:val="24"/>
          <w:lang w:val="ru-RU"/>
        </w:rPr>
        <w:t xml:space="preserve"> </w:t>
      </w:r>
      <w:r w:rsidRPr="00275E57">
        <w:rPr>
          <w:rFonts w:asciiTheme="majorHAnsi" w:hAnsiTheme="majorHAnsi"/>
          <w:sz w:val="24"/>
          <w:szCs w:val="24"/>
        </w:rPr>
        <w:t xml:space="preserve">в </w:t>
      </w:r>
      <w:r w:rsidR="00BA6281" w:rsidRPr="00275E57">
        <w:rPr>
          <w:rFonts w:asciiTheme="majorHAnsi" w:hAnsiTheme="majorHAnsi"/>
          <w:sz w:val="24"/>
          <w:szCs w:val="24"/>
          <w:lang w:val="ru-RU"/>
        </w:rPr>
        <w:t xml:space="preserve">шапке и подвале </w:t>
      </w:r>
      <w:proofErr w:type="spellStart"/>
      <w:r w:rsidRPr="00275E57">
        <w:rPr>
          <w:rFonts w:asciiTheme="majorHAnsi" w:hAnsiTheme="majorHAnsi"/>
          <w:sz w:val="24"/>
          <w:szCs w:val="24"/>
        </w:rPr>
        <w:t>данно</w:t>
      </w:r>
      <w:r w:rsidR="00BA6281" w:rsidRPr="00275E57">
        <w:rPr>
          <w:rFonts w:asciiTheme="majorHAnsi" w:hAnsiTheme="majorHAnsi"/>
          <w:sz w:val="24"/>
          <w:szCs w:val="24"/>
          <w:lang w:val="ru-RU"/>
        </w:rPr>
        <w:t>го</w:t>
      </w:r>
      <w:proofErr w:type="spellEnd"/>
      <w:r w:rsidR="00DA23B3" w:rsidRPr="00275E57">
        <w:rPr>
          <w:rFonts w:asciiTheme="majorHAnsi" w:hAnsiTheme="majorHAnsi"/>
          <w:sz w:val="24"/>
          <w:szCs w:val="24"/>
        </w:rPr>
        <w:t xml:space="preserve"> П</w:t>
      </w:r>
      <w:r w:rsidR="00BA6281" w:rsidRPr="00275E57">
        <w:rPr>
          <w:rFonts w:asciiTheme="majorHAnsi" w:hAnsiTheme="majorHAnsi"/>
          <w:sz w:val="24"/>
          <w:szCs w:val="24"/>
        </w:rPr>
        <w:t>одраздела</w:t>
      </w:r>
      <w:r w:rsidR="00DA23B3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</w:p>
    <w:p w14:paraId="652032B1" w14:textId="77777777" w:rsidR="00C1568D" w:rsidRPr="00275E57" w:rsidRDefault="00C1568D" w:rsidP="00C1568D">
      <w:pPr>
        <w:ind w:left="1440"/>
        <w:rPr>
          <w:rFonts w:asciiTheme="majorHAnsi" w:hAnsiTheme="majorHAnsi"/>
          <w:i/>
        </w:rPr>
      </w:pPr>
    </w:p>
    <w:p w14:paraId="1F458DBD" w14:textId="77777777" w:rsidR="002829AC" w:rsidRPr="00275E57" w:rsidRDefault="002829AC" w:rsidP="002829A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“Роли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сотрудника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4A5B528B" w14:textId="77777777" w:rsidR="002829AC" w:rsidRPr="00275E57" w:rsidRDefault="002829AC" w:rsidP="002829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C7A71E5" w14:textId="77777777" w:rsidR="002829AC" w:rsidRPr="00275E57" w:rsidRDefault="002829AC" w:rsidP="002829AC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В этом окне </w:t>
      </w:r>
      <w:r w:rsidRPr="00275E57">
        <w:rPr>
          <w:rFonts w:asciiTheme="majorHAnsi" w:hAnsiTheme="majorHAnsi"/>
          <w:sz w:val="24"/>
          <w:szCs w:val="24"/>
          <w:highlight w:val="white"/>
        </w:rPr>
        <w:t>мы указываем права сотрудника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и права </w:t>
      </w:r>
      <w:r w:rsidRPr="00275E57">
        <w:rPr>
          <w:rFonts w:asciiTheme="majorHAnsi" w:hAnsiTheme="majorHAnsi"/>
          <w:sz w:val="24"/>
          <w:szCs w:val="24"/>
          <w:highlight w:val="white"/>
        </w:rPr>
        <w:t>доступ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к определенным разделам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Админки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.</w:t>
      </w:r>
    </w:p>
    <w:p w14:paraId="70701809" w14:textId="77777777" w:rsidR="002829AC" w:rsidRPr="00275E57" w:rsidRDefault="002829AC" w:rsidP="002829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 xml:space="preserve">Структура </w:t>
      </w:r>
    </w:p>
    <w:p w14:paraId="1756F3CE" w14:textId="77777777" w:rsidR="002829AC" w:rsidRPr="00275E57" w:rsidRDefault="006E6407" w:rsidP="002829AC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hyperlink r:id="rId17">
        <w:r w:rsidR="002829AC" w:rsidRPr="00275E57">
          <w:rPr>
            <w:rFonts w:asciiTheme="majorHAnsi" w:hAnsiTheme="majorHAnsi"/>
            <w:sz w:val="24"/>
            <w:szCs w:val="24"/>
            <w:highlight w:val="white"/>
            <w:u w:val="single"/>
          </w:rPr>
          <w:t>http://joxi.ru/52a33xhEkRJ6r0</w:t>
        </w:r>
      </w:hyperlink>
      <w:r w:rsidR="002829AC"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7DD3D3EA" w14:textId="77777777" w:rsidR="002829AC" w:rsidRPr="00275E57" w:rsidRDefault="002829AC" w:rsidP="00C1568D">
      <w:pPr>
        <w:ind w:left="1440"/>
        <w:rPr>
          <w:rFonts w:asciiTheme="majorHAnsi" w:hAnsiTheme="majorHAnsi"/>
          <w:i/>
        </w:rPr>
      </w:pPr>
    </w:p>
    <w:p w14:paraId="4275AD0C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Footer</w:t>
      </w:r>
      <w:proofErr w:type="spellEnd"/>
      <w:r w:rsidR="00A241F1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(подвал)</w:t>
      </w:r>
    </w:p>
    <w:p w14:paraId="377C74B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разделов:</w:t>
      </w:r>
    </w:p>
    <w:p w14:paraId="3C962B4E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Логотип компании</w:t>
      </w:r>
    </w:p>
    <w:p w14:paraId="68082A39" w14:textId="77777777" w:rsidR="009158A9" w:rsidRPr="00275E57" w:rsidRDefault="009158A9" w:rsidP="009158A9">
      <w:pPr>
        <w:ind w:left="2880"/>
        <w:rPr>
          <w:rFonts w:asciiTheme="majorHAnsi" w:hAnsiTheme="majorHAnsi"/>
          <w:sz w:val="24"/>
          <w:szCs w:val="24"/>
        </w:rPr>
      </w:pPr>
    </w:p>
    <w:p w14:paraId="1C48B336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>Импорт/экспорт файлов (обмен с Базой)</w:t>
      </w:r>
    </w:p>
    <w:p w14:paraId="2C0FE4AD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В данном разделе описана логика взаимодействия разрабатываемого ресурса с Базой ЭКОСЕТЬ посредством создания на сервере определенных папок с определенными названиями файлов.</w:t>
      </w:r>
    </w:p>
    <w:p w14:paraId="78C49451" w14:textId="77777777" w:rsidR="00AF663F" w:rsidRPr="00275E57" w:rsidRDefault="00AF663F">
      <w:pPr>
        <w:rPr>
          <w:rFonts w:asciiTheme="majorHAnsi" w:hAnsiTheme="majorHAnsi"/>
        </w:rPr>
      </w:pPr>
    </w:p>
    <w:p w14:paraId="287ACE9B" w14:textId="77777777" w:rsidR="00AF663F" w:rsidRPr="00275E57" w:rsidRDefault="00AF663F">
      <w:pPr>
        <w:rPr>
          <w:rFonts w:asciiTheme="majorHAnsi" w:hAnsiTheme="majorHAnsi"/>
          <w:b/>
          <w:i/>
          <w:color w:val="3C78D8"/>
        </w:rPr>
      </w:pPr>
    </w:p>
    <w:p w14:paraId="0A54C86F" w14:textId="77777777" w:rsidR="00AF663F" w:rsidRPr="00275E57" w:rsidRDefault="00ED4FB5">
      <w:pPr>
        <w:rPr>
          <w:rFonts w:asciiTheme="majorHAnsi" w:hAnsiTheme="majorHAnsi"/>
          <w:i/>
          <w:u w:val="single"/>
        </w:rPr>
      </w:pPr>
      <w:r w:rsidRPr="00275E57">
        <w:rPr>
          <w:rFonts w:asciiTheme="majorHAnsi" w:hAnsiTheme="majorHAnsi"/>
          <w:i/>
          <w:u w:val="single"/>
        </w:rPr>
        <w:t>Из Базы на Сайт будут выгружаться следующие данные:</w:t>
      </w:r>
    </w:p>
    <w:p w14:paraId="7199FFAC" w14:textId="77777777" w:rsidR="00AF663F" w:rsidRPr="00275E57" w:rsidRDefault="00AF663F">
      <w:pPr>
        <w:rPr>
          <w:rFonts w:asciiTheme="majorHAnsi" w:hAnsiTheme="majorHAnsi"/>
          <w:i/>
        </w:rPr>
      </w:pPr>
    </w:p>
    <w:tbl>
      <w:tblPr>
        <w:tblStyle w:val="af3"/>
        <w:tblW w:w="79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770"/>
        <w:gridCol w:w="1530"/>
        <w:gridCol w:w="1815"/>
      </w:tblGrid>
      <w:tr w:rsidR="00AF663F" w:rsidRPr="00275E57" w14:paraId="42ED50BB" w14:textId="77777777">
        <w:trPr>
          <w:trHeight w:val="44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4FE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Таблица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832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Добавление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0D8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Изменение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702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Удаление</w:t>
            </w:r>
          </w:p>
        </w:tc>
      </w:tr>
      <w:tr w:rsidR="00AF663F" w:rsidRPr="00275E57" w14:paraId="123A9485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DC5E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Пользователи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D21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DBA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761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23029989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7A52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Контрагенты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8AF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AE4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A82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21E02AC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E24E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Договора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936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40F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05D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1B1D1910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D3B7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D3C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009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5F8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24A51BF0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2BD1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Список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C2D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E09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9C5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5984831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8799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Список документов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86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850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B1A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5F103D2F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0BFC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9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420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AEB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03EEFE1A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1A94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Список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65D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231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436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</w:tbl>
    <w:p w14:paraId="0296D9D4" w14:textId="77777777" w:rsidR="00AF663F" w:rsidRPr="00275E57" w:rsidRDefault="00ED4FB5">
      <w:pPr>
        <w:rPr>
          <w:rFonts w:asciiTheme="majorHAnsi" w:hAnsiTheme="majorHAnsi"/>
          <w:i/>
        </w:rPr>
      </w:pPr>
      <w:r w:rsidRPr="00275E57">
        <w:rPr>
          <w:rFonts w:asciiTheme="majorHAnsi" w:hAnsiTheme="majorHAnsi"/>
          <w:i/>
        </w:rPr>
        <w:t>*В файл экспорта включаются все данные</w:t>
      </w:r>
    </w:p>
    <w:p w14:paraId="702F5E33" w14:textId="77777777" w:rsidR="00AF663F" w:rsidRPr="00275E57" w:rsidRDefault="00AF663F">
      <w:pPr>
        <w:rPr>
          <w:rFonts w:asciiTheme="majorHAnsi" w:hAnsiTheme="majorHAnsi"/>
          <w:i/>
        </w:rPr>
      </w:pPr>
    </w:p>
    <w:p w14:paraId="643DAF9B" w14:textId="77777777" w:rsidR="00AF663F" w:rsidRPr="00275E57" w:rsidRDefault="00AF663F">
      <w:pPr>
        <w:rPr>
          <w:rFonts w:asciiTheme="majorHAnsi" w:hAnsiTheme="majorHAnsi"/>
          <w:i/>
          <w:u w:val="single"/>
        </w:rPr>
      </w:pPr>
    </w:p>
    <w:p w14:paraId="2D86BF6D" w14:textId="77777777" w:rsidR="00AF663F" w:rsidRPr="00275E57" w:rsidRDefault="00ED4FB5">
      <w:pPr>
        <w:rPr>
          <w:rFonts w:asciiTheme="majorHAnsi" w:hAnsiTheme="majorHAnsi"/>
          <w:i/>
          <w:u w:val="single"/>
        </w:rPr>
      </w:pPr>
      <w:r w:rsidRPr="00275E57">
        <w:rPr>
          <w:rFonts w:asciiTheme="majorHAnsi" w:hAnsiTheme="majorHAnsi"/>
          <w:i/>
          <w:u w:val="single"/>
        </w:rPr>
        <w:t>Из Сайта в Базу будут выгружаться следующие данные:</w:t>
      </w:r>
    </w:p>
    <w:p w14:paraId="256A8494" w14:textId="77777777" w:rsidR="00AF663F" w:rsidRPr="00275E57" w:rsidRDefault="00AF663F">
      <w:pPr>
        <w:rPr>
          <w:rFonts w:asciiTheme="majorHAnsi" w:hAnsiTheme="majorHAnsi"/>
          <w:i/>
          <w:u w:val="single"/>
        </w:rPr>
      </w:pPr>
    </w:p>
    <w:tbl>
      <w:tblPr>
        <w:tblStyle w:val="af4"/>
        <w:tblW w:w="79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770"/>
        <w:gridCol w:w="1530"/>
        <w:gridCol w:w="1815"/>
      </w:tblGrid>
      <w:tr w:rsidR="00AF663F" w:rsidRPr="00275E57" w14:paraId="6E3BE54C" w14:textId="77777777">
        <w:trPr>
          <w:trHeight w:val="44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DC4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Объект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0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Добавление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A24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Изменение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5FE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Удаление</w:t>
            </w:r>
          </w:p>
        </w:tc>
      </w:tr>
      <w:tr w:rsidR="00AF663F" w:rsidRPr="00275E57" w14:paraId="29ED1843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750C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lastRenderedPageBreak/>
              <w:t>Пользователи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F82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726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379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177CBA77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809C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Контрагенты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91F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EB3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EDE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2251F843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2606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Договора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6FE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9B7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77C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2E1C8D1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F164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550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F2B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FB4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24A4C2A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9111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Список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F27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CA4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EA7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1DF885AF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2D1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Список документов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125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609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D01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3516C12A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574D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FED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433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2E3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7AE26E6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42A9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Список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19C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01A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F7A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</w:tbl>
    <w:p w14:paraId="5BB366D7" w14:textId="77777777" w:rsidR="00AF663F" w:rsidRPr="00275E57" w:rsidRDefault="00AF663F">
      <w:pPr>
        <w:rPr>
          <w:rFonts w:asciiTheme="majorHAnsi" w:hAnsiTheme="majorHAnsi"/>
          <w:i/>
        </w:rPr>
      </w:pPr>
    </w:p>
    <w:p w14:paraId="0C7D1E99" w14:textId="77777777" w:rsidR="00AF663F" w:rsidRPr="00275E57" w:rsidRDefault="00ED4FB5">
      <w:pPr>
        <w:rPr>
          <w:rFonts w:asciiTheme="majorHAnsi" w:hAnsiTheme="majorHAnsi"/>
          <w:i/>
        </w:rPr>
      </w:pPr>
      <w:r w:rsidRPr="00275E57">
        <w:rPr>
          <w:rFonts w:asciiTheme="majorHAnsi" w:hAnsiTheme="majorHAnsi"/>
          <w:i/>
        </w:rPr>
        <w:t>*В файл экспорта включаются только изменённые данные</w:t>
      </w:r>
    </w:p>
    <w:p w14:paraId="370B9AEA" w14:textId="77777777" w:rsidR="00AF663F" w:rsidRPr="00275E57" w:rsidRDefault="00AF663F">
      <w:pPr>
        <w:rPr>
          <w:rFonts w:asciiTheme="majorHAnsi" w:hAnsiTheme="majorHAnsi"/>
          <w:b/>
          <w:i/>
          <w:color w:val="3C78D8"/>
        </w:rPr>
      </w:pPr>
    </w:p>
    <w:p w14:paraId="5342D9D9" w14:textId="77777777" w:rsidR="00AF663F" w:rsidRPr="00275E57" w:rsidRDefault="00ED4FB5">
      <w:pPr>
        <w:rPr>
          <w:rFonts w:asciiTheme="majorHAnsi" w:hAnsiTheme="majorHAnsi"/>
          <w:b/>
          <w:i/>
          <w:color w:val="3C78D8"/>
        </w:rPr>
      </w:pPr>
      <w:r w:rsidRPr="00275E57">
        <w:rPr>
          <w:rFonts w:asciiTheme="majorHAnsi" w:hAnsiTheme="majorHAnsi"/>
          <w:b/>
          <w:i/>
          <w:color w:val="3C78D8"/>
        </w:rPr>
        <w:t>Для каждой таблицы создается свой отдельный файл</w:t>
      </w:r>
    </w:p>
    <w:p w14:paraId="46AC47AD" w14:textId="77777777" w:rsidR="00AF663F" w:rsidRPr="00275E57" w:rsidRDefault="00AF663F">
      <w:pPr>
        <w:rPr>
          <w:rFonts w:asciiTheme="majorHAnsi" w:hAnsiTheme="majorHAnsi"/>
          <w:b/>
        </w:rPr>
      </w:pPr>
    </w:p>
    <w:tbl>
      <w:tblPr>
        <w:tblStyle w:val="af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5985"/>
      </w:tblGrid>
      <w:tr w:rsidR="00AF663F" w:rsidRPr="00275E57" w14:paraId="57444419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9CA0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  <w:b/>
              </w:rPr>
            </w:pPr>
            <w:r w:rsidRPr="00275E57">
              <w:rPr>
                <w:rFonts w:asciiTheme="majorHAnsi" w:hAnsiTheme="majorHAnsi"/>
                <w:b/>
              </w:rPr>
              <w:t>Название файла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8BBA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  <w:b/>
              </w:rPr>
            </w:pPr>
            <w:r w:rsidRPr="00275E57">
              <w:rPr>
                <w:rFonts w:asciiTheme="majorHAnsi" w:hAnsiTheme="majorHAnsi"/>
                <w:b/>
              </w:rPr>
              <w:t>Описание таблицы</w:t>
            </w:r>
          </w:p>
        </w:tc>
      </w:tr>
      <w:tr w:rsidR="00AF663F" w:rsidRPr="00275E57" w14:paraId="43A03D5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51A4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users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E343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Пользователи</w:t>
            </w:r>
          </w:p>
        </w:tc>
      </w:tr>
      <w:tr w:rsidR="00AF663F" w:rsidRPr="00275E57" w14:paraId="1DD042E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B8DA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kontragenty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7982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Контрагенты</w:t>
            </w:r>
          </w:p>
        </w:tc>
      </w:tr>
      <w:tr w:rsidR="00AF663F" w:rsidRPr="00275E57" w14:paraId="4080E278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4C43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dogovora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8BB8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Договора</w:t>
            </w:r>
          </w:p>
        </w:tc>
      </w:tr>
      <w:tr w:rsidR="00AF663F" w:rsidRPr="00275E57" w14:paraId="3065051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DA28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grafik_lab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EBB9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График лабораторных исследований </w:t>
            </w:r>
          </w:p>
        </w:tc>
      </w:tr>
      <w:tr w:rsidR="00AF663F" w:rsidRPr="00275E57" w14:paraId="6921533A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A742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spisok</w:t>
            </w:r>
            <w:proofErr w:type="spellEnd"/>
            <w:r w:rsidRPr="00275E57">
              <w:rPr>
                <w:rFonts w:asciiTheme="majorHAnsi" w:hAnsiTheme="majorHAnsi"/>
              </w:rPr>
              <w:t xml:space="preserve">_ </w:t>
            </w:r>
            <w:proofErr w:type="spellStart"/>
            <w:r w:rsidRPr="00275E57">
              <w:rPr>
                <w:rFonts w:asciiTheme="majorHAnsi" w:hAnsiTheme="majorHAnsi"/>
              </w:rPr>
              <w:t>lab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6466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Список лабораторных исследований</w:t>
            </w:r>
          </w:p>
        </w:tc>
      </w:tr>
      <w:tr w:rsidR="00AF663F" w:rsidRPr="00275E57" w14:paraId="2191558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BE6C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spisok_doc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13B8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Список оформленных </w:t>
            </w:r>
            <w:proofErr w:type="spellStart"/>
            <w:r w:rsidRPr="00275E57">
              <w:rPr>
                <w:rFonts w:asciiTheme="majorHAnsi" w:hAnsiTheme="majorHAnsi"/>
              </w:rPr>
              <w:t>сандокументов</w:t>
            </w:r>
            <w:proofErr w:type="spellEnd"/>
          </w:p>
        </w:tc>
      </w:tr>
      <w:tr w:rsidR="00AF663F" w:rsidRPr="00275E57" w14:paraId="07156B1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0F03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grafik_dez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CB8C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</w:rPr>
              <w:t>дезработ</w:t>
            </w:r>
            <w:proofErr w:type="spellEnd"/>
          </w:p>
        </w:tc>
      </w:tr>
      <w:tr w:rsidR="00AF663F" w:rsidRPr="00275E57" w14:paraId="79F42832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11CB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spisok_dez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7AAE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Список проведённых дезинфекционных работ</w:t>
            </w:r>
          </w:p>
        </w:tc>
      </w:tr>
    </w:tbl>
    <w:p w14:paraId="26B6EED7" w14:textId="77777777" w:rsidR="00AF663F" w:rsidRPr="00275E57" w:rsidRDefault="00AF663F">
      <w:pPr>
        <w:rPr>
          <w:rFonts w:asciiTheme="majorHAnsi" w:hAnsiTheme="majorHAnsi"/>
          <w:color w:val="3C78D8"/>
        </w:rPr>
      </w:pPr>
    </w:p>
    <w:p w14:paraId="52F57E81" w14:textId="77777777" w:rsidR="00AF663F" w:rsidRPr="00275E57" w:rsidRDefault="00ED4FB5">
      <w:pPr>
        <w:rPr>
          <w:rFonts w:asciiTheme="majorHAnsi" w:hAnsiTheme="majorHAnsi"/>
          <w:i/>
        </w:rPr>
      </w:pPr>
      <w:proofErr w:type="gramStart"/>
      <w:r w:rsidRPr="00275E57">
        <w:rPr>
          <w:rFonts w:asciiTheme="majorHAnsi" w:hAnsiTheme="majorHAnsi"/>
          <w:i/>
        </w:rPr>
        <w:t>Комментарий :</w:t>
      </w:r>
      <w:proofErr w:type="gramEnd"/>
      <w:r w:rsidRPr="00275E57">
        <w:rPr>
          <w:rFonts w:asciiTheme="majorHAnsi" w:hAnsiTheme="majorHAnsi"/>
          <w:i/>
        </w:rPr>
        <w:t xml:space="preserve"> Данные файлы создает как Сайт, так и База. Для удобного понимания кто будет считывать файл будет создано две общие директории. </w:t>
      </w:r>
    </w:p>
    <w:p w14:paraId="2F02F0E2" w14:textId="77777777" w:rsidR="00AF663F" w:rsidRPr="00275E57" w:rsidRDefault="00AF663F">
      <w:pPr>
        <w:rPr>
          <w:rFonts w:asciiTheme="majorHAnsi" w:hAnsiTheme="majorHAnsi"/>
          <w:i/>
        </w:rPr>
      </w:pPr>
    </w:p>
    <w:p w14:paraId="1EDFD5A9" w14:textId="77777777" w:rsidR="00AF663F" w:rsidRPr="00275E57" w:rsidRDefault="00ED4FB5">
      <w:pPr>
        <w:rPr>
          <w:rFonts w:asciiTheme="majorHAnsi" w:hAnsiTheme="majorHAnsi"/>
          <w:b/>
          <w:i/>
          <w:lang w:val="en-US"/>
        </w:rPr>
      </w:pPr>
      <w:r w:rsidRPr="00275E57">
        <w:rPr>
          <w:rFonts w:asciiTheme="majorHAnsi" w:hAnsiTheme="majorHAnsi"/>
          <w:b/>
          <w:i/>
          <w:lang w:val="en-US"/>
        </w:rPr>
        <w:t>/import/</w:t>
      </w:r>
      <w:proofErr w:type="spellStart"/>
      <w:r w:rsidRPr="00275E57">
        <w:rPr>
          <w:rFonts w:asciiTheme="majorHAnsi" w:hAnsiTheme="majorHAnsi"/>
          <w:b/>
          <w:i/>
          <w:lang w:val="en-US"/>
        </w:rPr>
        <w:t>to_site</w:t>
      </w:r>
      <w:proofErr w:type="spellEnd"/>
      <w:r w:rsidRPr="00275E57">
        <w:rPr>
          <w:rFonts w:asciiTheme="majorHAnsi" w:hAnsiTheme="majorHAnsi"/>
          <w:b/>
          <w:i/>
          <w:lang w:val="en-US"/>
        </w:rPr>
        <w:t>/&lt;object&gt;/&lt;file&gt;</w:t>
      </w:r>
    </w:p>
    <w:p w14:paraId="0C1479C8" w14:textId="77777777" w:rsidR="00AF663F" w:rsidRPr="00275E57" w:rsidRDefault="00ED4FB5">
      <w:pPr>
        <w:rPr>
          <w:rFonts w:asciiTheme="majorHAnsi" w:hAnsiTheme="majorHAnsi"/>
          <w:b/>
          <w:i/>
          <w:lang w:val="en-US"/>
        </w:rPr>
      </w:pPr>
      <w:r w:rsidRPr="00275E57">
        <w:rPr>
          <w:rFonts w:asciiTheme="majorHAnsi" w:hAnsiTheme="majorHAnsi"/>
          <w:b/>
          <w:i/>
          <w:lang w:val="en-US"/>
        </w:rPr>
        <w:t>/import/</w:t>
      </w:r>
      <w:proofErr w:type="spellStart"/>
      <w:r w:rsidRPr="00275E57">
        <w:rPr>
          <w:rFonts w:asciiTheme="majorHAnsi" w:hAnsiTheme="majorHAnsi"/>
          <w:b/>
          <w:i/>
          <w:lang w:val="en-US"/>
        </w:rPr>
        <w:t>to_base</w:t>
      </w:r>
      <w:proofErr w:type="spellEnd"/>
      <w:r w:rsidRPr="00275E57">
        <w:rPr>
          <w:rFonts w:asciiTheme="majorHAnsi" w:hAnsiTheme="majorHAnsi"/>
          <w:b/>
          <w:i/>
          <w:lang w:val="en-US"/>
        </w:rPr>
        <w:t>/&lt;object&gt;/&lt;file&gt;</w:t>
      </w:r>
    </w:p>
    <w:p w14:paraId="0890A8C7" w14:textId="77777777" w:rsidR="00AF663F" w:rsidRPr="00275E57" w:rsidRDefault="00AF663F">
      <w:pPr>
        <w:rPr>
          <w:rFonts w:asciiTheme="majorHAnsi" w:hAnsiTheme="majorHAnsi"/>
          <w:b/>
          <w:i/>
          <w:color w:val="3C78D8"/>
          <w:lang w:val="en-US"/>
        </w:rPr>
      </w:pPr>
    </w:p>
    <w:p w14:paraId="30A799D5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Например, рассмотрим ситуацию по созданию файла с пользователями. </w:t>
      </w:r>
    </w:p>
    <w:p w14:paraId="28C55B6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lastRenderedPageBreak/>
        <w:t xml:space="preserve">При генерации файла сторонним сервисом, в соответствующей папке будет создан файл определенного наименования </w:t>
      </w:r>
      <w:r w:rsidRPr="00275E57">
        <w:rPr>
          <w:rFonts w:asciiTheme="majorHAnsi" w:hAnsiTheme="majorHAnsi"/>
          <w:b/>
          <w:i/>
        </w:rPr>
        <w:t>`users_145600000`</w:t>
      </w:r>
      <w:r w:rsidRPr="00275E57">
        <w:rPr>
          <w:rFonts w:asciiTheme="majorHAnsi" w:hAnsiTheme="majorHAnsi"/>
        </w:rPr>
        <w:t>. После импорта файла - файл будет удален.</w:t>
      </w:r>
    </w:p>
    <w:p w14:paraId="3650E5F3" w14:textId="77777777" w:rsidR="00AF663F" w:rsidRPr="00275E57" w:rsidRDefault="00AF663F">
      <w:pPr>
        <w:rPr>
          <w:rFonts w:asciiTheme="majorHAnsi" w:hAnsiTheme="majorHAnsi"/>
        </w:rPr>
      </w:pPr>
    </w:p>
    <w:p w14:paraId="58925918" w14:textId="77777777" w:rsidR="00AF663F" w:rsidRPr="00275E57" w:rsidRDefault="00ED4FB5">
      <w:pPr>
        <w:rPr>
          <w:rFonts w:asciiTheme="majorHAnsi" w:hAnsiTheme="majorHAnsi"/>
          <w:b/>
        </w:rPr>
      </w:pPr>
      <w:r w:rsidRPr="00275E57">
        <w:rPr>
          <w:rFonts w:asciiTheme="majorHAnsi" w:hAnsiTheme="majorHAnsi"/>
        </w:rPr>
        <w:t xml:space="preserve">Формат названия файла </w:t>
      </w:r>
      <w:r w:rsidRPr="00275E57">
        <w:rPr>
          <w:rFonts w:asciiTheme="majorHAnsi" w:hAnsiTheme="majorHAnsi"/>
          <w:b/>
          <w:i/>
          <w:color w:val="3C78D8"/>
        </w:rPr>
        <w:t>`</w:t>
      </w:r>
      <w:proofErr w:type="spellStart"/>
      <w:r w:rsidRPr="00275E57">
        <w:rPr>
          <w:rFonts w:asciiTheme="majorHAnsi" w:hAnsiTheme="majorHAnsi"/>
          <w:b/>
          <w:i/>
          <w:color w:val="3C78D8"/>
        </w:rPr>
        <w:t>object_timestamp</w:t>
      </w:r>
      <w:proofErr w:type="spellEnd"/>
      <w:r w:rsidRPr="00275E57">
        <w:rPr>
          <w:rFonts w:asciiTheme="majorHAnsi" w:hAnsiTheme="majorHAnsi"/>
          <w:b/>
          <w:i/>
          <w:color w:val="3C78D8"/>
        </w:rPr>
        <w:t xml:space="preserve">`, </w:t>
      </w:r>
      <w:proofErr w:type="gramStart"/>
      <w:r w:rsidRPr="00275E57">
        <w:rPr>
          <w:rFonts w:asciiTheme="majorHAnsi" w:hAnsiTheme="majorHAnsi"/>
        </w:rPr>
        <w:t>например</w:t>
      </w:r>
      <w:proofErr w:type="gramEnd"/>
      <w:r w:rsidRPr="00275E57">
        <w:rPr>
          <w:rFonts w:asciiTheme="majorHAnsi" w:hAnsiTheme="majorHAnsi"/>
          <w:b/>
        </w:rPr>
        <w:t xml:space="preserve"> users_2019032244.xls</w:t>
      </w:r>
    </w:p>
    <w:p w14:paraId="0170C1F1" w14:textId="77777777" w:rsidR="00AF663F" w:rsidRPr="00275E57" w:rsidRDefault="00AF663F">
      <w:pPr>
        <w:rPr>
          <w:rFonts w:asciiTheme="majorHAnsi" w:hAnsiTheme="majorHAnsi"/>
          <w:b/>
          <w:i/>
          <w:color w:val="3C78D8"/>
        </w:rPr>
      </w:pPr>
    </w:p>
    <w:p w14:paraId="5DCCF452" w14:textId="77777777" w:rsidR="00AF663F" w:rsidRPr="00275E57" w:rsidRDefault="00AF663F">
      <w:pPr>
        <w:rPr>
          <w:rFonts w:asciiTheme="majorHAnsi" w:hAnsiTheme="majorHAnsi"/>
          <w:b/>
          <w:i/>
          <w:color w:val="3C78D8"/>
        </w:rPr>
      </w:pPr>
    </w:p>
    <w:p w14:paraId="1AC5C95B" w14:textId="77777777" w:rsidR="00AF663F" w:rsidRPr="00275E57" w:rsidRDefault="00ED4FB5">
      <w:pPr>
        <w:rPr>
          <w:rFonts w:asciiTheme="majorHAnsi" w:hAnsiTheme="majorHAnsi"/>
          <w:b/>
          <w:i/>
          <w:color w:val="3C78D8"/>
        </w:rPr>
      </w:pPr>
      <w:r w:rsidRPr="00275E57">
        <w:rPr>
          <w:rFonts w:asciiTheme="majorHAnsi" w:hAnsiTheme="majorHAnsi"/>
          <w:b/>
          <w:i/>
          <w:color w:val="3C78D8"/>
        </w:rPr>
        <w:t>Действия по итогам импорта/экспорта файла</w:t>
      </w:r>
    </w:p>
    <w:p w14:paraId="30CA65A7" w14:textId="77777777" w:rsidR="00AF663F" w:rsidRPr="00275E57" w:rsidRDefault="00AF663F">
      <w:pPr>
        <w:rPr>
          <w:rFonts w:asciiTheme="majorHAnsi" w:hAnsiTheme="majorHAnsi"/>
        </w:rPr>
      </w:pPr>
    </w:p>
    <w:p w14:paraId="5FAA76F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По итогу импорта файла на сайт, происходит сравнение таблиц из Базы с таблицей на Сайте и помечаются записи, с которыми нужно сделать следующие действия:</w:t>
      </w:r>
    </w:p>
    <w:p w14:paraId="29A367AE" w14:textId="77777777" w:rsidR="00AF663F" w:rsidRPr="00275E57" w:rsidRDefault="00AF663F">
      <w:pPr>
        <w:rPr>
          <w:rFonts w:asciiTheme="majorHAnsi" w:hAnsiTheme="majorHAnsi"/>
        </w:rPr>
      </w:pPr>
    </w:p>
    <w:p w14:paraId="7CCD58A5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Действий всего может быть три: </w:t>
      </w: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F663F" w:rsidRPr="00275E57" w14:paraId="7C195D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BB5C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Название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975B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Описание</w:t>
            </w:r>
          </w:p>
        </w:tc>
      </w:tr>
      <w:tr w:rsidR="00AF663F" w:rsidRPr="00275E57" w14:paraId="3765F18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DAEA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add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26BE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Используем на первом импорте </w:t>
            </w:r>
            <w:proofErr w:type="spellStart"/>
            <w:r w:rsidRPr="00275E57">
              <w:rPr>
                <w:rFonts w:asciiTheme="majorHAnsi" w:hAnsiTheme="majorHAnsi"/>
              </w:rPr>
              <w:t>обьектов</w:t>
            </w:r>
            <w:proofErr w:type="spellEnd"/>
            <w:r w:rsidRPr="00275E57">
              <w:rPr>
                <w:rFonts w:asciiTheme="majorHAnsi" w:hAnsiTheme="majorHAnsi"/>
              </w:rPr>
              <w:t xml:space="preserve"> в систему.</w:t>
            </w:r>
          </w:p>
        </w:tc>
      </w:tr>
      <w:tr w:rsidR="00AF663F" w:rsidRPr="00275E57" w14:paraId="029987C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E1B1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update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187E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Используем только в тому </w:t>
            </w:r>
            <w:proofErr w:type="spellStart"/>
            <w:r w:rsidRPr="00275E57">
              <w:rPr>
                <w:rFonts w:asciiTheme="majorHAnsi" w:hAnsiTheme="majorHAnsi"/>
              </w:rPr>
              <w:t>сслучае</w:t>
            </w:r>
            <w:proofErr w:type="spellEnd"/>
            <w:r w:rsidRPr="00275E57">
              <w:rPr>
                <w:rFonts w:asciiTheme="majorHAnsi" w:hAnsiTheme="majorHAnsi"/>
              </w:rPr>
              <w:t xml:space="preserve">, если по определенным </w:t>
            </w:r>
            <w:proofErr w:type="spellStart"/>
            <w:r w:rsidRPr="00275E57">
              <w:rPr>
                <w:rFonts w:asciiTheme="majorHAnsi" w:hAnsiTheme="majorHAnsi"/>
              </w:rPr>
              <w:t>обьектам</w:t>
            </w:r>
            <w:proofErr w:type="spellEnd"/>
            <w:r w:rsidRPr="00275E57">
              <w:rPr>
                <w:rFonts w:asciiTheme="majorHAnsi" w:hAnsiTheme="majorHAnsi"/>
              </w:rPr>
              <w:t xml:space="preserve"> были изменения. </w:t>
            </w:r>
          </w:p>
        </w:tc>
      </w:tr>
      <w:tr w:rsidR="00AF663F" w:rsidRPr="00275E57" w14:paraId="6316833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5CEB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delete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80BC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Используем только в тому </w:t>
            </w:r>
            <w:proofErr w:type="spellStart"/>
            <w:r w:rsidRPr="00275E57">
              <w:rPr>
                <w:rFonts w:asciiTheme="majorHAnsi" w:hAnsiTheme="majorHAnsi"/>
              </w:rPr>
              <w:t>сслучае</w:t>
            </w:r>
            <w:proofErr w:type="spellEnd"/>
            <w:r w:rsidRPr="00275E57">
              <w:rPr>
                <w:rFonts w:asciiTheme="majorHAnsi" w:hAnsiTheme="majorHAnsi"/>
              </w:rPr>
              <w:t xml:space="preserve">, если по определенным </w:t>
            </w:r>
            <w:proofErr w:type="spellStart"/>
            <w:r w:rsidRPr="00275E57">
              <w:rPr>
                <w:rFonts w:asciiTheme="majorHAnsi" w:hAnsiTheme="majorHAnsi"/>
              </w:rPr>
              <w:t>обьектам</w:t>
            </w:r>
            <w:proofErr w:type="spellEnd"/>
            <w:r w:rsidRPr="00275E57">
              <w:rPr>
                <w:rFonts w:asciiTheme="majorHAnsi" w:hAnsiTheme="majorHAnsi"/>
              </w:rPr>
              <w:t xml:space="preserve"> были удаления. </w:t>
            </w:r>
          </w:p>
        </w:tc>
      </w:tr>
    </w:tbl>
    <w:p w14:paraId="71B4A36D" w14:textId="77777777" w:rsidR="00AF663F" w:rsidRPr="00275E57" w:rsidRDefault="00AF663F">
      <w:pPr>
        <w:rPr>
          <w:rFonts w:asciiTheme="majorHAnsi" w:hAnsiTheme="majorHAnsi"/>
          <w:i/>
        </w:rPr>
      </w:pPr>
    </w:p>
    <w:p w14:paraId="39EE939F" w14:textId="77777777" w:rsidR="00AF663F" w:rsidRPr="00275E57" w:rsidRDefault="00AF663F">
      <w:pPr>
        <w:rPr>
          <w:rFonts w:asciiTheme="majorHAnsi" w:hAnsiTheme="majorHAnsi"/>
          <w:i/>
        </w:rPr>
      </w:pPr>
    </w:p>
    <w:p w14:paraId="10A1FA87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bookmarkStart w:id="140" w:name="_19oio47d4z6c" w:colFirst="0" w:colLast="0"/>
      <w:bookmarkEnd w:id="140"/>
      <w:r w:rsidRPr="00275E57">
        <w:rPr>
          <w:rFonts w:asciiTheme="majorHAnsi" w:hAnsiTheme="majorHAnsi"/>
          <w:b/>
          <w:sz w:val="28"/>
          <w:szCs w:val="28"/>
        </w:rPr>
        <w:t>Требования к дизайну</w:t>
      </w:r>
    </w:p>
    <w:p w14:paraId="3114D6A0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077A79D7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Разработка дизайна планируется на три разрешения экрана:</w:t>
      </w:r>
    </w:p>
    <w:p w14:paraId="00A0EC0D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- 1366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px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- десктоп</w:t>
      </w:r>
    </w:p>
    <w:p w14:paraId="388C5204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- 768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px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- планшет</w:t>
      </w:r>
    </w:p>
    <w:p w14:paraId="7A332C22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- 320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px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-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мобайл</w:t>
      </w:r>
      <w:proofErr w:type="spellEnd"/>
    </w:p>
    <w:p w14:paraId="18310100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2B001F2A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Примеры сайтов: </w:t>
      </w:r>
    </w:p>
    <w:p w14:paraId="3EB850A5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3FFAA13C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  <w:u w:val="singl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</w:t>
      </w:r>
      <w:r w:rsidRPr="00275E57">
        <w:rPr>
          <w:rFonts w:asciiTheme="majorHAnsi" w:hAnsiTheme="majorHAnsi"/>
          <w:sz w:val="24"/>
          <w:szCs w:val="24"/>
          <w:highlight w:val="white"/>
          <w:u w:val="single"/>
        </w:rPr>
        <w:t>https://packwire.com/</w:t>
      </w:r>
    </w:p>
    <w:p w14:paraId="0D0845BB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1167BCA0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bookmarkStart w:id="141" w:name="_gtnz4qay4734" w:colFirst="0" w:colLast="0"/>
      <w:bookmarkEnd w:id="141"/>
      <w:r w:rsidRPr="00275E57">
        <w:rPr>
          <w:rFonts w:asciiTheme="majorHAnsi" w:hAnsiTheme="majorHAnsi"/>
          <w:b/>
          <w:sz w:val="28"/>
          <w:szCs w:val="28"/>
        </w:rPr>
        <w:t>Требования к верстке</w:t>
      </w:r>
    </w:p>
    <w:p w14:paraId="53BC079D" w14:textId="77777777" w:rsidR="00AF663F" w:rsidRPr="00275E57" w:rsidRDefault="00AF663F">
      <w:pPr>
        <w:widowControl w:val="0"/>
        <w:jc w:val="both"/>
        <w:rPr>
          <w:rFonts w:asciiTheme="majorHAnsi" w:hAnsiTheme="majorHAnsi"/>
          <w:b/>
          <w:sz w:val="24"/>
          <w:szCs w:val="24"/>
          <w:highlight w:val="white"/>
        </w:rPr>
      </w:pPr>
    </w:p>
    <w:p w14:paraId="6F7CE26E" w14:textId="77777777" w:rsidR="00AF663F" w:rsidRPr="00275E57" w:rsidRDefault="00ED4FB5">
      <w:pPr>
        <w:widowControl w:val="0"/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Сайт должен корректно отображаться и функционировать в следующих браузерах:</w:t>
      </w:r>
    </w:p>
    <w:p w14:paraId="25079258" w14:textId="77777777" w:rsidR="00AF663F" w:rsidRPr="00275E57" w:rsidRDefault="00ED4FB5">
      <w:pPr>
        <w:widowControl w:val="0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Google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chrome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65 и выше</w:t>
      </w:r>
    </w:p>
    <w:p w14:paraId="2E860187" w14:textId="77777777" w:rsidR="00AF663F" w:rsidRPr="00275E57" w:rsidRDefault="00ED4FB5">
      <w:pPr>
        <w:widowControl w:val="0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Firefox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59 и выше </w:t>
      </w:r>
    </w:p>
    <w:p w14:paraId="65F55D6D" w14:textId="77777777" w:rsidR="00AF663F" w:rsidRPr="00275E57" w:rsidRDefault="00ED4FB5">
      <w:pPr>
        <w:widowControl w:val="0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Opera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51 и выше</w:t>
      </w:r>
    </w:p>
    <w:p w14:paraId="110E0015" w14:textId="77777777" w:rsidR="00AF663F" w:rsidRPr="00275E57" w:rsidRDefault="00AF663F">
      <w:pPr>
        <w:widowControl w:val="0"/>
        <w:ind w:left="144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6125E52B" w14:textId="77777777" w:rsidR="00AF663F" w:rsidRPr="00275E57" w:rsidRDefault="00ED4FB5">
      <w:pPr>
        <w:ind w:firstLine="720"/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Адаптив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- необходимо корректное отображение на устройствах: </w:t>
      </w:r>
    </w:p>
    <w:p w14:paraId="05D57DAA" w14:textId="77777777" w:rsidR="00AF663F" w:rsidRPr="00275E57" w:rsidRDefault="00ED4FB5">
      <w:pPr>
        <w:ind w:left="720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Android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версии 6.0 и выше</w:t>
      </w:r>
    </w:p>
    <w:p w14:paraId="6A428A78" w14:textId="77777777" w:rsidR="00AF663F" w:rsidRPr="006E6407" w:rsidRDefault="00ED4FB5">
      <w:pPr>
        <w:ind w:left="720"/>
        <w:rPr>
          <w:rFonts w:asciiTheme="majorHAnsi" w:hAnsiTheme="majorHAnsi"/>
          <w:sz w:val="24"/>
          <w:szCs w:val="24"/>
          <w:highlight w:val="white"/>
          <w:lang w:val="en-US"/>
          <w:rPrChange w:id="142" w:author="Сергей Н. Рыжков" w:date="2020-01-31T13:49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</w:pPr>
      <w:r w:rsidRPr="006E6407">
        <w:rPr>
          <w:rFonts w:asciiTheme="majorHAnsi" w:hAnsiTheme="majorHAnsi"/>
          <w:sz w:val="24"/>
          <w:szCs w:val="24"/>
          <w:highlight w:val="white"/>
          <w:lang w:val="en-US"/>
          <w:rPrChange w:id="143" w:author="Сергей Н. Рыжков" w:date="2020-01-31T13:49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  <w:t xml:space="preserve">- </w:t>
      </w:r>
      <w:proofErr w:type="gramStart"/>
      <w:r w:rsidRPr="006E6407">
        <w:rPr>
          <w:rFonts w:asciiTheme="majorHAnsi" w:hAnsiTheme="majorHAnsi"/>
          <w:sz w:val="24"/>
          <w:szCs w:val="24"/>
          <w:highlight w:val="white"/>
          <w:lang w:val="en-US"/>
          <w:rPrChange w:id="144" w:author="Сергей Н. Рыжков" w:date="2020-01-31T13:49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  <w:t xml:space="preserve">IOS  </w:t>
      </w:r>
      <w:proofErr w:type="spellStart"/>
      <w:r w:rsidRPr="006E6407">
        <w:rPr>
          <w:rFonts w:asciiTheme="majorHAnsi" w:hAnsiTheme="majorHAnsi"/>
          <w:sz w:val="24"/>
          <w:szCs w:val="24"/>
          <w:highlight w:val="white"/>
          <w:lang w:val="en-US"/>
          <w:rPrChange w:id="145" w:author="Сергей Н. Рыжков" w:date="2020-01-31T13:49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  <w:t>iphone</w:t>
      </w:r>
      <w:proofErr w:type="spellEnd"/>
      <w:proofErr w:type="gramEnd"/>
      <w:r w:rsidRPr="006E6407">
        <w:rPr>
          <w:rFonts w:asciiTheme="majorHAnsi" w:hAnsiTheme="majorHAnsi"/>
          <w:sz w:val="24"/>
          <w:szCs w:val="24"/>
          <w:highlight w:val="white"/>
          <w:lang w:val="en-US"/>
          <w:rPrChange w:id="146" w:author="Сергей Н. Рыжков" w:date="2020-01-31T13:49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  <w:t xml:space="preserve"> 5s </w:t>
      </w:r>
      <w:r w:rsidRPr="00275E57">
        <w:rPr>
          <w:rFonts w:asciiTheme="majorHAnsi" w:hAnsiTheme="majorHAnsi"/>
          <w:sz w:val="24"/>
          <w:szCs w:val="24"/>
          <w:highlight w:val="white"/>
        </w:rPr>
        <w:t>и</w:t>
      </w:r>
      <w:r w:rsidRPr="006E6407">
        <w:rPr>
          <w:rFonts w:asciiTheme="majorHAnsi" w:hAnsiTheme="majorHAnsi"/>
          <w:sz w:val="24"/>
          <w:szCs w:val="24"/>
          <w:highlight w:val="white"/>
          <w:lang w:val="en-US"/>
          <w:rPrChange w:id="147" w:author="Сергей Н. Рыжков" w:date="2020-01-31T13:49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  <w:t xml:space="preserve"> </w:t>
      </w:r>
      <w:r w:rsidRPr="00275E57">
        <w:rPr>
          <w:rFonts w:asciiTheme="majorHAnsi" w:hAnsiTheme="majorHAnsi"/>
          <w:sz w:val="24"/>
          <w:szCs w:val="24"/>
          <w:highlight w:val="white"/>
        </w:rPr>
        <w:t>выше</w:t>
      </w:r>
      <w:r w:rsidRPr="006E6407">
        <w:rPr>
          <w:rFonts w:asciiTheme="majorHAnsi" w:hAnsiTheme="majorHAnsi"/>
          <w:sz w:val="24"/>
          <w:szCs w:val="24"/>
          <w:highlight w:val="white"/>
          <w:lang w:val="en-US"/>
          <w:rPrChange w:id="148" w:author="Сергей Н. Рыжков" w:date="2020-01-31T13:49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  <w:t>.</w:t>
      </w:r>
    </w:p>
    <w:p w14:paraId="15C701C7" w14:textId="77777777" w:rsidR="00AF663F" w:rsidRPr="00275E57" w:rsidRDefault="00ED4FB5">
      <w:pPr>
        <w:jc w:val="both"/>
        <w:rPr>
          <w:rFonts w:asciiTheme="majorHAnsi" w:hAnsiTheme="majorHAnsi"/>
          <w:sz w:val="24"/>
          <w:szCs w:val="24"/>
        </w:rPr>
      </w:pPr>
      <w:r w:rsidRPr="006E6407">
        <w:rPr>
          <w:rFonts w:asciiTheme="majorHAnsi" w:hAnsiTheme="majorHAnsi"/>
          <w:sz w:val="24"/>
          <w:szCs w:val="24"/>
          <w:highlight w:val="white"/>
          <w:lang w:val="en-US"/>
          <w:rPrChange w:id="149" w:author="Сергей Н. Рыжков" w:date="2020-01-31T13:49:00Z">
            <w:rPr>
              <w:rFonts w:asciiTheme="majorHAnsi" w:hAnsiTheme="majorHAnsi"/>
              <w:sz w:val="24"/>
              <w:szCs w:val="24"/>
              <w:highlight w:val="white"/>
            </w:rPr>
          </w:rPrChange>
        </w:rPr>
        <w:tab/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Верстка должна быть адаптивной для ширины экрана от 320 до 1920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px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.</w:t>
      </w:r>
    </w:p>
    <w:p w14:paraId="0E9BDD27" w14:textId="77777777" w:rsidR="00AF663F" w:rsidRPr="00275E57" w:rsidRDefault="00ED4FB5">
      <w:pPr>
        <w:ind w:firstLine="720"/>
        <w:jc w:val="both"/>
        <w:rPr>
          <w:rFonts w:asciiTheme="majorHAnsi" w:hAnsiTheme="majorHAnsi"/>
          <w:i/>
          <w:sz w:val="24"/>
          <w:szCs w:val="24"/>
        </w:rPr>
      </w:pPr>
      <w:r w:rsidRPr="00275E57">
        <w:rPr>
          <w:rFonts w:asciiTheme="majorHAnsi" w:hAnsiTheme="majorHAnsi"/>
          <w:i/>
          <w:sz w:val="24"/>
          <w:szCs w:val="24"/>
        </w:rPr>
        <w:lastRenderedPageBreak/>
        <w:t>Элементы анимации уточняются в ходе реализации дизайна проекта и предлагаются дизайнером в виде документа UI-KIT.</w:t>
      </w:r>
    </w:p>
    <w:p w14:paraId="0C7FDAF1" w14:textId="77777777" w:rsidR="00AF663F" w:rsidRPr="00275E57" w:rsidRDefault="00AF663F">
      <w:pPr>
        <w:ind w:firstLine="720"/>
        <w:jc w:val="both"/>
        <w:rPr>
          <w:rFonts w:asciiTheme="majorHAnsi" w:hAnsiTheme="majorHAnsi"/>
          <w:i/>
          <w:sz w:val="24"/>
          <w:szCs w:val="24"/>
        </w:rPr>
      </w:pPr>
    </w:p>
    <w:p w14:paraId="1FFF04C1" w14:textId="5F1BF38B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bookmarkStart w:id="150" w:name="_aw17bne94gy8" w:colFirst="0" w:colLast="0"/>
      <w:bookmarkEnd w:id="150"/>
      <w:r w:rsidRPr="00275E57">
        <w:rPr>
          <w:rFonts w:asciiTheme="majorHAnsi" w:hAnsiTheme="majorHAnsi"/>
          <w:b/>
          <w:sz w:val="28"/>
          <w:szCs w:val="28"/>
        </w:rPr>
        <w:t>Стек технологий</w:t>
      </w:r>
      <w:r w:rsidR="00B07C26" w:rsidRPr="00275E57">
        <w:rPr>
          <w:rFonts w:asciiTheme="majorHAnsi" w:hAnsiTheme="majorHAnsi"/>
          <w:b/>
          <w:sz w:val="28"/>
          <w:szCs w:val="28"/>
          <w:lang w:val="ru-RU"/>
        </w:rPr>
        <w:t xml:space="preserve"> </w:t>
      </w:r>
      <w:del w:id="151" w:author="Сергей Н. Рыжков" w:date="2020-01-29T14:32:00Z">
        <w:r w:rsidR="00B07C26" w:rsidRPr="00275E57" w:rsidDel="00066CFE">
          <w:rPr>
            <w:rFonts w:asciiTheme="majorHAnsi" w:hAnsiTheme="majorHAnsi"/>
            <w:b/>
            <w:sz w:val="28"/>
            <w:szCs w:val="28"/>
            <w:lang w:val="ru-RU"/>
          </w:rPr>
          <w:delText>(</w:delText>
        </w:r>
        <w:r w:rsidR="00B07C26" w:rsidRPr="00275E57" w:rsidDel="00066CFE">
          <w:rPr>
            <w:rFonts w:asciiTheme="majorHAnsi" w:hAnsiTheme="majorHAnsi"/>
            <w:b/>
            <w:color w:val="FF0000"/>
            <w:sz w:val="28"/>
            <w:szCs w:val="28"/>
            <w:lang w:val="ru-RU"/>
          </w:rPr>
          <w:delText>уточнить</w:delText>
        </w:r>
        <w:r w:rsidR="00B07C26" w:rsidRPr="00275E57" w:rsidDel="00066CFE">
          <w:rPr>
            <w:rFonts w:asciiTheme="majorHAnsi" w:hAnsiTheme="majorHAnsi"/>
            <w:b/>
            <w:sz w:val="28"/>
            <w:szCs w:val="28"/>
            <w:lang w:val="ru-RU"/>
          </w:rPr>
          <w:delText>)</w:delText>
        </w:r>
      </w:del>
    </w:p>
    <w:p w14:paraId="1566123E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5591820E" w14:textId="77777777" w:rsidR="00980DA2" w:rsidRPr="00275E57" w:rsidRDefault="00980DA2" w:rsidP="00980DA2">
      <w:pPr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275E57">
        <w:rPr>
          <w:rFonts w:asciiTheme="majorHAnsi" w:hAnsiTheme="majorHAnsi"/>
          <w:sz w:val="24"/>
          <w:szCs w:val="24"/>
          <w:lang w:val="en-US"/>
        </w:rPr>
        <w:t>СУБД  -</w:t>
      </w:r>
      <w:proofErr w:type="gramEnd"/>
      <w:r w:rsidRPr="00275E57">
        <w:rPr>
          <w:rFonts w:asciiTheme="majorHAnsi" w:hAnsiTheme="majorHAnsi"/>
          <w:sz w:val="24"/>
          <w:szCs w:val="24"/>
          <w:lang w:val="en-US"/>
        </w:rPr>
        <w:t xml:space="preserve"> PostgreSQL</w:t>
      </w:r>
    </w:p>
    <w:p w14:paraId="4A372462" w14:textId="77777777" w:rsidR="00980DA2" w:rsidRPr="00275E57" w:rsidRDefault="00980DA2" w:rsidP="00980DA2">
      <w:pPr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275E57">
        <w:rPr>
          <w:rFonts w:asciiTheme="majorHAnsi" w:hAnsiTheme="majorHAnsi"/>
          <w:sz w:val="24"/>
          <w:szCs w:val="24"/>
          <w:lang w:val="en-US"/>
        </w:rPr>
        <w:t>Сервер</w:t>
      </w:r>
      <w:proofErr w:type="spellEnd"/>
      <w:r w:rsidRPr="00275E57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  <w:lang w:val="en-US"/>
        </w:rPr>
        <w:t>приложений</w:t>
      </w:r>
      <w:proofErr w:type="spellEnd"/>
      <w:r w:rsidRPr="00275E57">
        <w:rPr>
          <w:rFonts w:asciiTheme="majorHAnsi" w:hAnsiTheme="majorHAnsi"/>
          <w:sz w:val="24"/>
          <w:szCs w:val="24"/>
          <w:lang w:val="en-US"/>
        </w:rPr>
        <w:t xml:space="preserve"> – Node JS</w:t>
      </w:r>
    </w:p>
    <w:p w14:paraId="0CB5FF16" w14:textId="407BA083" w:rsidR="00AF663F" w:rsidRPr="00275E57" w:rsidRDefault="00980DA2" w:rsidP="00980DA2">
      <w:pPr>
        <w:ind w:left="720"/>
        <w:jc w:val="both"/>
        <w:rPr>
          <w:rFonts w:asciiTheme="majorHAnsi" w:hAnsiTheme="majorHAnsi"/>
          <w:i/>
          <w:sz w:val="24"/>
          <w:szCs w:val="24"/>
          <w:highlight w:val="yellow"/>
        </w:rPr>
      </w:pPr>
      <w:proofErr w:type="spellStart"/>
      <w:r w:rsidRPr="00275E57">
        <w:rPr>
          <w:rFonts w:asciiTheme="majorHAnsi" w:hAnsiTheme="majorHAnsi"/>
          <w:sz w:val="24"/>
          <w:szCs w:val="24"/>
          <w:lang w:val="en-US"/>
        </w:rPr>
        <w:t>Клиент</w:t>
      </w:r>
      <w:proofErr w:type="spellEnd"/>
      <w:r w:rsidRPr="00275E57">
        <w:rPr>
          <w:rFonts w:asciiTheme="majorHAnsi" w:hAnsiTheme="majorHAnsi"/>
          <w:sz w:val="24"/>
          <w:szCs w:val="24"/>
          <w:lang w:val="en-US"/>
        </w:rPr>
        <w:t xml:space="preserve"> – </w:t>
      </w:r>
      <w:proofErr w:type="spellStart"/>
      <w:r w:rsidRPr="00275E57">
        <w:rPr>
          <w:rFonts w:asciiTheme="majorHAnsi" w:hAnsiTheme="majorHAnsi"/>
          <w:sz w:val="24"/>
          <w:szCs w:val="24"/>
          <w:lang w:val="en-US"/>
        </w:rPr>
        <w:t>Vue</w:t>
      </w:r>
      <w:proofErr w:type="spellEnd"/>
      <w:r w:rsidRPr="00275E57">
        <w:rPr>
          <w:rFonts w:asciiTheme="majorHAnsi" w:hAnsiTheme="majorHAnsi"/>
          <w:sz w:val="24"/>
          <w:szCs w:val="24"/>
          <w:lang w:val="en-US"/>
        </w:rPr>
        <w:t xml:space="preserve"> JS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3D07A311" w14:textId="77777777" w:rsidR="00AF663F" w:rsidRPr="00275E57" w:rsidRDefault="00AF663F">
      <w:pPr>
        <w:rPr>
          <w:rFonts w:asciiTheme="majorHAnsi" w:hAnsiTheme="majorHAnsi"/>
        </w:rPr>
      </w:pPr>
      <w:bookmarkStart w:id="152" w:name="_6yqjegtgan1z" w:colFirst="0" w:colLast="0"/>
      <w:bookmarkEnd w:id="152"/>
    </w:p>
    <w:p w14:paraId="6907A63B" w14:textId="7D0472D8" w:rsidR="00AF663F" w:rsidRPr="00275E57" w:rsidDel="00420D33" w:rsidRDefault="00AF663F">
      <w:pPr>
        <w:rPr>
          <w:del w:id="153" w:author="Сергей Н. Рыжков" w:date="2020-01-31T11:34:00Z"/>
          <w:rFonts w:asciiTheme="majorHAnsi" w:hAnsiTheme="majorHAnsi"/>
        </w:rPr>
      </w:pPr>
    </w:p>
    <w:p w14:paraId="65810437" w14:textId="2EB6BE68" w:rsidR="00AF663F" w:rsidRPr="00275E57" w:rsidDel="00420D33" w:rsidRDefault="00ED4FB5" w:rsidP="00A241F1">
      <w:pPr>
        <w:numPr>
          <w:ilvl w:val="0"/>
          <w:numId w:val="10"/>
        </w:numPr>
        <w:rPr>
          <w:del w:id="154" w:author="Сергей Н. Рыжков" w:date="2020-01-31T11:34:00Z"/>
          <w:rFonts w:asciiTheme="majorHAnsi" w:hAnsiTheme="majorHAnsi"/>
          <w:b/>
          <w:sz w:val="28"/>
          <w:szCs w:val="28"/>
        </w:rPr>
      </w:pPr>
      <w:bookmarkStart w:id="155" w:name="_88sd827c2cv6" w:colFirst="0" w:colLast="0"/>
      <w:bookmarkEnd w:id="155"/>
      <w:commentRangeStart w:id="156"/>
      <w:commentRangeStart w:id="157"/>
      <w:del w:id="158" w:author="Сергей Н. Рыжков" w:date="2020-01-31T11:34:00Z">
        <w:r w:rsidRPr="00275E57" w:rsidDel="00420D33">
          <w:rPr>
            <w:rFonts w:asciiTheme="majorHAnsi" w:hAnsiTheme="majorHAnsi"/>
            <w:b/>
            <w:sz w:val="28"/>
            <w:szCs w:val="28"/>
          </w:rPr>
          <w:delText>Инфраструктура</w:delText>
        </w:r>
        <w:r w:rsidR="00B07C26" w:rsidRPr="00275E57" w:rsidDel="00420D33">
          <w:rPr>
            <w:rFonts w:asciiTheme="majorHAnsi" w:hAnsiTheme="majorHAnsi"/>
            <w:b/>
            <w:sz w:val="28"/>
            <w:szCs w:val="28"/>
            <w:lang w:val="ru-RU"/>
          </w:rPr>
          <w:delText xml:space="preserve"> (</w:delText>
        </w:r>
        <w:r w:rsidR="00B07C26" w:rsidRPr="00275E57" w:rsidDel="00420D33">
          <w:rPr>
            <w:rFonts w:asciiTheme="majorHAnsi" w:hAnsiTheme="majorHAnsi"/>
            <w:b/>
            <w:color w:val="FF0000"/>
            <w:sz w:val="28"/>
            <w:szCs w:val="28"/>
            <w:lang w:val="ru-RU"/>
          </w:rPr>
          <w:delText>уточнить</w:delText>
        </w:r>
        <w:r w:rsidR="00B07C26" w:rsidRPr="00275E57" w:rsidDel="00420D33">
          <w:rPr>
            <w:rFonts w:asciiTheme="majorHAnsi" w:hAnsiTheme="majorHAnsi"/>
            <w:b/>
            <w:sz w:val="28"/>
            <w:szCs w:val="28"/>
            <w:lang w:val="ru-RU"/>
          </w:rPr>
          <w:delText>)</w:delText>
        </w:r>
        <w:commentRangeEnd w:id="156"/>
        <w:r w:rsidR="00066CFE" w:rsidDel="00420D33">
          <w:rPr>
            <w:rStyle w:val="afa"/>
          </w:rPr>
          <w:commentReference w:id="156"/>
        </w:r>
        <w:commentRangeEnd w:id="157"/>
        <w:r w:rsidR="00703D6D" w:rsidDel="00420D33">
          <w:rPr>
            <w:rStyle w:val="afa"/>
          </w:rPr>
          <w:commentReference w:id="157"/>
        </w:r>
      </w:del>
    </w:p>
    <w:p w14:paraId="218BA991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05F4F59F" w14:textId="1AFF6EF7" w:rsidR="00AF663F" w:rsidRPr="00275E57" w:rsidDel="00420D33" w:rsidRDefault="00ED4FB5">
      <w:pPr>
        <w:jc w:val="center"/>
        <w:rPr>
          <w:del w:id="159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60" w:author="Сергей Н. Рыжков" w:date="2020-01-31T11:34:00Z">
        <w:r w:rsidRPr="00275E57" w:rsidDel="00420D33">
          <w:rPr>
            <w:rFonts w:asciiTheme="majorHAnsi" w:hAnsiTheme="majorHAnsi"/>
            <w:noProof/>
            <w:sz w:val="24"/>
            <w:szCs w:val="24"/>
            <w:highlight w:val="white"/>
            <w:lang w:val="ru-RU"/>
            <w:rPrChange w:id="161" w:author="Unknown">
              <w:rPr>
                <w:noProof/>
                <w:lang w:val="ru-RU"/>
              </w:rPr>
            </w:rPrChange>
          </w:rPr>
          <w:drawing>
            <wp:inline distT="114300" distB="114300" distL="114300" distR="114300" wp14:anchorId="3B5FB9EA" wp14:editId="062A2CA5">
              <wp:extent cx="3805238" cy="4626512"/>
              <wp:effectExtent l="0" t="0" r="0" b="0"/>
              <wp:docPr id="5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05238" cy="462651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del>
    </w:p>
    <w:p w14:paraId="217F955A" w14:textId="5450B5F9" w:rsidR="00AF663F" w:rsidRPr="00275E57" w:rsidDel="00420D33" w:rsidRDefault="00AF663F">
      <w:pPr>
        <w:jc w:val="center"/>
        <w:rPr>
          <w:del w:id="162" w:author="Сергей Н. Рыжков" w:date="2020-01-31T11:34:00Z"/>
          <w:rFonts w:asciiTheme="majorHAnsi" w:hAnsiTheme="majorHAnsi"/>
          <w:sz w:val="24"/>
          <w:szCs w:val="24"/>
          <w:highlight w:val="white"/>
        </w:rPr>
        <w:pPrChange w:id="163" w:author="Сергей Н. Рыжков" w:date="2020-01-31T11:34:00Z">
          <w:pPr>
            <w:jc w:val="both"/>
          </w:pPr>
        </w:pPrChange>
      </w:pPr>
    </w:p>
    <w:p w14:paraId="36916733" w14:textId="3761ECCC" w:rsidR="00AF663F" w:rsidRPr="00275E57" w:rsidDel="00420D33" w:rsidRDefault="00AF663F">
      <w:pPr>
        <w:ind w:firstLine="720"/>
        <w:jc w:val="both"/>
        <w:rPr>
          <w:del w:id="164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</w:p>
    <w:p w14:paraId="0330F0A3" w14:textId="77777777" w:rsidR="00AF663F" w:rsidRPr="00275E57" w:rsidRDefault="00AF663F">
      <w:pPr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078C6048" w14:textId="42C611B2" w:rsidR="00AF663F" w:rsidRPr="00275E57" w:rsidDel="00420D33" w:rsidRDefault="00AF663F">
      <w:pPr>
        <w:jc w:val="both"/>
        <w:rPr>
          <w:del w:id="165" w:author="Сергей Н. Рыжков" w:date="2020-01-31T11:34:00Z"/>
          <w:rFonts w:asciiTheme="majorHAnsi" w:hAnsiTheme="majorHAnsi"/>
          <w:sz w:val="24"/>
          <w:szCs w:val="24"/>
          <w:highlight w:val="yellow"/>
        </w:rPr>
      </w:pPr>
    </w:p>
    <w:p w14:paraId="2F564D14" w14:textId="6D73D47E" w:rsidR="00AF663F" w:rsidRPr="00275E57" w:rsidDel="00420D33" w:rsidRDefault="00ED4FB5" w:rsidP="00A241F1">
      <w:pPr>
        <w:numPr>
          <w:ilvl w:val="0"/>
          <w:numId w:val="10"/>
        </w:numPr>
        <w:rPr>
          <w:del w:id="166" w:author="Сергей Н. Рыжков" w:date="2020-01-31T11:34:00Z"/>
          <w:rFonts w:asciiTheme="majorHAnsi" w:hAnsiTheme="majorHAnsi"/>
          <w:b/>
          <w:sz w:val="28"/>
          <w:szCs w:val="28"/>
        </w:rPr>
      </w:pPr>
      <w:bookmarkStart w:id="167" w:name="_j8r4y0gmyrhv" w:colFirst="0" w:colLast="0"/>
      <w:bookmarkEnd w:id="167"/>
      <w:commentRangeStart w:id="168"/>
      <w:commentRangeStart w:id="169"/>
      <w:del w:id="170" w:author="Сергей Н. Рыжков" w:date="2020-01-31T11:34:00Z">
        <w:r w:rsidRPr="00275E57" w:rsidDel="00420D33">
          <w:rPr>
            <w:rFonts w:asciiTheme="majorHAnsi" w:hAnsiTheme="majorHAnsi"/>
            <w:b/>
            <w:sz w:val="28"/>
            <w:szCs w:val="28"/>
          </w:rPr>
          <w:delText>Бекап-логика.</w:delText>
        </w:r>
        <w:commentRangeEnd w:id="168"/>
        <w:r w:rsidR="00066CFE" w:rsidDel="00420D33">
          <w:rPr>
            <w:rStyle w:val="afa"/>
          </w:rPr>
          <w:commentReference w:id="168"/>
        </w:r>
        <w:commentRangeEnd w:id="169"/>
        <w:r w:rsidR="00703D6D" w:rsidDel="00420D33">
          <w:rPr>
            <w:rStyle w:val="afa"/>
          </w:rPr>
          <w:commentReference w:id="169"/>
        </w:r>
      </w:del>
    </w:p>
    <w:p w14:paraId="1CD7B51A" w14:textId="0FABC5E9" w:rsidR="00AF663F" w:rsidRPr="00275E57" w:rsidDel="00420D33" w:rsidRDefault="00AF663F">
      <w:pPr>
        <w:jc w:val="both"/>
        <w:rPr>
          <w:del w:id="171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</w:p>
    <w:p w14:paraId="1A4B5D8F" w14:textId="266586D5" w:rsidR="00AF663F" w:rsidRPr="00275E57" w:rsidDel="00420D33" w:rsidRDefault="00ED4FB5">
      <w:pPr>
        <w:ind w:firstLine="720"/>
        <w:jc w:val="both"/>
        <w:rPr>
          <w:del w:id="172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73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В создании резервных копий должны участвовать три сервера:</w:delText>
        </w:r>
      </w:del>
    </w:p>
    <w:p w14:paraId="5850EE22" w14:textId="2FD6E413" w:rsidR="00AF663F" w:rsidRPr="00275E57" w:rsidDel="00420D33" w:rsidRDefault="00ED4FB5">
      <w:pPr>
        <w:ind w:firstLine="720"/>
        <w:jc w:val="both"/>
        <w:rPr>
          <w:del w:id="174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75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- основной сервер;</w:delText>
        </w:r>
      </w:del>
    </w:p>
    <w:p w14:paraId="33CC72DE" w14:textId="130E9E76" w:rsidR="00AF663F" w:rsidRPr="00275E57" w:rsidDel="00420D33" w:rsidRDefault="00ED4FB5">
      <w:pPr>
        <w:ind w:firstLine="720"/>
        <w:jc w:val="both"/>
        <w:rPr>
          <w:del w:id="176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77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- сервер репликации;</w:delText>
        </w:r>
      </w:del>
    </w:p>
    <w:p w14:paraId="455F8F02" w14:textId="11BB1A12" w:rsidR="00AF663F" w:rsidRPr="00275E57" w:rsidDel="00420D33" w:rsidRDefault="00ED4FB5">
      <w:pPr>
        <w:ind w:firstLine="720"/>
        <w:jc w:val="both"/>
        <w:rPr>
          <w:del w:id="178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79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- сторадж (сервер хранения).</w:delText>
        </w:r>
      </w:del>
    </w:p>
    <w:p w14:paraId="7DFE09D4" w14:textId="51E3EA39" w:rsidR="00AF663F" w:rsidRPr="00275E57" w:rsidDel="00420D33" w:rsidRDefault="00AF663F">
      <w:pPr>
        <w:ind w:firstLine="720"/>
        <w:jc w:val="both"/>
        <w:rPr>
          <w:del w:id="180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</w:p>
    <w:p w14:paraId="15CBFC82" w14:textId="095CC62C" w:rsidR="00AF663F" w:rsidRPr="00275E57" w:rsidDel="00420D33" w:rsidRDefault="00ED4FB5">
      <w:pPr>
        <w:ind w:firstLine="720"/>
        <w:jc w:val="both"/>
        <w:rPr>
          <w:del w:id="181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82" w:author="Сергей Н. Рыжков" w:date="2020-01-31T11:34:00Z">
        <w:r w:rsidRPr="00275E57" w:rsidDel="00420D33">
          <w:rPr>
            <w:rFonts w:asciiTheme="majorHAnsi" w:hAnsiTheme="majorHAnsi"/>
            <w:b/>
            <w:sz w:val="24"/>
            <w:szCs w:val="24"/>
            <w:highlight w:val="white"/>
          </w:rPr>
          <w:delText xml:space="preserve">База данных. </w:delText>
        </w:r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 xml:space="preserve"> База реплицируется онлайн на сервер репликации, это означает, что любое изменение базы тут же отображается на сервере репликации, без участия каких-либо скриптов. Но это не защищает базу в полном объеме, так как при удалении базы на основном сервере она тут же удалится и на сервере репликации, хотя и существует методика возврата по бинарным логам, но 100% гарантии это не дает. Поэтому основное назначении сервера репликации, в том, чтоб создавать дамп базы, не затрагивая базу основного сервера. Это значительно снижает накладные расходы (нагрузка на ввод-вывод и процессор), а также простой базы, так как при создании дампа необходимо локировать таблицы (блокирование таблиц, на время создания дампа, во избежание изменений в процессе создания дампа).</w:delText>
        </w:r>
      </w:del>
    </w:p>
    <w:p w14:paraId="4DA2CFAF" w14:textId="622B1FCF" w:rsidR="00AF663F" w:rsidRPr="00275E57" w:rsidDel="00420D33" w:rsidRDefault="00ED4FB5">
      <w:pPr>
        <w:ind w:firstLine="720"/>
        <w:jc w:val="both"/>
        <w:rPr>
          <w:del w:id="183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84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После создания дампа базы на сервере репликации, дамп архивируется и заливается по защищенному соединению SSH на сторадж для хранения.</w:delText>
        </w:r>
      </w:del>
    </w:p>
    <w:p w14:paraId="7A0638D9" w14:textId="2B704628" w:rsidR="00AF663F" w:rsidRPr="00275E57" w:rsidDel="00420D33" w:rsidRDefault="00AF663F">
      <w:pPr>
        <w:ind w:firstLine="720"/>
        <w:jc w:val="both"/>
        <w:rPr>
          <w:del w:id="185" w:author="Сергей Н. Рыжков" w:date="2020-01-31T11:34:00Z"/>
          <w:rFonts w:asciiTheme="majorHAnsi" w:hAnsiTheme="majorHAnsi"/>
          <w:b/>
          <w:sz w:val="24"/>
          <w:szCs w:val="24"/>
          <w:highlight w:val="white"/>
        </w:rPr>
      </w:pPr>
    </w:p>
    <w:p w14:paraId="5BBFD996" w14:textId="65A79EDE" w:rsidR="00AF663F" w:rsidRPr="00275E57" w:rsidDel="00420D33" w:rsidRDefault="00ED4FB5">
      <w:pPr>
        <w:ind w:firstLine="720"/>
        <w:jc w:val="both"/>
        <w:rPr>
          <w:del w:id="186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87" w:author="Сергей Н. Рыжков" w:date="2020-01-31T11:34:00Z">
        <w:r w:rsidRPr="00275E57" w:rsidDel="00420D33">
          <w:rPr>
            <w:rFonts w:asciiTheme="majorHAnsi" w:hAnsiTheme="majorHAnsi"/>
            <w:b/>
            <w:sz w:val="24"/>
            <w:szCs w:val="24"/>
            <w:highlight w:val="white"/>
          </w:rPr>
          <w:delText xml:space="preserve">Файлы.  </w:delText>
        </w:r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Содержимое web-каталога, синхронизируется с аналогичным каталогом на сервере репликации, причем не происходит полное копирование каталога, а происходит синхронизация изменений, это значительно снижает сетевой трафик и нагрузку на ввод-вывод.</w:delText>
        </w:r>
      </w:del>
    </w:p>
    <w:p w14:paraId="6A0B39F7" w14:textId="7DC04390" w:rsidR="00AF663F" w:rsidRPr="00275E57" w:rsidDel="00420D33" w:rsidRDefault="00ED4FB5">
      <w:pPr>
        <w:ind w:firstLine="720"/>
        <w:jc w:val="both"/>
        <w:rPr>
          <w:del w:id="188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89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После окончания синхронизации каталога, каталог архивируется и также заливается по SSH на сторадж для хранения.</w:delText>
        </w:r>
      </w:del>
    </w:p>
    <w:p w14:paraId="4BBB96D7" w14:textId="44A66698" w:rsidR="00AF663F" w:rsidRPr="00275E57" w:rsidDel="00420D33" w:rsidRDefault="00ED4FB5">
      <w:pPr>
        <w:ind w:firstLine="720"/>
        <w:jc w:val="both"/>
        <w:rPr>
          <w:del w:id="190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91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Процесс архивации состоит из этапов:</w:delText>
        </w:r>
      </w:del>
    </w:p>
    <w:p w14:paraId="76969556" w14:textId="1B9B3B75" w:rsidR="00AF663F" w:rsidRPr="00275E57" w:rsidDel="00420D33" w:rsidRDefault="00ED4FB5">
      <w:pPr>
        <w:numPr>
          <w:ilvl w:val="0"/>
          <w:numId w:val="3"/>
        </w:numPr>
        <w:jc w:val="both"/>
        <w:rPr>
          <w:del w:id="192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93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Проверка состояния репликации</w:delText>
        </w:r>
      </w:del>
    </w:p>
    <w:p w14:paraId="09EBFF47" w14:textId="42EC5C7B" w:rsidR="00AF663F" w:rsidRPr="00275E57" w:rsidDel="00420D33" w:rsidRDefault="00ED4FB5">
      <w:pPr>
        <w:numPr>
          <w:ilvl w:val="0"/>
          <w:numId w:val="3"/>
        </w:numPr>
        <w:jc w:val="both"/>
        <w:rPr>
          <w:del w:id="194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95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Создание дампа базы данных и его архивация</w:delText>
        </w:r>
      </w:del>
    </w:p>
    <w:p w14:paraId="3DAD0429" w14:textId="46B48C9F" w:rsidR="00AF663F" w:rsidRPr="00275E57" w:rsidDel="00420D33" w:rsidRDefault="00ED4FB5">
      <w:pPr>
        <w:numPr>
          <w:ilvl w:val="0"/>
          <w:numId w:val="3"/>
        </w:numPr>
        <w:jc w:val="both"/>
        <w:rPr>
          <w:del w:id="196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97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Синхронизация Web-каталога и создание архива</w:delText>
        </w:r>
      </w:del>
    </w:p>
    <w:p w14:paraId="318569AB" w14:textId="2EE077F3" w:rsidR="00AF663F" w:rsidRPr="00275E57" w:rsidDel="00420D33" w:rsidRDefault="00ED4FB5">
      <w:pPr>
        <w:numPr>
          <w:ilvl w:val="0"/>
          <w:numId w:val="3"/>
        </w:numPr>
        <w:jc w:val="both"/>
        <w:rPr>
          <w:del w:id="198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199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Проверка свободного места на сторадже</w:delText>
        </w:r>
      </w:del>
    </w:p>
    <w:p w14:paraId="6633979D" w14:textId="30548F93" w:rsidR="00AF663F" w:rsidRPr="00275E57" w:rsidDel="00420D33" w:rsidRDefault="00ED4FB5">
      <w:pPr>
        <w:numPr>
          <w:ilvl w:val="0"/>
          <w:numId w:val="3"/>
        </w:numPr>
        <w:jc w:val="both"/>
        <w:rPr>
          <w:del w:id="200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201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Удаление старых файлов на сторадже, срок хранения которых истек</w:delText>
        </w:r>
      </w:del>
    </w:p>
    <w:p w14:paraId="644C61B6" w14:textId="34084CBE" w:rsidR="00AF663F" w:rsidRPr="00275E57" w:rsidDel="00420D33" w:rsidRDefault="00ED4FB5">
      <w:pPr>
        <w:numPr>
          <w:ilvl w:val="0"/>
          <w:numId w:val="3"/>
        </w:numPr>
        <w:jc w:val="both"/>
        <w:rPr>
          <w:del w:id="202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203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Заливка архивов на сторадж.</w:delText>
        </w:r>
      </w:del>
    </w:p>
    <w:p w14:paraId="614D70BC" w14:textId="46956D25" w:rsidR="00AF663F" w:rsidRPr="00275E57" w:rsidDel="00420D33" w:rsidRDefault="00ED4FB5">
      <w:pPr>
        <w:numPr>
          <w:ilvl w:val="0"/>
          <w:numId w:val="3"/>
        </w:numPr>
        <w:jc w:val="both"/>
        <w:rPr>
          <w:del w:id="204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205" w:author="Сергей Н. Рыжков" w:date="2020-01-31T11:34:00Z">
        <w:r w:rsidRPr="00275E57" w:rsidDel="00420D33">
          <w:rPr>
            <w:rFonts w:asciiTheme="majorHAnsi" w:hAnsiTheme="majorHAnsi"/>
            <w:sz w:val="24"/>
            <w:szCs w:val="24"/>
            <w:highlight w:val="white"/>
          </w:rPr>
          <w:delText>Удаление созданных архивов на сервере репликации</w:delText>
        </w:r>
      </w:del>
    </w:p>
    <w:p w14:paraId="72EAD288" w14:textId="6D88EC85" w:rsidR="00AF663F" w:rsidRPr="00275E57" w:rsidDel="00420D33" w:rsidRDefault="00AF663F">
      <w:pPr>
        <w:ind w:left="1440"/>
        <w:jc w:val="both"/>
        <w:rPr>
          <w:del w:id="206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</w:p>
    <w:p w14:paraId="359B9D60" w14:textId="683712D2" w:rsidR="00AF663F" w:rsidRPr="00275E57" w:rsidDel="00420D33" w:rsidRDefault="00ED4FB5">
      <w:pPr>
        <w:ind w:firstLine="720"/>
        <w:jc w:val="both"/>
        <w:rPr>
          <w:del w:id="207" w:author="Сергей Н. Рыжков" w:date="2020-01-31T11:34:00Z"/>
          <w:rFonts w:asciiTheme="majorHAnsi" w:hAnsiTheme="majorHAnsi"/>
          <w:sz w:val="24"/>
          <w:szCs w:val="24"/>
          <w:highlight w:val="white"/>
        </w:rPr>
      </w:pPr>
      <w:del w:id="208" w:author="Сергей Н. Рыжков" w:date="2020-01-31T11:34:00Z">
        <w:r w:rsidRPr="00275E57" w:rsidDel="00420D33">
          <w:rPr>
            <w:rFonts w:asciiTheme="majorHAnsi" w:hAnsiTheme="majorHAnsi"/>
            <w:i/>
            <w:sz w:val="24"/>
            <w:szCs w:val="24"/>
            <w:highlight w:val="white"/>
          </w:rPr>
          <w:delText>При возникновении проблем на любом из этапов отправляется уведомление на электронную почту. Можно регулировать частоту запуска задачи архивации и срок хранения бекапов на сторадже.</w:delText>
        </w:r>
      </w:del>
    </w:p>
    <w:p w14:paraId="2DF129FE" w14:textId="23D9E6EC" w:rsidR="00AF663F" w:rsidRPr="00275E57" w:rsidDel="00420D33" w:rsidRDefault="00AF663F">
      <w:pPr>
        <w:jc w:val="both"/>
        <w:rPr>
          <w:del w:id="209" w:author="Сергей Н. Рыжков" w:date="2020-01-31T11:34:00Z"/>
          <w:rFonts w:asciiTheme="majorHAnsi" w:hAnsiTheme="majorHAnsi"/>
          <w:sz w:val="24"/>
          <w:szCs w:val="24"/>
        </w:rPr>
      </w:pPr>
    </w:p>
    <w:p w14:paraId="17E4BF01" w14:textId="797CB409" w:rsidR="00AF663F" w:rsidRPr="00275E57" w:rsidDel="00420D33" w:rsidRDefault="00AF663F">
      <w:pPr>
        <w:jc w:val="both"/>
        <w:rPr>
          <w:del w:id="210" w:author="Сергей Н. Рыжков" w:date="2020-01-31T11:34:00Z"/>
          <w:rFonts w:asciiTheme="majorHAnsi" w:hAnsiTheme="majorHAnsi"/>
          <w:sz w:val="24"/>
          <w:szCs w:val="24"/>
        </w:rPr>
      </w:pPr>
    </w:p>
    <w:p w14:paraId="3D805903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proofErr w:type="spellStart"/>
      <w:r w:rsidRPr="00275E57">
        <w:rPr>
          <w:rFonts w:asciiTheme="majorHAnsi" w:hAnsiTheme="majorHAnsi"/>
          <w:b/>
          <w:sz w:val="28"/>
          <w:szCs w:val="28"/>
        </w:rPr>
        <w:t>Seo</w:t>
      </w:r>
      <w:proofErr w:type="spellEnd"/>
      <w:r w:rsidRPr="00275E57">
        <w:rPr>
          <w:rFonts w:asciiTheme="majorHAnsi" w:hAnsiTheme="majorHAnsi"/>
          <w:b/>
          <w:sz w:val="28"/>
          <w:szCs w:val="28"/>
        </w:rPr>
        <w:t>-требования</w:t>
      </w:r>
    </w:p>
    <w:p w14:paraId="7FE3A526" w14:textId="77777777" w:rsidR="00AF663F" w:rsidRPr="00275E57" w:rsidRDefault="00AF663F">
      <w:pPr>
        <w:jc w:val="both"/>
        <w:rPr>
          <w:rFonts w:asciiTheme="majorHAnsi" w:hAnsiTheme="majorHAnsi"/>
          <w:sz w:val="24"/>
          <w:szCs w:val="24"/>
        </w:rPr>
      </w:pPr>
    </w:p>
    <w:p w14:paraId="5B439392" w14:textId="77777777" w:rsidR="00AF663F" w:rsidRPr="00275E57" w:rsidRDefault="00ED4FB5">
      <w:pPr>
        <w:ind w:right="-278"/>
        <w:jc w:val="center"/>
        <w:rPr>
          <w:rFonts w:asciiTheme="majorHAnsi" w:hAnsiTheme="majorHAnsi"/>
          <w:b/>
          <w:sz w:val="26"/>
          <w:szCs w:val="26"/>
          <w:highlight w:val="white"/>
        </w:rPr>
      </w:pPr>
      <w:r w:rsidRPr="00275E57">
        <w:rPr>
          <w:rFonts w:asciiTheme="majorHAnsi" w:hAnsiTheme="majorHAnsi"/>
          <w:b/>
          <w:sz w:val="26"/>
          <w:szCs w:val="26"/>
          <w:highlight w:val="white"/>
        </w:rPr>
        <w:t xml:space="preserve">ЧПУ </w:t>
      </w:r>
    </w:p>
    <w:p w14:paraId="4A81301D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i/>
        </w:rPr>
        <w:t>УРЛ для ЧПУ:</w:t>
      </w:r>
      <w:r w:rsidRPr="00275E57">
        <w:rPr>
          <w:rFonts w:asciiTheme="majorHAnsi" w:hAnsiTheme="majorHAnsi"/>
        </w:rPr>
        <w:t xml:space="preserve"> </w:t>
      </w:r>
    </w:p>
    <w:p w14:paraId="591FADD6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Все УРЛ для </w:t>
      </w:r>
      <w:proofErr w:type="gramStart"/>
      <w:r w:rsidRPr="00275E57">
        <w:rPr>
          <w:rFonts w:asciiTheme="majorHAnsi" w:hAnsiTheme="majorHAnsi"/>
        </w:rPr>
        <w:t>фильтров,  должны</w:t>
      </w:r>
      <w:proofErr w:type="gramEnd"/>
      <w:r w:rsidRPr="00275E57">
        <w:rPr>
          <w:rFonts w:asciiTheme="majorHAnsi" w:hAnsiTheme="majorHAnsi"/>
        </w:rPr>
        <w:t xml:space="preserve"> быть реализованы как ЧПУ.</w:t>
      </w:r>
    </w:p>
    <w:p w14:paraId="2F5CDAC3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i/>
          <w:color w:val="333333"/>
          <w:sz w:val="21"/>
          <w:szCs w:val="21"/>
          <w:u w:val="single"/>
        </w:rPr>
      </w:pPr>
      <w:r w:rsidRPr="00275E57">
        <w:rPr>
          <w:rFonts w:asciiTheme="majorHAnsi" w:hAnsiTheme="majorHAnsi"/>
          <w:i/>
          <w:color w:val="333333"/>
          <w:sz w:val="21"/>
          <w:szCs w:val="21"/>
          <w:u w:val="single"/>
        </w:rPr>
        <w:t xml:space="preserve">Подробно по требованиям </w:t>
      </w:r>
    </w:p>
    <w:p w14:paraId="18413386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>Для страниц фильтрации необходимо реализовать ЧПУ-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урл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(без 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гет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>-параметров).</w:t>
      </w:r>
    </w:p>
    <w:p w14:paraId="18625680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 xml:space="preserve">Все фильтры, как единичные, так и пересечения, должны быть реализованы в формате ЧПУ. </w:t>
      </w:r>
    </w:p>
    <w:p w14:paraId="0F9D3688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b/>
          <w:color w:val="FF0000"/>
          <w:sz w:val="21"/>
          <w:szCs w:val="21"/>
        </w:rPr>
        <w:t xml:space="preserve">1. </w:t>
      </w:r>
      <w:r w:rsidRPr="00275E57">
        <w:rPr>
          <w:rFonts w:asciiTheme="majorHAnsi" w:hAnsiTheme="majorHAnsi"/>
          <w:color w:val="333333"/>
          <w:sz w:val="21"/>
          <w:szCs w:val="21"/>
        </w:rPr>
        <w:t xml:space="preserve">Примеры отображения, если выбираются несколько значений из разных категорий фильтрации (нет фильтров из одной </w:t>
      </w:r>
      <w:proofErr w:type="spellStart"/>
      <w:proofErr w:type="gramStart"/>
      <w:r w:rsidRPr="00275E57">
        <w:rPr>
          <w:rFonts w:asciiTheme="majorHAnsi" w:hAnsiTheme="majorHAnsi"/>
          <w:color w:val="333333"/>
          <w:sz w:val="21"/>
          <w:szCs w:val="21"/>
        </w:rPr>
        <w:t>категории:красные</w:t>
      </w:r>
      <w:proofErr w:type="spellEnd"/>
      <w:proofErr w:type="gramEnd"/>
      <w:r w:rsidRPr="00275E57">
        <w:rPr>
          <w:rFonts w:asciiTheme="majorHAnsi" w:hAnsiTheme="majorHAnsi"/>
          <w:color w:val="333333"/>
          <w:sz w:val="21"/>
          <w:szCs w:val="21"/>
        </w:rPr>
        <w:t xml:space="preserve"> и черные ботинки): </w:t>
      </w:r>
    </w:p>
    <w:p w14:paraId="1D41C491" w14:textId="77777777" w:rsidR="00AF663F" w:rsidRPr="00275E57" w:rsidRDefault="006E6407">
      <w:pPr>
        <w:shd w:val="clear" w:color="auto" w:fill="FFFFFF"/>
        <w:spacing w:before="160"/>
        <w:rPr>
          <w:rFonts w:asciiTheme="majorHAnsi" w:hAnsiTheme="majorHAnsi"/>
          <w:b/>
          <w:color w:val="333333"/>
          <w:sz w:val="21"/>
          <w:szCs w:val="21"/>
        </w:rPr>
      </w:pPr>
      <w:hyperlink r:id="rId19"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&lt;название категории/подкатегории&gt;/&lt;название фильтра&gt;/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-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еденичный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фильтр : http://ekoset.ru/clean</w:t>
      </w:r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/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- пример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урл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страницы: </w:t>
      </w:r>
    </w:p>
    <w:p w14:paraId="7F1EBB40" w14:textId="77777777" w:rsidR="00AF663F" w:rsidRPr="00275E57" w:rsidRDefault="006E6407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hyperlink r:id="rId20"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&lt;название категории/подкатегории&gt;/&lt;название фильтра&gt;/&lt;Второй фильтр&gt;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-  пересечения первого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уровня:http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>://ekoset.ru/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clean</w:t>
      </w:r>
      <w:proofErr w:type="spellEnd"/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/ 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- пример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урл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страницы: </w:t>
      </w:r>
    </w:p>
    <w:p w14:paraId="59027884" w14:textId="77777777" w:rsidR="00AF663F" w:rsidRPr="00275E57" w:rsidRDefault="006E6407">
      <w:pPr>
        <w:shd w:val="clear" w:color="auto" w:fill="FFFFFF"/>
        <w:spacing w:before="160"/>
        <w:rPr>
          <w:rFonts w:asciiTheme="majorHAnsi" w:hAnsiTheme="majorHAnsi"/>
          <w:b/>
          <w:color w:val="333333"/>
          <w:sz w:val="21"/>
          <w:szCs w:val="21"/>
        </w:rPr>
      </w:pPr>
      <w:hyperlink r:id="rId21"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&lt;название категории/подкатегории&gt;/&lt;название фильтра&gt;/&lt;Второй фильтр&gt;/&lt;Третий фильтр&gt;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>- пересечение второго  уровня: http://ekoset.ru/clean/</w:t>
      </w:r>
      <w:r w:rsidR="00ED4FB5" w:rsidRPr="00275E57">
        <w:rPr>
          <w:rFonts w:asciiTheme="majorHAnsi" w:hAnsiTheme="majorHAnsi"/>
          <w:b/>
          <w:sz w:val="21"/>
          <w:szCs w:val="21"/>
        </w:rPr>
        <w:t>obzor/</w:t>
      </w:r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 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- пример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урл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страницы:</w:t>
      </w:r>
    </w:p>
    <w:p w14:paraId="4ED639F1" w14:textId="77777777" w:rsidR="00AF663F" w:rsidRPr="00275E57" w:rsidRDefault="00AF663F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</w:p>
    <w:p w14:paraId="0B79B22A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>Код ответа страниц фильтрации должен быть 200 ОК.</w:t>
      </w:r>
    </w:p>
    <w:p w14:paraId="56B4A00A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УРЛы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фильтров должны быть в единичном значении. То есть чтобы при смене порядка фильтров в УРЛ не дублировалась страница.</w:t>
      </w:r>
    </w:p>
    <w:p w14:paraId="6A6C94F8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  <w:lang w:val="en-US"/>
        </w:rPr>
      </w:pP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>/filter-1/filter-2/ - 200 Ok</w:t>
      </w:r>
    </w:p>
    <w:p w14:paraId="629BD92A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  <w:lang w:val="en-US"/>
        </w:rPr>
      </w:pP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/filter-2/filter-1/ - 301 </w:t>
      </w:r>
      <w:r w:rsidRPr="00275E57">
        <w:rPr>
          <w:rFonts w:asciiTheme="majorHAnsi" w:hAnsiTheme="majorHAnsi"/>
          <w:color w:val="333333"/>
          <w:sz w:val="21"/>
          <w:szCs w:val="21"/>
        </w:rPr>
        <w:t>на</w:t>
      </w: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 200</w:t>
      </w:r>
    </w:p>
    <w:p w14:paraId="0FE70FC1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>Примеры:</w:t>
      </w:r>
    </w:p>
    <w:p w14:paraId="2E541D61" w14:textId="77777777" w:rsidR="00AF663F" w:rsidRPr="00275E57" w:rsidRDefault="00ED4FB5">
      <w:pPr>
        <w:numPr>
          <w:ilvl w:val="0"/>
          <w:numId w:val="4"/>
        </w:numPr>
        <w:spacing w:before="160"/>
        <w:rPr>
          <w:rFonts w:asciiTheme="majorHAnsi" w:hAnsiTheme="majorHAnsi"/>
        </w:rPr>
      </w:pPr>
      <w:r w:rsidRPr="00275E57">
        <w:rPr>
          <w:rFonts w:asciiTheme="majorHAnsi" w:hAnsiTheme="majorHAnsi"/>
        </w:rPr>
        <w:fldChar w:fldCharType="begin"/>
      </w:r>
      <w:r w:rsidRPr="00275E57">
        <w:rPr>
          <w:rFonts w:asciiTheme="majorHAnsi" w:hAnsiTheme="majorHAnsi"/>
        </w:rPr>
        <w:instrText xml:space="preserve"> HYPERLINK "http://teplo.ua/shop/category/otoplenie/gazovye-kotly" </w:instrText>
      </w:r>
      <w:r w:rsidRPr="00275E57">
        <w:rPr>
          <w:rFonts w:asciiTheme="majorHAnsi" w:hAnsiTheme="majorHAnsi"/>
        </w:rPr>
        <w:fldChar w:fldCharType="separate"/>
      </w:r>
      <w:r w:rsidRPr="00275E57">
        <w:rPr>
          <w:rFonts w:asciiTheme="majorHAnsi" w:hAnsiTheme="majorHAnsi"/>
          <w:color w:val="3B73AF"/>
          <w:sz w:val="21"/>
          <w:szCs w:val="21"/>
          <w:u w:val="single"/>
        </w:rPr>
        <w:t>http://teplo.ua/shop/category/otoplenie/gazovye-kotly</w:t>
      </w:r>
    </w:p>
    <w:p w14:paraId="6BF7E9E7" w14:textId="77777777" w:rsidR="00AF663F" w:rsidRPr="00275E57" w:rsidRDefault="00ED4FB5">
      <w:pPr>
        <w:numPr>
          <w:ilvl w:val="0"/>
          <w:numId w:val="4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fldChar w:fldCharType="end"/>
      </w:r>
      <w:hyperlink r:id="rId22">
        <w:r w:rsidRPr="00275E57">
          <w:rPr>
            <w:rFonts w:asciiTheme="majorHAnsi" w:hAnsiTheme="majorHAnsi"/>
            <w:color w:val="3B73AF"/>
            <w:sz w:val="21"/>
            <w:szCs w:val="21"/>
            <w:u w:val="single"/>
          </w:rPr>
          <w:t>https://shop.kyivstar.ua/smartphones</w:t>
        </w:r>
      </w:hyperlink>
    </w:p>
    <w:p w14:paraId="20D530B1" w14:textId="77777777" w:rsidR="00AF663F" w:rsidRPr="00275E57" w:rsidRDefault="00AF663F">
      <w:pPr>
        <w:spacing w:before="160"/>
        <w:rPr>
          <w:rFonts w:asciiTheme="majorHAnsi" w:hAnsiTheme="majorHAnsi"/>
          <w:color w:val="333333"/>
          <w:sz w:val="21"/>
          <w:szCs w:val="21"/>
        </w:rPr>
      </w:pPr>
    </w:p>
    <w:p w14:paraId="2DB9ADD3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b/>
          <w:color w:val="FF0000"/>
          <w:sz w:val="21"/>
          <w:szCs w:val="21"/>
        </w:rPr>
        <w:lastRenderedPageBreak/>
        <w:t xml:space="preserve">2. </w:t>
      </w:r>
      <w:r w:rsidRPr="00275E57">
        <w:rPr>
          <w:rFonts w:asciiTheme="majorHAnsi" w:hAnsiTheme="majorHAnsi"/>
          <w:color w:val="333333"/>
          <w:sz w:val="21"/>
          <w:szCs w:val="21"/>
        </w:rPr>
        <w:t xml:space="preserve">Примеры отображения, если выбираются несколько значений из одной категории фильтрации (есть фильтры из одной </w:t>
      </w:r>
      <w:proofErr w:type="spellStart"/>
      <w:proofErr w:type="gramStart"/>
      <w:r w:rsidRPr="00275E57">
        <w:rPr>
          <w:rFonts w:asciiTheme="majorHAnsi" w:hAnsiTheme="majorHAnsi"/>
          <w:color w:val="333333"/>
          <w:sz w:val="21"/>
          <w:szCs w:val="21"/>
        </w:rPr>
        <w:t>категории:красные</w:t>
      </w:r>
      <w:proofErr w:type="spellEnd"/>
      <w:proofErr w:type="gramEnd"/>
      <w:r w:rsidRPr="00275E57">
        <w:rPr>
          <w:rFonts w:asciiTheme="majorHAnsi" w:hAnsiTheme="majorHAnsi"/>
          <w:color w:val="333333"/>
          <w:sz w:val="21"/>
          <w:szCs w:val="21"/>
        </w:rPr>
        <w:t xml:space="preserve"> и черные ботинки): </w:t>
      </w:r>
    </w:p>
    <w:p w14:paraId="474E41FB" w14:textId="77777777" w:rsidR="00AF663F" w:rsidRPr="00275E57" w:rsidRDefault="006E6407">
      <w:pPr>
        <w:shd w:val="clear" w:color="auto" w:fill="FFFFFF"/>
        <w:spacing w:before="160"/>
        <w:rPr>
          <w:rFonts w:asciiTheme="majorHAnsi" w:hAnsiTheme="majorHAnsi"/>
          <w:b/>
          <w:sz w:val="21"/>
          <w:szCs w:val="21"/>
        </w:rPr>
      </w:pPr>
      <w:hyperlink r:id="rId23"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&lt;название категории/подкатегории&gt;/&lt;фильтр1-фильтр2&gt;/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-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еденичное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пересечение фильтр</w:t>
      </w:r>
    </w:p>
    <w:p w14:paraId="20461B38" w14:textId="77777777" w:rsidR="00AF663F" w:rsidRPr="00275E57" w:rsidRDefault="006E6407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hyperlink r:id="rId24"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&lt;название категории/подкатегории&gt;/&lt;Тип1фильтр1-Тип1фильтр2&gt;/&lt;Тип2фильтр1-Тип2фильтр2&gt;/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</w:t>
      </w:r>
    </w:p>
    <w:p w14:paraId="3C8EEF70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 xml:space="preserve">и 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тд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. </w:t>
      </w:r>
    </w:p>
    <w:p w14:paraId="52846916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>Код ответа страниц фильтрации должен быть 200 ОК.</w:t>
      </w:r>
    </w:p>
    <w:p w14:paraId="3CC0632F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УРЛы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фильтров должны быть в единичном значении. То есть чтобы при смене порядка фильтров в УРЛ не дублировалась страница.</w:t>
      </w:r>
    </w:p>
    <w:p w14:paraId="3BA9D505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  <w:lang w:val="en-US"/>
        </w:rPr>
      </w:pP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4"/>
          <w:szCs w:val="24"/>
          <w:lang w:val="en-US"/>
        </w:rPr>
        <w:t>type1filter1-type1filter2</w:t>
      </w: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4"/>
          <w:szCs w:val="24"/>
          <w:lang w:val="en-US"/>
        </w:rPr>
        <w:t>type2filter1-type2filter2</w:t>
      </w: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 - 200 Ok</w:t>
      </w:r>
    </w:p>
    <w:p w14:paraId="7D5DFD93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  <w:lang w:val="en-US"/>
        </w:rPr>
      </w:pP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4"/>
          <w:szCs w:val="24"/>
          <w:lang w:val="en-US"/>
        </w:rPr>
        <w:t>type2filter1-type2filter2</w:t>
      </w: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4"/>
          <w:szCs w:val="24"/>
          <w:lang w:val="en-US"/>
        </w:rPr>
        <w:t>type1filter1-type1filter2</w:t>
      </w: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1"/>
          <w:szCs w:val="21"/>
          <w:lang w:val="en-US"/>
        </w:rPr>
        <w:t xml:space="preserve"> </w:t>
      </w: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- 301 </w:t>
      </w:r>
      <w:r w:rsidRPr="00275E57">
        <w:rPr>
          <w:rFonts w:asciiTheme="majorHAnsi" w:hAnsiTheme="majorHAnsi"/>
          <w:color w:val="333333"/>
          <w:sz w:val="21"/>
          <w:szCs w:val="21"/>
        </w:rPr>
        <w:t>на</w:t>
      </w: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 200</w:t>
      </w:r>
    </w:p>
    <w:p w14:paraId="19D5EBA9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 xml:space="preserve">Данный тип страниц фильтрации, должен быть закрыт от индексации </w:t>
      </w:r>
      <w:r w:rsidRPr="00275E57">
        <w:rPr>
          <w:rFonts w:asciiTheme="majorHAnsi" w:eastAsia="Verdana" w:hAnsiTheme="majorHAnsi" w:cs="Verdana"/>
        </w:rPr>
        <w:t>&lt;</w:t>
      </w:r>
      <w:proofErr w:type="spellStart"/>
      <w:r w:rsidRPr="00275E57">
        <w:rPr>
          <w:rFonts w:asciiTheme="majorHAnsi" w:eastAsia="Verdana" w:hAnsiTheme="majorHAnsi" w:cs="Verdana"/>
        </w:rPr>
        <w:t>meta</w:t>
      </w:r>
      <w:proofErr w:type="spellEnd"/>
      <w:r w:rsidRPr="00275E57">
        <w:rPr>
          <w:rFonts w:asciiTheme="majorHAnsi" w:eastAsia="Verdana" w:hAnsiTheme="majorHAnsi" w:cs="Verdana"/>
        </w:rPr>
        <w:t xml:space="preserve"> </w:t>
      </w:r>
      <w:proofErr w:type="spellStart"/>
      <w:r w:rsidRPr="00275E57">
        <w:rPr>
          <w:rFonts w:asciiTheme="majorHAnsi" w:eastAsia="Verdana" w:hAnsiTheme="majorHAnsi" w:cs="Verdana"/>
        </w:rPr>
        <w:t>name</w:t>
      </w:r>
      <w:proofErr w:type="spellEnd"/>
      <w:r w:rsidRPr="00275E57">
        <w:rPr>
          <w:rFonts w:asciiTheme="majorHAnsi" w:eastAsia="Verdana" w:hAnsiTheme="majorHAnsi" w:cs="Verdana"/>
        </w:rPr>
        <w:t>="</w:t>
      </w:r>
      <w:proofErr w:type="spellStart"/>
      <w:r w:rsidRPr="00275E57">
        <w:rPr>
          <w:rFonts w:asciiTheme="majorHAnsi" w:eastAsia="Verdana" w:hAnsiTheme="majorHAnsi" w:cs="Verdana"/>
        </w:rPr>
        <w:t>robots</w:t>
      </w:r>
      <w:proofErr w:type="spellEnd"/>
      <w:r w:rsidRPr="00275E57">
        <w:rPr>
          <w:rFonts w:asciiTheme="majorHAnsi" w:eastAsia="Verdana" w:hAnsiTheme="majorHAnsi" w:cs="Verdana"/>
        </w:rPr>
        <w:t xml:space="preserve">" </w:t>
      </w:r>
      <w:proofErr w:type="spellStart"/>
      <w:r w:rsidRPr="00275E57">
        <w:rPr>
          <w:rFonts w:asciiTheme="majorHAnsi" w:eastAsia="Verdana" w:hAnsiTheme="majorHAnsi" w:cs="Verdana"/>
        </w:rPr>
        <w:t>content</w:t>
      </w:r>
      <w:proofErr w:type="spellEnd"/>
      <w:r w:rsidRPr="00275E57">
        <w:rPr>
          <w:rFonts w:asciiTheme="majorHAnsi" w:eastAsia="Verdana" w:hAnsiTheme="majorHAnsi" w:cs="Verdana"/>
        </w:rPr>
        <w:t>="</w:t>
      </w:r>
      <w:proofErr w:type="spellStart"/>
      <w:r w:rsidRPr="00275E57">
        <w:rPr>
          <w:rFonts w:asciiTheme="majorHAnsi" w:eastAsia="Verdana" w:hAnsiTheme="majorHAnsi" w:cs="Verdana"/>
        </w:rPr>
        <w:t>noindex</w:t>
      </w:r>
      <w:proofErr w:type="spellEnd"/>
      <w:r w:rsidRPr="00275E57">
        <w:rPr>
          <w:rFonts w:asciiTheme="majorHAnsi" w:eastAsia="Verdana" w:hAnsiTheme="majorHAnsi" w:cs="Verdana"/>
        </w:rPr>
        <w:t xml:space="preserve">, </w:t>
      </w:r>
      <w:proofErr w:type="spellStart"/>
      <w:r w:rsidRPr="00275E57">
        <w:rPr>
          <w:rFonts w:asciiTheme="majorHAnsi" w:eastAsia="Verdana" w:hAnsiTheme="majorHAnsi" w:cs="Verdana"/>
        </w:rPr>
        <w:t>follow</w:t>
      </w:r>
      <w:proofErr w:type="spellEnd"/>
      <w:r w:rsidRPr="00275E57">
        <w:rPr>
          <w:rFonts w:asciiTheme="majorHAnsi" w:eastAsia="Verdana" w:hAnsiTheme="majorHAnsi" w:cs="Verdana"/>
        </w:rPr>
        <w:t xml:space="preserve">"/&gt;. </w:t>
      </w:r>
      <w:r w:rsidRPr="00275E57">
        <w:rPr>
          <w:rFonts w:asciiTheme="majorHAnsi" w:hAnsiTheme="majorHAnsi"/>
          <w:color w:val="333333"/>
          <w:sz w:val="21"/>
          <w:szCs w:val="21"/>
        </w:rPr>
        <w:t xml:space="preserve">Так </w:t>
      </w:r>
      <w:proofErr w:type="gramStart"/>
      <w:r w:rsidRPr="00275E57">
        <w:rPr>
          <w:rFonts w:asciiTheme="majorHAnsi" w:hAnsiTheme="majorHAnsi"/>
          <w:color w:val="333333"/>
          <w:sz w:val="21"/>
          <w:szCs w:val="21"/>
        </w:rPr>
        <w:t>как  данные</w:t>
      </w:r>
      <w:proofErr w:type="gramEnd"/>
      <w:r w:rsidRPr="00275E57">
        <w:rPr>
          <w:rFonts w:asciiTheme="majorHAnsi" w:hAnsiTheme="majorHAnsi"/>
          <w:color w:val="333333"/>
          <w:sz w:val="21"/>
          <w:szCs w:val="21"/>
        </w:rPr>
        <w:t xml:space="preserve"> фильтры не приводят орг. трафик, а только забирают увеличивают число страниц, что 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гуглБот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должен обойти. </w:t>
      </w:r>
    </w:p>
    <w:p w14:paraId="3EBE8497" w14:textId="77777777" w:rsidR="00AF663F" w:rsidRPr="00275E57" w:rsidRDefault="00AF663F">
      <w:pPr>
        <w:rPr>
          <w:rFonts w:asciiTheme="majorHAnsi" w:hAnsiTheme="majorHAnsi"/>
          <w:i/>
        </w:rPr>
      </w:pPr>
    </w:p>
    <w:p w14:paraId="2DF178A9" w14:textId="77777777" w:rsidR="00AF663F" w:rsidRPr="00275E57" w:rsidRDefault="00AF663F">
      <w:pPr>
        <w:rPr>
          <w:rFonts w:asciiTheme="majorHAnsi" w:hAnsiTheme="majorHAnsi"/>
          <w:i/>
        </w:rPr>
      </w:pPr>
    </w:p>
    <w:p w14:paraId="23AEC323" w14:textId="77777777" w:rsidR="00AF663F" w:rsidRPr="00275E57" w:rsidRDefault="00ED4FB5">
      <w:pPr>
        <w:ind w:right="-278"/>
        <w:jc w:val="center"/>
        <w:rPr>
          <w:rFonts w:asciiTheme="majorHAnsi" w:hAnsiTheme="majorHAnsi"/>
          <w:b/>
          <w:sz w:val="26"/>
          <w:szCs w:val="26"/>
          <w:highlight w:val="white"/>
        </w:rPr>
      </w:pPr>
      <w:r w:rsidRPr="00275E57">
        <w:rPr>
          <w:rFonts w:asciiTheme="majorHAnsi" w:hAnsiTheme="majorHAnsi"/>
          <w:b/>
          <w:sz w:val="26"/>
          <w:szCs w:val="26"/>
          <w:highlight w:val="white"/>
        </w:rPr>
        <w:t>Тех. оптимизация</w:t>
      </w:r>
    </w:p>
    <w:p w14:paraId="0280E418" w14:textId="77777777" w:rsidR="00AF663F" w:rsidRPr="00275E57" w:rsidRDefault="00ED4FB5">
      <w:pPr>
        <w:ind w:right="-278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*Все технические рекомендации, </w:t>
      </w:r>
      <w:proofErr w:type="spellStart"/>
      <w:r w:rsidRPr="00275E57">
        <w:rPr>
          <w:rFonts w:asciiTheme="majorHAnsi" w:hAnsiTheme="majorHAnsi"/>
        </w:rPr>
        <w:t>релевантны</w:t>
      </w:r>
      <w:proofErr w:type="spellEnd"/>
      <w:r w:rsidRPr="00275E57">
        <w:rPr>
          <w:rFonts w:asciiTheme="majorHAnsi" w:hAnsiTheme="majorHAnsi"/>
        </w:rPr>
        <w:t xml:space="preserve"> для всех разделов сайта.</w:t>
      </w:r>
    </w:p>
    <w:p w14:paraId="25BB200C" w14:textId="77777777" w:rsidR="00AF663F" w:rsidRPr="00275E57" w:rsidRDefault="00ED4FB5">
      <w:pPr>
        <w:pStyle w:val="3"/>
        <w:rPr>
          <w:rFonts w:asciiTheme="majorHAnsi" w:hAnsiTheme="majorHAnsi"/>
          <w:u w:val="single"/>
        </w:rPr>
      </w:pPr>
      <w:bookmarkStart w:id="211" w:name="_ui5skgy960u2" w:colFirst="0" w:colLast="0"/>
      <w:bookmarkEnd w:id="211"/>
      <w:r w:rsidRPr="00275E57">
        <w:rPr>
          <w:rFonts w:asciiTheme="majorHAnsi" w:hAnsiTheme="majorHAnsi"/>
        </w:rPr>
        <w:t>1</w:t>
      </w:r>
      <w:r w:rsidRPr="00275E57">
        <w:rPr>
          <w:rFonts w:asciiTheme="majorHAnsi" w:hAnsiTheme="majorHAnsi"/>
          <w:u w:val="single"/>
        </w:rPr>
        <w:t xml:space="preserve">.1 Склейка зеркал и полных дублей </w:t>
      </w:r>
    </w:p>
    <w:p w14:paraId="16C9301A" w14:textId="77777777" w:rsidR="00AF663F" w:rsidRPr="00275E57" w:rsidRDefault="00ED4FB5">
      <w:pPr>
        <w:ind w:right="-278"/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1.1.1 Дубль главной</w:t>
      </w:r>
    </w:p>
    <w:p w14:paraId="3F47015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Не должно быть дублей главной страницы.</w:t>
      </w:r>
    </w:p>
    <w:p w14:paraId="220BC478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Главная страница должна быть доступна по единственному УРЛ: </w:t>
      </w:r>
      <w:r w:rsidR="00DF7A9C" w:rsidRPr="00275E57">
        <w:rPr>
          <w:rFonts w:asciiTheme="majorHAnsi" w:hAnsiTheme="majorHAnsi"/>
          <w:color w:val="1155CC"/>
          <w:u w:val="single"/>
        </w:rPr>
        <w:t>https://</w:t>
      </w:r>
      <w:proofErr w:type="spellStart"/>
      <w:r w:rsidR="00DF7A9C" w:rsidRPr="00275E57">
        <w:rPr>
          <w:rFonts w:asciiTheme="majorHAnsi" w:hAnsiTheme="majorHAnsi"/>
          <w:color w:val="1155CC"/>
          <w:u w:val="single"/>
          <w:lang w:val="en-US"/>
        </w:rPr>
        <w:t>ekoset</w:t>
      </w:r>
      <w:proofErr w:type="spellEnd"/>
      <w:r w:rsidR="00DF7A9C" w:rsidRPr="00275E57">
        <w:rPr>
          <w:rFonts w:asciiTheme="majorHAnsi" w:hAnsiTheme="majorHAnsi"/>
          <w:color w:val="1155CC"/>
          <w:u w:val="single"/>
          <w:lang w:val="ru-RU"/>
        </w:rPr>
        <w:t>.</w:t>
      </w:r>
      <w:proofErr w:type="spellStart"/>
      <w:r w:rsidR="00DF7A9C" w:rsidRPr="00275E57">
        <w:rPr>
          <w:rFonts w:asciiTheme="majorHAnsi" w:hAnsiTheme="majorHAnsi"/>
          <w:color w:val="1155CC"/>
          <w:u w:val="single"/>
          <w:lang w:val="en-US"/>
        </w:rPr>
        <w:t>ru</w:t>
      </w:r>
      <w:proofErr w:type="spellEnd"/>
      <w:r w:rsidRPr="00275E57">
        <w:rPr>
          <w:rFonts w:asciiTheme="majorHAnsi" w:hAnsiTheme="majorHAnsi"/>
        </w:rPr>
        <w:t xml:space="preserve">   </w:t>
      </w:r>
    </w:p>
    <w:p w14:paraId="387D0337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На всех дублях страниц должны быть настроены 301 </w:t>
      </w:r>
      <w:proofErr w:type="spellStart"/>
      <w:r w:rsidRPr="00275E57">
        <w:rPr>
          <w:rFonts w:asciiTheme="majorHAnsi" w:hAnsiTheme="majorHAnsi"/>
        </w:rPr>
        <w:t>редиректы</w:t>
      </w:r>
      <w:proofErr w:type="spellEnd"/>
      <w:r w:rsidRPr="00275E57">
        <w:rPr>
          <w:rFonts w:asciiTheme="majorHAnsi" w:hAnsiTheme="majorHAnsi"/>
        </w:rPr>
        <w:t xml:space="preserve"> на главную (Количество </w:t>
      </w:r>
      <w:proofErr w:type="spellStart"/>
      <w:r w:rsidRPr="00275E57">
        <w:rPr>
          <w:rFonts w:asciiTheme="majorHAnsi" w:hAnsiTheme="majorHAnsi"/>
        </w:rPr>
        <w:t>редиректов</w:t>
      </w:r>
      <w:proofErr w:type="spellEnd"/>
      <w:r w:rsidRPr="00275E57">
        <w:rPr>
          <w:rFonts w:asciiTheme="majorHAnsi" w:hAnsiTheme="majorHAnsi"/>
        </w:rPr>
        <w:t xml:space="preserve"> в цепи, не должно превышать 2-х.)</w:t>
      </w:r>
    </w:p>
    <w:p w14:paraId="2EF123B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Пример возможных дублей </w:t>
      </w:r>
      <w:proofErr w:type="spellStart"/>
      <w:r w:rsidRPr="00275E57">
        <w:rPr>
          <w:rFonts w:asciiTheme="majorHAnsi" w:hAnsiTheme="majorHAnsi"/>
        </w:rPr>
        <w:t>дублей</w:t>
      </w:r>
      <w:proofErr w:type="spellEnd"/>
      <w:r w:rsidRPr="00275E57">
        <w:rPr>
          <w:rFonts w:asciiTheme="majorHAnsi" w:hAnsiTheme="majorHAnsi"/>
        </w:rPr>
        <w:t>:</w:t>
      </w:r>
    </w:p>
    <w:p w14:paraId="73F49319" w14:textId="77777777" w:rsidR="00AF663F" w:rsidRPr="00275E57" w:rsidRDefault="006E6407">
      <w:pPr>
        <w:numPr>
          <w:ilvl w:val="0"/>
          <w:numId w:val="5"/>
        </w:numPr>
        <w:rPr>
          <w:rFonts w:asciiTheme="majorHAnsi" w:hAnsiTheme="majorHAnsi"/>
        </w:rPr>
      </w:pPr>
      <w:hyperlink r:id="rId25">
        <w:r w:rsidR="00ED4FB5" w:rsidRPr="00275E57">
          <w:rPr>
            <w:rFonts w:asciiTheme="majorHAnsi" w:hAnsiTheme="majorHAnsi"/>
            <w:color w:val="1155CC"/>
            <w:u w:val="single"/>
          </w:rPr>
          <w:t>https://ekoset.ru/HOME</w:t>
        </w:r>
      </w:hyperlink>
      <w:r w:rsidR="00ED4FB5" w:rsidRPr="00275E57">
        <w:rPr>
          <w:rFonts w:asciiTheme="majorHAnsi" w:hAnsiTheme="majorHAnsi"/>
        </w:rPr>
        <w:t xml:space="preserve">  </w:t>
      </w:r>
    </w:p>
    <w:p w14:paraId="08BC21F1" w14:textId="77777777" w:rsidR="00AF663F" w:rsidRPr="00275E57" w:rsidRDefault="006E6407">
      <w:pPr>
        <w:numPr>
          <w:ilvl w:val="0"/>
          <w:numId w:val="5"/>
        </w:numPr>
        <w:rPr>
          <w:rFonts w:asciiTheme="majorHAnsi" w:hAnsiTheme="majorHAnsi"/>
        </w:rPr>
      </w:pPr>
      <w:hyperlink r:id="rId26">
        <w:r w:rsidR="00ED4FB5" w:rsidRPr="00275E57">
          <w:rPr>
            <w:rFonts w:asciiTheme="majorHAnsi" w:hAnsiTheme="majorHAnsi"/>
            <w:color w:val="1155CC"/>
            <w:u w:val="single"/>
          </w:rPr>
          <w:t>https://ekoset.ru/home</w:t>
        </w:r>
      </w:hyperlink>
      <w:r w:rsidR="00ED4FB5" w:rsidRPr="00275E57">
        <w:rPr>
          <w:rFonts w:asciiTheme="majorHAnsi" w:hAnsiTheme="majorHAnsi"/>
        </w:rPr>
        <w:t xml:space="preserve">  </w:t>
      </w:r>
    </w:p>
    <w:p w14:paraId="346ED7C5" w14:textId="77777777" w:rsidR="00AF663F" w:rsidRPr="00275E57" w:rsidRDefault="006E6407">
      <w:pPr>
        <w:numPr>
          <w:ilvl w:val="0"/>
          <w:numId w:val="5"/>
        </w:numPr>
        <w:rPr>
          <w:rFonts w:asciiTheme="majorHAnsi" w:hAnsiTheme="majorHAnsi"/>
        </w:rPr>
      </w:pPr>
      <w:hyperlink r:id="rId27">
        <w:r w:rsidR="00ED4FB5" w:rsidRPr="00275E57">
          <w:rPr>
            <w:rFonts w:asciiTheme="majorHAnsi" w:hAnsiTheme="majorHAnsi"/>
            <w:color w:val="1155CC"/>
            <w:u w:val="single"/>
          </w:rPr>
          <w:t>https://ekoset.ru/1</w:t>
        </w:r>
      </w:hyperlink>
      <w:r w:rsidR="00ED4FB5" w:rsidRPr="00275E57">
        <w:rPr>
          <w:rFonts w:asciiTheme="majorHAnsi" w:hAnsiTheme="majorHAnsi"/>
        </w:rPr>
        <w:t xml:space="preserve">  </w:t>
      </w:r>
    </w:p>
    <w:p w14:paraId="1B586368" w14:textId="77777777" w:rsidR="00AF663F" w:rsidRPr="00275E57" w:rsidRDefault="00ED4FB5">
      <w:pPr>
        <w:numPr>
          <w:ilvl w:val="0"/>
          <w:numId w:val="5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>.</w:t>
      </w:r>
    </w:p>
    <w:p w14:paraId="28EA4128" w14:textId="77777777" w:rsidR="00AF663F" w:rsidRPr="00275E57" w:rsidRDefault="00AF663F">
      <w:pPr>
        <w:rPr>
          <w:rFonts w:asciiTheme="majorHAnsi" w:hAnsiTheme="majorHAnsi"/>
        </w:rPr>
      </w:pPr>
    </w:p>
    <w:p w14:paraId="3DD27419" w14:textId="77777777" w:rsidR="00AF663F" w:rsidRPr="00275E57" w:rsidRDefault="00ED4FB5">
      <w:pPr>
        <w:ind w:right="-278"/>
        <w:rPr>
          <w:rFonts w:asciiTheme="majorHAnsi" w:hAnsiTheme="majorHAnsi"/>
          <w:b/>
          <w:sz w:val="24"/>
          <w:szCs w:val="24"/>
          <w:highlight w:val="white"/>
          <w:u w:val="singl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u w:val="single"/>
        </w:rPr>
        <w:t>1.1.2 Верхний и нижний регистр</w:t>
      </w:r>
    </w:p>
    <w:p w14:paraId="4DBCB16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Все поисковые системы, одинаковые ссылки с разными регистрами </w:t>
      </w:r>
      <w:proofErr w:type="gramStart"/>
      <w:r w:rsidRPr="00275E57">
        <w:rPr>
          <w:rFonts w:asciiTheme="majorHAnsi" w:hAnsiTheme="majorHAnsi"/>
        </w:rPr>
        <w:t>определяют</w:t>
      </w:r>
      <w:proofErr w:type="gramEnd"/>
      <w:r w:rsidRPr="00275E57">
        <w:rPr>
          <w:rFonts w:asciiTheme="majorHAnsi" w:hAnsiTheme="majorHAnsi"/>
        </w:rPr>
        <w:t xml:space="preserve"> как разные.</w:t>
      </w:r>
    </w:p>
    <w:p w14:paraId="5AEDCF5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Пример: </w:t>
      </w:r>
    </w:p>
    <w:p w14:paraId="70376B02" w14:textId="77777777" w:rsidR="00AF663F" w:rsidRPr="00275E57" w:rsidRDefault="00ED4FB5">
      <w:pPr>
        <w:numPr>
          <w:ilvl w:val="0"/>
          <w:numId w:val="8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https://ekoset.ru/clean</w:t>
      </w:r>
      <w:r w:rsidRPr="00275E57">
        <w:rPr>
          <w:rFonts w:asciiTheme="majorHAnsi" w:hAnsiTheme="majorHAnsi"/>
          <w:b/>
        </w:rPr>
        <w:t>U</w:t>
      </w:r>
      <w:r w:rsidRPr="00275E57">
        <w:rPr>
          <w:rFonts w:asciiTheme="majorHAnsi" w:hAnsiTheme="majorHAnsi"/>
        </w:rPr>
        <w:t xml:space="preserve"> </w:t>
      </w:r>
    </w:p>
    <w:p w14:paraId="19110CFC" w14:textId="77777777" w:rsidR="00AF663F" w:rsidRPr="00275E57" w:rsidRDefault="00ED4FB5">
      <w:pPr>
        <w:numPr>
          <w:ilvl w:val="0"/>
          <w:numId w:val="8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https://ekoset.ru/clean</w:t>
      </w:r>
      <w:r w:rsidRPr="00275E57">
        <w:rPr>
          <w:rFonts w:asciiTheme="majorHAnsi" w:hAnsiTheme="majorHAnsi"/>
          <w:b/>
        </w:rPr>
        <w:t>u</w:t>
      </w:r>
    </w:p>
    <w:p w14:paraId="3E2BF0B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Для пользователя и большинства CMS ссылки в разных регистрах - не отличаются, но ПС могут их индексировать как разные УРЛ, тем самым создаются дубли. </w:t>
      </w:r>
    </w:p>
    <w:p w14:paraId="36BDABA4" w14:textId="77777777" w:rsidR="00AF663F" w:rsidRPr="00275E57" w:rsidRDefault="00AF663F">
      <w:pPr>
        <w:rPr>
          <w:rFonts w:asciiTheme="majorHAnsi" w:hAnsiTheme="majorHAnsi"/>
        </w:rPr>
      </w:pPr>
    </w:p>
    <w:p w14:paraId="256E774A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Есть 2-а варианта решения: </w:t>
      </w:r>
    </w:p>
    <w:p w14:paraId="19E31B04" w14:textId="77777777" w:rsidR="00AF663F" w:rsidRPr="00275E57" w:rsidRDefault="00ED4FB5">
      <w:pPr>
        <w:numPr>
          <w:ilvl w:val="0"/>
          <w:numId w:val="11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Настроить 301 </w:t>
      </w:r>
      <w:proofErr w:type="spellStart"/>
      <w:r w:rsidRPr="00275E57">
        <w:rPr>
          <w:rFonts w:asciiTheme="majorHAnsi" w:hAnsiTheme="majorHAnsi"/>
        </w:rPr>
        <w:t>редирект</w:t>
      </w:r>
      <w:proofErr w:type="spellEnd"/>
      <w:r w:rsidRPr="00275E57">
        <w:rPr>
          <w:rFonts w:asciiTheme="majorHAnsi" w:hAnsiTheme="majorHAnsi"/>
        </w:rPr>
        <w:t xml:space="preserve"> со страниц в верхнем регистре на страницы в нижнем регистре.</w:t>
      </w:r>
    </w:p>
    <w:p w14:paraId="389026B8" w14:textId="77777777" w:rsidR="00AF663F" w:rsidRPr="00275E57" w:rsidRDefault="00ED4FB5">
      <w:pPr>
        <w:numPr>
          <w:ilvl w:val="0"/>
          <w:numId w:val="11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lastRenderedPageBreak/>
        <w:t>Настроить тег “</w:t>
      </w:r>
      <w:proofErr w:type="spellStart"/>
      <w:r w:rsidRPr="00275E57">
        <w:rPr>
          <w:rFonts w:asciiTheme="majorHAnsi" w:hAnsiTheme="majorHAnsi"/>
        </w:rPr>
        <w:t>canonical</w:t>
      </w:r>
      <w:proofErr w:type="spellEnd"/>
      <w:r w:rsidRPr="00275E57">
        <w:rPr>
          <w:rFonts w:asciiTheme="majorHAnsi" w:hAnsiTheme="majorHAnsi"/>
        </w:rPr>
        <w:t xml:space="preserve">”, дабы на всех страницах в верхнем регистре, всегда стоял </w:t>
      </w:r>
      <w:proofErr w:type="spellStart"/>
      <w:r w:rsidRPr="00275E57">
        <w:rPr>
          <w:rFonts w:asciiTheme="majorHAnsi" w:hAnsiTheme="majorHAnsi"/>
        </w:rPr>
        <w:t>каноникал</w:t>
      </w:r>
      <w:proofErr w:type="spellEnd"/>
      <w:r w:rsidRPr="00275E57">
        <w:rPr>
          <w:rFonts w:asciiTheme="majorHAnsi" w:hAnsiTheme="majorHAnsi"/>
        </w:rPr>
        <w:t xml:space="preserve"> на нижний.</w:t>
      </w:r>
    </w:p>
    <w:p w14:paraId="0D2A3883" w14:textId="77777777" w:rsidR="00AF663F" w:rsidRPr="00275E57" w:rsidRDefault="00AF663F">
      <w:pPr>
        <w:rPr>
          <w:rFonts w:asciiTheme="majorHAnsi" w:hAnsiTheme="majorHAnsi"/>
        </w:rPr>
      </w:pPr>
    </w:p>
    <w:p w14:paraId="27C6C100" w14:textId="77777777" w:rsidR="00AF663F" w:rsidRPr="00275E57" w:rsidRDefault="00ED4FB5">
      <w:pPr>
        <w:ind w:right="-278"/>
        <w:rPr>
          <w:rFonts w:asciiTheme="majorHAnsi" w:hAnsiTheme="majorHAnsi"/>
          <w:b/>
          <w:sz w:val="24"/>
          <w:szCs w:val="24"/>
          <w:highlight w:val="white"/>
          <w:u w:val="singl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u w:val="single"/>
        </w:rPr>
        <w:t>1.1.3 Дубли страниц со “/” и без “/”</w:t>
      </w:r>
    </w:p>
    <w:p w14:paraId="0EE6D473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Для поисковых систем страницы со “/” и без “/” - это разные страницы. Если страница доступна по 2-м </w:t>
      </w:r>
      <w:proofErr w:type="spellStart"/>
      <w:r w:rsidRPr="00275E57">
        <w:rPr>
          <w:rFonts w:asciiTheme="majorHAnsi" w:hAnsiTheme="majorHAnsi"/>
        </w:rPr>
        <w:t>урлам</w:t>
      </w:r>
      <w:proofErr w:type="spellEnd"/>
      <w:r w:rsidRPr="00275E57">
        <w:rPr>
          <w:rFonts w:asciiTheme="majorHAnsi" w:hAnsiTheme="majorHAnsi"/>
        </w:rPr>
        <w:t xml:space="preserve">, то ПС расценит как дублирование. </w:t>
      </w:r>
    </w:p>
    <w:p w14:paraId="48710323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Необходимо настроить 301 </w:t>
      </w:r>
      <w:proofErr w:type="spellStart"/>
      <w:r w:rsidRPr="00275E57">
        <w:rPr>
          <w:rFonts w:asciiTheme="majorHAnsi" w:hAnsiTheme="majorHAnsi"/>
        </w:rPr>
        <w:t>редирект</w:t>
      </w:r>
      <w:proofErr w:type="spellEnd"/>
      <w:r w:rsidRPr="00275E57">
        <w:rPr>
          <w:rFonts w:asciiTheme="majorHAnsi" w:hAnsiTheme="majorHAnsi"/>
        </w:rPr>
        <w:t xml:space="preserve"> со всех страниц без “/” на страницам со “/”.</w:t>
      </w:r>
    </w:p>
    <w:p w14:paraId="32923ADF" w14:textId="77777777" w:rsidR="00AF663F" w:rsidRPr="00275E57" w:rsidRDefault="00AF663F">
      <w:pPr>
        <w:rPr>
          <w:rFonts w:asciiTheme="majorHAnsi" w:hAnsiTheme="majorHAnsi"/>
        </w:rPr>
      </w:pPr>
    </w:p>
    <w:p w14:paraId="2EE938B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Пример: </w:t>
      </w:r>
    </w:p>
    <w:p w14:paraId="44322EDB" w14:textId="77777777" w:rsidR="00AF663F" w:rsidRPr="00275E57" w:rsidRDefault="00ED4FB5">
      <w:pPr>
        <w:numPr>
          <w:ilvl w:val="0"/>
          <w:numId w:val="9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https://ekoset.ru/clean/ </w:t>
      </w:r>
    </w:p>
    <w:p w14:paraId="543C67FE" w14:textId="77777777" w:rsidR="00AF663F" w:rsidRPr="00275E57" w:rsidRDefault="00ED4FB5">
      <w:pPr>
        <w:numPr>
          <w:ilvl w:val="0"/>
          <w:numId w:val="9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https://ekoset.ru/clean/ </w:t>
      </w:r>
    </w:p>
    <w:p w14:paraId="2C6E4C59" w14:textId="77777777" w:rsidR="00AF663F" w:rsidRPr="00275E57" w:rsidRDefault="00AF663F">
      <w:pPr>
        <w:ind w:right="-278"/>
        <w:rPr>
          <w:rFonts w:asciiTheme="majorHAnsi" w:hAnsiTheme="majorHAnsi"/>
          <w:b/>
          <w:sz w:val="26"/>
          <w:szCs w:val="26"/>
          <w:highlight w:val="white"/>
        </w:rPr>
      </w:pPr>
    </w:p>
    <w:p w14:paraId="1E73BA57" w14:textId="77777777" w:rsidR="00AF663F" w:rsidRPr="00275E57" w:rsidRDefault="00ED4FB5">
      <w:pPr>
        <w:pStyle w:val="3"/>
        <w:rPr>
          <w:rFonts w:asciiTheme="majorHAnsi" w:hAnsiTheme="majorHAnsi"/>
        </w:rPr>
      </w:pPr>
      <w:bookmarkStart w:id="212" w:name="_2nqmfwf1rc2n" w:colFirst="0" w:colLast="0"/>
      <w:bookmarkEnd w:id="212"/>
      <w:r w:rsidRPr="00275E57">
        <w:rPr>
          <w:rFonts w:asciiTheme="majorHAnsi" w:hAnsiTheme="majorHAnsi"/>
        </w:rPr>
        <w:t>1.2 Оптимизация изображений</w:t>
      </w:r>
    </w:p>
    <w:p w14:paraId="58C0646F" w14:textId="77777777" w:rsidR="00AF663F" w:rsidRPr="00275E57" w:rsidRDefault="00ED4FB5">
      <w:pPr>
        <w:pStyle w:val="3"/>
        <w:rPr>
          <w:rFonts w:asciiTheme="majorHAnsi" w:hAnsiTheme="majorHAnsi"/>
        </w:rPr>
      </w:pPr>
      <w:bookmarkStart w:id="213" w:name="_6at8v8m8il96" w:colFirst="0" w:colLast="0"/>
      <w:bookmarkEnd w:id="213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>1.2.1 Индексация</w:t>
      </w:r>
      <w:r w:rsidRPr="00275E57">
        <w:rPr>
          <w:rFonts w:asciiTheme="majorHAnsi" w:hAnsiTheme="majorHAnsi"/>
          <w:color w:val="000000"/>
        </w:rPr>
        <w:t xml:space="preserve"> </w:t>
      </w:r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>изображений</w:t>
      </w:r>
    </w:p>
    <w:p w14:paraId="67D9E571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 реализации не использовать </w:t>
      </w:r>
      <w:proofErr w:type="spellStart"/>
      <w:r w:rsidRPr="00275E57">
        <w:rPr>
          <w:rFonts w:asciiTheme="majorHAnsi" w:hAnsiTheme="majorHAnsi"/>
          <w:b/>
        </w:rPr>
        <w:t>background-image</w:t>
      </w:r>
      <w:proofErr w:type="spellEnd"/>
      <w:r w:rsidRPr="00275E57">
        <w:rPr>
          <w:rFonts w:asciiTheme="majorHAnsi" w:hAnsiTheme="majorHAnsi"/>
        </w:rPr>
        <w:t xml:space="preserve">, так как </w:t>
      </w:r>
      <w:proofErr w:type="spellStart"/>
      <w:r w:rsidRPr="00275E57">
        <w:rPr>
          <w:rFonts w:asciiTheme="majorHAnsi" w:hAnsiTheme="majorHAnsi"/>
        </w:rPr>
        <w:t>гугл</w:t>
      </w:r>
      <w:proofErr w:type="spellEnd"/>
      <w:r w:rsidRPr="00275E57">
        <w:rPr>
          <w:rFonts w:asciiTheme="majorHAnsi" w:hAnsiTheme="majorHAnsi"/>
        </w:rPr>
        <w:t xml:space="preserve"> не индексирует </w:t>
      </w:r>
      <w:proofErr w:type="gramStart"/>
      <w:r w:rsidRPr="00275E57">
        <w:rPr>
          <w:rFonts w:asciiTheme="majorHAnsi" w:hAnsiTheme="majorHAnsi"/>
        </w:rPr>
        <w:t>изображения</w:t>
      </w:r>
      <w:proofErr w:type="gramEnd"/>
      <w:r w:rsidRPr="00275E57">
        <w:rPr>
          <w:rFonts w:asciiTheme="majorHAnsi" w:hAnsiTheme="majorHAnsi"/>
        </w:rPr>
        <w:t xml:space="preserve"> обрамленные в такой атрибут.  </w:t>
      </w:r>
    </w:p>
    <w:p w14:paraId="2D440834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Google</w:t>
      </w:r>
      <w:proofErr w:type="spellEnd"/>
      <w:r w:rsidRPr="00275E57">
        <w:rPr>
          <w:rFonts w:asciiTheme="majorHAnsi" w:hAnsiTheme="majorHAnsi"/>
        </w:rPr>
        <w:t xml:space="preserve"> плохо индексирует и почти не ранжирует изображения с CSS. </w:t>
      </w:r>
    </w:p>
    <w:p w14:paraId="25FB78CD" w14:textId="77777777" w:rsidR="00AF663F" w:rsidRPr="00275E57" w:rsidRDefault="00AF663F">
      <w:pPr>
        <w:rPr>
          <w:rFonts w:asciiTheme="majorHAnsi" w:hAnsiTheme="majorHAnsi"/>
        </w:rPr>
      </w:pPr>
    </w:p>
    <w:p w14:paraId="3B561602" w14:textId="77777777" w:rsidR="00AF663F" w:rsidRPr="00275E57" w:rsidRDefault="00ED4FB5">
      <w:pPr>
        <w:rPr>
          <w:rFonts w:asciiTheme="majorHAnsi" w:hAnsiTheme="majorHAnsi"/>
          <w:b/>
        </w:rPr>
      </w:pPr>
      <w:r w:rsidRPr="00275E57">
        <w:rPr>
          <w:rFonts w:asciiTheme="majorHAnsi" w:hAnsiTheme="majorHAnsi"/>
          <w:b/>
        </w:rPr>
        <w:t>Необходимо:</w:t>
      </w:r>
    </w:p>
    <w:p w14:paraId="709713C7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Реализовать все изображения стандартным тегом.  </w:t>
      </w:r>
    </w:p>
    <w:p w14:paraId="6EDEBD50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noProof/>
          <w:lang w:val="ru-RU"/>
        </w:rPr>
        <w:drawing>
          <wp:inline distT="114300" distB="114300" distL="114300" distR="114300" wp14:anchorId="66C713C1" wp14:editId="7E4DCB72">
            <wp:extent cx="4333013" cy="98792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013" cy="987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75E57">
        <w:rPr>
          <w:rFonts w:asciiTheme="majorHAnsi" w:hAnsiTheme="majorHAnsi"/>
        </w:rPr>
        <w:t xml:space="preserve"> </w:t>
      </w:r>
    </w:p>
    <w:p w14:paraId="7211A85C" w14:textId="77777777" w:rsidR="00AF663F" w:rsidRPr="00275E57" w:rsidRDefault="00ED4FB5">
      <w:pPr>
        <w:rPr>
          <w:rFonts w:asciiTheme="majorHAnsi" w:hAnsiTheme="majorHAnsi"/>
          <w:b/>
        </w:rPr>
      </w:pPr>
      <w:r w:rsidRPr="00275E57">
        <w:rPr>
          <w:rFonts w:asciiTheme="majorHAnsi" w:hAnsiTheme="majorHAnsi"/>
        </w:rPr>
        <w:t xml:space="preserve">Если проблема в разности размеров изображений и их отображения, то можно использовать </w:t>
      </w:r>
      <w:proofErr w:type="spellStart"/>
      <w:r w:rsidRPr="00275E57">
        <w:rPr>
          <w:rFonts w:asciiTheme="majorHAnsi" w:hAnsiTheme="majorHAnsi"/>
        </w:rPr>
        <w:t>css</w:t>
      </w:r>
      <w:proofErr w:type="spellEnd"/>
      <w:r w:rsidRPr="00275E57">
        <w:rPr>
          <w:rFonts w:asciiTheme="majorHAnsi" w:hAnsiTheme="majorHAnsi"/>
        </w:rPr>
        <w:t>-свойство</w:t>
      </w:r>
      <w:r w:rsidRPr="00275E57">
        <w:rPr>
          <w:rFonts w:asciiTheme="majorHAnsi" w:hAnsiTheme="majorHAnsi"/>
          <w:b/>
        </w:rPr>
        <w:t xml:space="preserve"> </w:t>
      </w:r>
      <w:proofErr w:type="spellStart"/>
      <w:r w:rsidRPr="00275E57">
        <w:rPr>
          <w:rFonts w:asciiTheme="majorHAnsi" w:hAnsiTheme="majorHAnsi"/>
          <w:b/>
        </w:rPr>
        <w:t>object-fit</w:t>
      </w:r>
      <w:proofErr w:type="spellEnd"/>
      <w:r w:rsidRPr="00275E57">
        <w:rPr>
          <w:rFonts w:asciiTheme="majorHAnsi" w:hAnsiTheme="majorHAnsi"/>
          <w:b/>
        </w:rPr>
        <w:t xml:space="preserve">. </w:t>
      </w:r>
    </w:p>
    <w:p w14:paraId="2A74CCD5" w14:textId="77777777" w:rsidR="00AF663F" w:rsidRPr="00275E57" w:rsidRDefault="00AF663F">
      <w:pPr>
        <w:rPr>
          <w:rFonts w:asciiTheme="majorHAnsi" w:hAnsiTheme="majorHAnsi"/>
          <w:b/>
        </w:rPr>
      </w:pPr>
    </w:p>
    <w:p w14:paraId="5DE2C126" w14:textId="77777777" w:rsidR="00AF663F" w:rsidRPr="00275E57" w:rsidRDefault="00ED4FB5">
      <w:pPr>
        <w:pStyle w:val="3"/>
        <w:rPr>
          <w:rFonts w:asciiTheme="majorHAnsi" w:hAnsiTheme="majorHAnsi"/>
        </w:rPr>
      </w:pPr>
      <w:bookmarkStart w:id="214" w:name="_wz9yoenv9wwn" w:colFirst="0" w:colLast="0"/>
      <w:bookmarkEnd w:id="214"/>
      <w:r w:rsidRPr="00275E57">
        <w:rPr>
          <w:rFonts w:asciiTheme="majorHAnsi" w:hAnsiTheme="majorHAnsi"/>
        </w:rPr>
        <w:t xml:space="preserve">1.3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</w:p>
    <w:p w14:paraId="5F18AA5E" w14:textId="77777777" w:rsidR="00AF663F" w:rsidRPr="00275E57" w:rsidRDefault="00ED4FB5">
      <w:pPr>
        <w:pStyle w:val="3"/>
        <w:rPr>
          <w:rFonts w:asciiTheme="majorHAnsi" w:hAnsiTheme="majorHAnsi"/>
          <w:b/>
          <w:color w:val="000000"/>
          <w:sz w:val="24"/>
          <w:szCs w:val="24"/>
          <w:highlight w:val="white"/>
          <w:u w:val="single"/>
        </w:rPr>
      </w:pPr>
      <w:bookmarkStart w:id="215" w:name="_b1erq896xtxd" w:colFirst="0" w:colLast="0"/>
      <w:bookmarkEnd w:id="215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  <w:u w:val="single"/>
        </w:rPr>
        <w:t xml:space="preserve">1.3.1 </w:t>
      </w:r>
      <w:proofErr w:type="spellStart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  <w:u w:val="single"/>
        </w:rPr>
        <w:t>Sitemap</w:t>
      </w:r>
      <w:proofErr w:type="spellEnd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  <w:u w:val="single"/>
        </w:rPr>
        <w:t xml:space="preserve"> для страниц</w:t>
      </w:r>
    </w:p>
    <w:p w14:paraId="504CB0A3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Протокол </w:t>
      </w:r>
      <w:proofErr w:type="spellStart"/>
      <w:r w:rsidRPr="00275E57">
        <w:rPr>
          <w:rFonts w:asciiTheme="majorHAnsi" w:hAnsiTheme="majorHAnsi"/>
        </w:rPr>
        <w:t>Sitemaps</w:t>
      </w:r>
      <w:proofErr w:type="spellEnd"/>
      <w:r w:rsidRPr="00275E57">
        <w:rPr>
          <w:rFonts w:asciiTheme="majorHAnsi" w:hAnsiTheme="majorHAnsi"/>
        </w:rPr>
        <w:t xml:space="preserve"> предоставляет поисковым системам информацию о содержании,</w:t>
      </w:r>
    </w:p>
    <w:p w14:paraId="29214AE9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которое необходимо включить в индекс. В sitemap.xml необходимо помещать</w:t>
      </w:r>
    </w:p>
    <w:p w14:paraId="7D43A37C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только целевые и самые важные страницы.</w:t>
      </w:r>
    </w:p>
    <w:p w14:paraId="26E3B9E5" w14:textId="77777777" w:rsidR="00AF663F" w:rsidRPr="00275E57" w:rsidRDefault="00AF663F">
      <w:pPr>
        <w:rPr>
          <w:rFonts w:asciiTheme="majorHAnsi" w:hAnsiTheme="majorHAnsi"/>
        </w:rPr>
      </w:pPr>
    </w:p>
    <w:p w14:paraId="095F44C3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b/>
        </w:rPr>
        <w:t>Важно: ​</w:t>
      </w:r>
      <w:r w:rsidRPr="00275E57">
        <w:rPr>
          <w:rFonts w:asciiTheme="majorHAnsi" w:hAnsiTheme="majorHAnsi"/>
        </w:rPr>
        <w:t xml:space="preserve">Файл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может содержать не более 50 000 URL, а его размер в</w:t>
      </w:r>
    </w:p>
    <w:p w14:paraId="26DD93A8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несжатом виде не должен превышать 50 МБ.</w:t>
      </w:r>
    </w:p>
    <w:p w14:paraId="1D764AF5" w14:textId="77777777" w:rsidR="00AF663F" w:rsidRPr="00275E57" w:rsidRDefault="00AF663F">
      <w:pPr>
        <w:rPr>
          <w:rFonts w:asciiTheme="majorHAnsi" w:hAnsiTheme="majorHAnsi"/>
        </w:rPr>
      </w:pPr>
    </w:p>
    <w:p w14:paraId="5E2651F3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Сайтмеп</w:t>
      </w:r>
      <w:proofErr w:type="spellEnd"/>
      <w:r w:rsidRPr="00275E57">
        <w:rPr>
          <w:rFonts w:asciiTheme="majorHAnsi" w:hAnsiTheme="majorHAnsi"/>
        </w:rPr>
        <w:t xml:space="preserve"> можно найти по адресу https://atlantisisrael.com/sitemap.xml</w:t>
      </w:r>
    </w:p>
    <w:p w14:paraId="7F22B2E9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Основные требования к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>:</w:t>
      </w:r>
    </w:p>
    <w:p w14:paraId="71369A77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1) Карта сайта не должна содержать </w:t>
      </w:r>
      <w:proofErr w:type="spellStart"/>
      <w:r w:rsidRPr="00275E57">
        <w:rPr>
          <w:rFonts w:asciiTheme="majorHAnsi" w:hAnsiTheme="majorHAnsi"/>
        </w:rPr>
        <w:t>УРЛы</w:t>
      </w:r>
      <w:proofErr w:type="spellEnd"/>
      <w:r w:rsidRPr="00275E57">
        <w:rPr>
          <w:rFonts w:asciiTheme="majorHAnsi" w:hAnsiTheme="majorHAnsi"/>
        </w:rPr>
        <w:t>, отдающие заголовки: 4хх, 3хх, 5хх.</w:t>
      </w:r>
    </w:p>
    <w:p w14:paraId="56D0B0F4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2) Карта сайта не должна содержать </w:t>
      </w:r>
      <w:proofErr w:type="spellStart"/>
      <w:r w:rsidRPr="00275E57">
        <w:rPr>
          <w:rFonts w:asciiTheme="majorHAnsi" w:hAnsiTheme="majorHAnsi"/>
        </w:rPr>
        <w:t>УРЛы</w:t>
      </w:r>
      <w:proofErr w:type="spellEnd"/>
      <w:r w:rsidRPr="00275E57">
        <w:rPr>
          <w:rFonts w:asciiTheme="majorHAnsi" w:hAnsiTheme="majorHAnsi"/>
        </w:rPr>
        <w:t>, закрытые от индексации файлом robots.txt,</w:t>
      </w:r>
    </w:p>
    <w:p w14:paraId="1F2165DF" w14:textId="77777777" w:rsidR="00AF663F" w:rsidRPr="00275E57" w:rsidRDefault="00ED4FB5">
      <w:pPr>
        <w:spacing w:line="360" w:lineRule="auto"/>
        <w:rPr>
          <w:rFonts w:asciiTheme="majorHAnsi" w:hAnsiTheme="majorHAnsi"/>
          <w:lang w:val="en-US"/>
        </w:rPr>
      </w:pPr>
      <w:r w:rsidRPr="00275E57">
        <w:rPr>
          <w:rFonts w:asciiTheme="majorHAnsi" w:hAnsiTheme="majorHAnsi"/>
        </w:rPr>
        <w:lastRenderedPageBreak/>
        <w:t>и</w:t>
      </w:r>
      <w:r w:rsidRPr="00275E57">
        <w:rPr>
          <w:rFonts w:asciiTheme="majorHAnsi" w:hAnsiTheme="majorHAnsi"/>
          <w:lang w:val="en-US"/>
        </w:rPr>
        <w:t xml:space="preserve"> </w:t>
      </w:r>
      <w:r w:rsidRPr="00275E57">
        <w:rPr>
          <w:rFonts w:asciiTheme="majorHAnsi" w:hAnsiTheme="majorHAnsi"/>
        </w:rPr>
        <w:t>мета</w:t>
      </w:r>
      <w:r w:rsidRPr="00275E57">
        <w:rPr>
          <w:rFonts w:asciiTheme="majorHAnsi" w:hAnsiTheme="majorHAnsi"/>
          <w:lang w:val="en-US"/>
        </w:rPr>
        <w:t>-</w:t>
      </w:r>
      <w:r w:rsidRPr="00275E57">
        <w:rPr>
          <w:rFonts w:asciiTheme="majorHAnsi" w:hAnsiTheme="majorHAnsi"/>
        </w:rPr>
        <w:t>тегом</w:t>
      </w:r>
      <w:r w:rsidRPr="00275E57">
        <w:rPr>
          <w:rFonts w:asciiTheme="majorHAnsi" w:hAnsiTheme="majorHAnsi"/>
          <w:lang w:val="en-US"/>
        </w:rPr>
        <w:t xml:space="preserve"> &lt;meta name="robots" content="NOINDEX, NOFOLLOW"/&gt;, &lt;meta name="robots" content="NOINDEX, FOLLOW"/&gt;</w:t>
      </w:r>
    </w:p>
    <w:p w14:paraId="5F4DDEB2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>3) Карта сайта не должна содержать страницы на которых нет заполненных мета-данных (</w:t>
      </w:r>
      <w:proofErr w:type="spellStart"/>
      <w:r w:rsidRPr="00275E57">
        <w:rPr>
          <w:rFonts w:asciiTheme="majorHAnsi" w:hAnsiTheme="majorHAnsi"/>
        </w:rPr>
        <w:t>Тайтл</w:t>
      </w:r>
      <w:proofErr w:type="spellEnd"/>
      <w:r w:rsidRPr="00275E57">
        <w:rPr>
          <w:rFonts w:asciiTheme="majorHAnsi" w:hAnsiTheme="majorHAnsi"/>
        </w:rPr>
        <w:t xml:space="preserve">, </w:t>
      </w:r>
      <w:proofErr w:type="spellStart"/>
      <w:r w:rsidRPr="00275E57">
        <w:rPr>
          <w:rFonts w:asciiTheme="majorHAnsi" w:hAnsiTheme="majorHAnsi"/>
        </w:rPr>
        <w:t>Дискрипшен</w:t>
      </w:r>
      <w:proofErr w:type="spellEnd"/>
      <w:r w:rsidRPr="00275E57">
        <w:rPr>
          <w:rFonts w:asciiTheme="majorHAnsi" w:hAnsiTheme="majorHAnsi"/>
        </w:rPr>
        <w:t>)</w:t>
      </w:r>
    </w:p>
    <w:p w14:paraId="496545D4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>4) Рекомендации по тегам в карте сайта:</w:t>
      </w:r>
    </w:p>
    <w:p w14:paraId="4D34B6D3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   4.1) У всех </w:t>
      </w:r>
      <w:proofErr w:type="spellStart"/>
      <w:r w:rsidRPr="00275E57">
        <w:rPr>
          <w:rFonts w:asciiTheme="majorHAnsi" w:hAnsiTheme="majorHAnsi"/>
        </w:rPr>
        <w:t>урл</w:t>
      </w:r>
      <w:proofErr w:type="spellEnd"/>
      <w:r w:rsidRPr="00275E57">
        <w:rPr>
          <w:rFonts w:asciiTheme="majorHAnsi" w:hAnsiTheme="majorHAnsi"/>
        </w:rPr>
        <w:t xml:space="preserve"> обязательно должен присутствовать тег &lt;</w:t>
      </w:r>
      <w:proofErr w:type="spellStart"/>
      <w:r w:rsidRPr="00275E57">
        <w:rPr>
          <w:rFonts w:asciiTheme="majorHAnsi" w:hAnsiTheme="majorHAnsi"/>
        </w:rPr>
        <w:t>lastmod</w:t>
      </w:r>
      <w:proofErr w:type="spellEnd"/>
      <w:r w:rsidRPr="00275E57">
        <w:rPr>
          <w:rFonts w:asciiTheme="majorHAnsi" w:hAnsiTheme="majorHAnsi"/>
        </w:rPr>
        <w:t xml:space="preserve">&gt;, с указание последней даты редактирования документа (При любом изменении контента, цены 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>. необходимо обновлять число в теге).</w:t>
      </w:r>
    </w:p>
    <w:p w14:paraId="7A568A33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   4.2) Теги &lt;</w:t>
      </w:r>
      <w:proofErr w:type="spellStart"/>
      <w:r w:rsidRPr="00275E57">
        <w:rPr>
          <w:rFonts w:asciiTheme="majorHAnsi" w:hAnsiTheme="majorHAnsi"/>
        </w:rPr>
        <w:t>urlset</w:t>
      </w:r>
      <w:proofErr w:type="spellEnd"/>
      <w:r w:rsidRPr="00275E57">
        <w:rPr>
          <w:rFonts w:asciiTheme="majorHAnsi" w:hAnsiTheme="majorHAnsi"/>
        </w:rPr>
        <w:t>&gt;, &lt;</w:t>
      </w:r>
      <w:proofErr w:type="spellStart"/>
      <w:r w:rsidRPr="00275E57">
        <w:rPr>
          <w:rFonts w:asciiTheme="majorHAnsi" w:hAnsiTheme="majorHAnsi"/>
        </w:rPr>
        <w:t>url</w:t>
      </w:r>
      <w:proofErr w:type="spellEnd"/>
      <w:r w:rsidRPr="00275E57">
        <w:rPr>
          <w:rFonts w:asciiTheme="majorHAnsi" w:hAnsiTheme="majorHAnsi"/>
        </w:rPr>
        <w:t>&gt;, &lt;</w:t>
      </w:r>
      <w:proofErr w:type="spellStart"/>
      <w:r w:rsidRPr="00275E57">
        <w:rPr>
          <w:rFonts w:asciiTheme="majorHAnsi" w:hAnsiTheme="majorHAnsi"/>
        </w:rPr>
        <w:t>loc</w:t>
      </w:r>
      <w:proofErr w:type="spellEnd"/>
      <w:r w:rsidRPr="00275E57">
        <w:rPr>
          <w:rFonts w:asciiTheme="majorHAnsi" w:hAnsiTheme="majorHAnsi"/>
        </w:rPr>
        <w:t>&gt;, &lt;</w:t>
      </w:r>
      <w:proofErr w:type="spellStart"/>
      <w:r w:rsidRPr="00275E57">
        <w:rPr>
          <w:rFonts w:asciiTheme="majorHAnsi" w:hAnsiTheme="majorHAnsi"/>
        </w:rPr>
        <w:t>priority</w:t>
      </w:r>
      <w:proofErr w:type="spellEnd"/>
      <w:r w:rsidRPr="00275E57">
        <w:rPr>
          <w:rFonts w:asciiTheme="majorHAnsi" w:hAnsiTheme="majorHAnsi"/>
        </w:rPr>
        <w:t>&gt; являются обязательными для карты сайта</w:t>
      </w:r>
    </w:p>
    <w:p w14:paraId="6500C6A7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   4.3) В теге &lt;</w:t>
      </w:r>
      <w:proofErr w:type="spellStart"/>
      <w:r w:rsidRPr="00275E57">
        <w:rPr>
          <w:rFonts w:asciiTheme="majorHAnsi" w:hAnsiTheme="majorHAnsi"/>
        </w:rPr>
        <w:t>changefreq</w:t>
      </w:r>
      <w:proofErr w:type="spellEnd"/>
      <w:r w:rsidRPr="00275E57">
        <w:rPr>
          <w:rFonts w:asciiTheme="majorHAnsi" w:hAnsiTheme="majorHAnsi"/>
        </w:rPr>
        <w:t xml:space="preserve">&gt; указывать параметр </w:t>
      </w:r>
      <w:proofErr w:type="spellStart"/>
      <w:r w:rsidRPr="00275E57">
        <w:rPr>
          <w:rFonts w:asciiTheme="majorHAnsi" w:hAnsiTheme="majorHAnsi"/>
        </w:rPr>
        <w:t>Always</w:t>
      </w:r>
      <w:proofErr w:type="spellEnd"/>
      <w:r w:rsidRPr="00275E57">
        <w:rPr>
          <w:rFonts w:asciiTheme="majorHAnsi" w:hAnsiTheme="majorHAnsi"/>
        </w:rPr>
        <w:t xml:space="preserve"> для главной, для страниц категорий и подкатегорий.</w:t>
      </w:r>
    </w:p>
    <w:p w14:paraId="69D1E5E2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5) Файл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может содержать не более 50 000 URL, а его размер в несжатом виде не должен превышать 50 МБ. </w:t>
      </w:r>
    </w:p>
    <w:p w14:paraId="346CFA8D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6) URL в файле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должны быть указаны в кодировке UTF-8, и его кодировка должна быть понятна веб-серверу, на котором размещен этот файл.</w:t>
      </w:r>
    </w:p>
    <w:p w14:paraId="53D4B8D5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7)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может описывать только страницы того домена, на котором он расположен.</w:t>
      </w:r>
    </w:p>
    <w:p w14:paraId="22C39368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Страницы </w:t>
      </w:r>
      <w:proofErr w:type="spellStart"/>
      <w:r w:rsidRPr="00275E57">
        <w:rPr>
          <w:rFonts w:asciiTheme="majorHAnsi" w:hAnsiTheme="majorHAnsi"/>
        </w:rPr>
        <w:t>поддоменов</w:t>
      </w:r>
      <w:proofErr w:type="spellEnd"/>
      <w:r w:rsidRPr="00275E57">
        <w:rPr>
          <w:rFonts w:asciiTheme="majorHAnsi" w:hAnsiTheme="majorHAnsi"/>
        </w:rPr>
        <w:t xml:space="preserve"> или других доменов описывать нельзя.</w:t>
      </w:r>
    </w:p>
    <w:p w14:paraId="43FAAFF5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>8) При обращении к файлу сервер должен возвращать код ответа 200.</w:t>
      </w:r>
    </w:p>
    <w:p w14:paraId="033D262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*</w:t>
      </w:r>
      <w:hyperlink r:id="rId29">
        <w:r w:rsidRPr="00275E57">
          <w:rPr>
            <w:rFonts w:asciiTheme="majorHAnsi" w:hAnsiTheme="majorHAnsi"/>
            <w:color w:val="1155CC"/>
            <w:u w:val="single"/>
          </w:rPr>
          <w:t>https://www.sitemaps.org/ru/protocol.html</w:t>
        </w:r>
      </w:hyperlink>
      <w:r w:rsidRPr="00275E57">
        <w:rPr>
          <w:rFonts w:asciiTheme="majorHAnsi" w:hAnsiTheme="majorHAnsi"/>
        </w:rPr>
        <w:t xml:space="preserve"> - правила оформления файла</w:t>
      </w:r>
    </w:p>
    <w:p w14:paraId="5BEE0321" w14:textId="77777777" w:rsidR="00AF663F" w:rsidRPr="00275E57" w:rsidRDefault="00ED4FB5">
      <w:pPr>
        <w:pStyle w:val="3"/>
        <w:rPr>
          <w:rFonts w:asciiTheme="majorHAnsi" w:hAnsiTheme="majorHAnsi"/>
          <w:b/>
          <w:color w:val="000000"/>
          <w:sz w:val="24"/>
          <w:szCs w:val="24"/>
          <w:highlight w:val="white"/>
        </w:rPr>
      </w:pPr>
      <w:bookmarkStart w:id="216" w:name="_o0dhz6ck3prr" w:colFirst="0" w:colLast="0"/>
      <w:bookmarkEnd w:id="216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 xml:space="preserve">1.3.2 </w:t>
      </w:r>
      <w:proofErr w:type="spellStart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>Sitemap</w:t>
      </w:r>
      <w:proofErr w:type="spellEnd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 xml:space="preserve"> для изображений </w:t>
      </w:r>
    </w:p>
    <w:p w14:paraId="54FAFC14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На сайте присутствует огромное количество изображений, которые могут приводить трафик. </w:t>
      </w:r>
    </w:p>
    <w:p w14:paraId="3BA57C1C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Для лучшей индексации изображений и повышения вероятности увеличения </w:t>
      </w:r>
      <w:proofErr w:type="gramStart"/>
      <w:r w:rsidRPr="00275E57">
        <w:rPr>
          <w:rFonts w:asciiTheme="majorHAnsi" w:hAnsiTheme="majorHAnsi"/>
        </w:rPr>
        <w:t>трафика,  необходимо</w:t>
      </w:r>
      <w:proofErr w:type="gramEnd"/>
      <w:r w:rsidRPr="00275E57">
        <w:rPr>
          <w:rFonts w:asciiTheme="majorHAnsi" w:hAnsiTheme="majorHAnsi"/>
        </w:rPr>
        <w:t xml:space="preserve"> создать </w:t>
      </w:r>
      <w:proofErr w:type="spellStart"/>
      <w:r w:rsidRPr="00275E57">
        <w:rPr>
          <w:rFonts w:asciiTheme="majorHAnsi" w:hAnsiTheme="majorHAnsi"/>
        </w:rPr>
        <w:t>сайтмап</w:t>
      </w:r>
      <w:proofErr w:type="spellEnd"/>
      <w:r w:rsidRPr="00275E57">
        <w:rPr>
          <w:rFonts w:asciiTheme="majorHAnsi" w:hAnsiTheme="majorHAnsi"/>
        </w:rPr>
        <w:t xml:space="preserve"> для изображений.</w:t>
      </w:r>
    </w:p>
    <w:p w14:paraId="569706C7" w14:textId="77777777" w:rsidR="00AF663F" w:rsidRPr="00275E57" w:rsidRDefault="00AF663F">
      <w:pPr>
        <w:rPr>
          <w:rFonts w:asciiTheme="majorHAnsi" w:hAnsiTheme="majorHAnsi"/>
        </w:rPr>
      </w:pPr>
    </w:p>
    <w:p w14:paraId="7AEBDA81" w14:textId="77777777" w:rsidR="00AF663F" w:rsidRPr="00275E57" w:rsidRDefault="00ED4FB5">
      <w:pPr>
        <w:rPr>
          <w:rFonts w:asciiTheme="majorHAnsi" w:hAnsiTheme="majorHAnsi"/>
          <w:b/>
        </w:rPr>
      </w:pPr>
      <w:r w:rsidRPr="00275E57">
        <w:rPr>
          <w:rFonts w:asciiTheme="majorHAnsi" w:hAnsiTheme="majorHAnsi"/>
          <w:b/>
        </w:rPr>
        <w:t xml:space="preserve">Как реализовать:  </w:t>
      </w:r>
    </w:p>
    <w:p w14:paraId="452A7B60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1. Карту изображений сайта можно разместить как в составе уже имеющегося sitemap.xml со списком страниц, так и в отдельном файле, который можно назвать, например, sitemap2 или </w:t>
      </w:r>
      <w:proofErr w:type="spellStart"/>
      <w:r w:rsidRPr="00275E57">
        <w:rPr>
          <w:rFonts w:asciiTheme="majorHAnsi" w:hAnsiTheme="majorHAnsi"/>
        </w:rPr>
        <w:t>sitemap-images</w:t>
      </w:r>
      <w:proofErr w:type="spellEnd"/>
      <w:r w:rsidRPr="00275E57">
        <w:rPr>
          <w:rFonts w:asciiTheme="majorHAnsi" w:hAnsiTheme="majorHAnsi"/>
        </w:rPr>
        <w:t>. Главное при этом, не забыть прописать соответствующую строку в robots.txt.</w:t>
      </w:r>
    </w:p>
    <w:p w14:paraId="09CBFD1A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Файл должен находится в корневом каталоге сайта. </w:t>
      </w:r>
    </w:p>
    <w:p w14:paraId="71B97F25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noProof/>
          <w:lang w:val="ru-RU"/>
        </w:rPr>
        <w:lastRenderedPageBreak/>
        <w:drawing>
          <wp:inline distT="114300" distB="114300" distL="114300" distR="114300" wp14:anchorId="0982C9AE" wp14:editId="797FD606">
            <wp:extent cx="4409213" cy="2567066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213" cy="2567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FB130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Лучше всего - делать отдельный файл. </w:t>
      </w:r>
    </w:p>
    <w:p w14:paraId="304D7D4B" w14:textId="77777777" w:rsidR="00AF663F" w:rsidRPr="00275E57" w:rsidRDefault="00AF663F">
      <w:pPr>
        <w:rPr>
          <w:rFonts w:asciiTheme="majorHAnsi" w:hAnsiTheme="majorHAnsi"/>
        </w:rPr>
      </w:pPr>
    </w:p>
    <w:p w14:paraId="27CC6DA8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2. В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для картинок прописываются не просто списки ссылок, а специальные теги, с помощью которых поисковик получает основную, а также дополнительную информацию об изображения</w:t>
      </w:r>
    </w:p>
    <w:p w14:paraId="68977D7A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noProof/>
          <w:lang w:val="ru-RU"/>
        </w:rPr>
        <w:drawing>
          <wp:inline distT="114300" distB="114300" distL="114300" distR="114300" wp14:anchorId="38429EC3" wp14:editId="6ED17EF8">
            <wp:extent cx="5037863" cy="1835905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7863" cy="1835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59B0C" w14:textId="77777777" w:rsidR="00AF663F" w:rsidRPr="00275E57" w:rsidRDefault="00ED4FB5">
      <w:pPr>
        <w:rPr>
          <w:rFonts w:asciiTheme="majorHAnsi" w:hAnsiTheme="majorHAnsi"/>
          <w:b/>
          <w:sz w:val="36"/>
          <w:szCs w:val="36"/>
        </w:rPr>
      </w:pPr>
      <w:r w:rsidRPr="00275E57">
        <w:rPr>
          <w:rFonts w:asciiTheme="majorHAnsi" w:hAnsiTheme="majorHAnsi"/>
        </w:rPr>
        <w:t xml:space="preserve">Ссылка от </w:t>
      </w:r>
      <w:proofErr w:type="spellStart"/>
      <w:r w:rsidRPr="00275E57">
        <w:rPr>
          <w:rFonts w:asciiTheme="majorHAnsi" w:hAnsiTheme="majorHAnsi"/>
        </w:rPr>
        <w:t>гугла</w:t>
      </w:r>
      <w:proofErr w:type="spellEnd"/>
      <w:r w:rsidRPr="00275E57">
        <w:rPr>
          <w:rFonts w:asciiTheme="majorHAnsi" w:hAnsiTheme="majorHAnsi"/>
        </w:rPr>
        <w:t>:</w:t>
      </w:r>
      <w:r w:rsidRPr="00275E57">
        <w:rPr>
          <w:rFonts w:asciiTheme="majorHAnsi" w:hAnsiTheme="majorHAnsi"/>
          <w:color w:val="3C78D8"/>
        </w:rPr>
        <w:t xml:space="preserve"> </w:t>
      </w:r>
      <w:hyperlink r:id="rId32">
        <w:r w:rsidRPr="00275E57">
          <w:rPr>
            <w:rFonts w:asciiTheme="majorHAnsi" w:hAnsiTheme="majorHAnsi"/>
            <w:color w:val="3C78D8"/>
          </w:rPr>
          <w:t>https://support.google.com/webmasters/answer/178636?hl=ru</w:t>
        </w:r>
      </w:hyperlink>
      <w:r w:rsidRPr="00275E57">
        <w:rPr>
          <w:rFonts w:asciiTheme="majorHAnsi" w:hAnsiTheme="majorHAnsi"/>
          <w:color w:val="3C78D8"/>
        </w:rPr>
        <w:t xml:space="preserve"> </w:t>
      </w:r>
    </w:p>
    <w:p w14:paraId="5009DA26" w14:textId="77777777" w:rsidR="00AF663F" w:rsidRPr="00275E57" w:rsidRDefault="00ED4FB5">
      <w:pPr>
        <w:pStyle w:val="2"/>
        <w:shd w:val="clear" w:color="auto" w:fill="FFFFFF"/>
        <w:spacing w:before="0" w:line="320" w:lineRule="auto"/>
        <w:jc w:val="center"/>
        <w:rPr>
          <w:rFonts w:asciiTheme="majorHAnsi" w:hAnsiTheme="majorHAnsi"/>
          <w:b/>
        </w:rPr>
      </w:pPr>
      <w:bookmarkStart w:id="217" w:name="_9evadmet4vjw" w:colFirst="0" w:colLast="0"/>
      <w:bookmarkEnd w:id="217"/>
      <w:r w:rsidRPr="00275E57">
        <w:rPr>
          <w:rFonts w:asciiTheme="majorHAnsi" w:hAnsiTheme="majorHAnsi"/>
          <w:b/>
        </w:rPr>
        <w:t>Определения тегов изображений</w:t>
      </w:r>
    </w:p>
    <w:tbl>
      <w:tblPr>
        <w:tblStyle w:val="af7"/>
        <w:tblW w:w="8925" w:type="dxa"/>
        <w:tblInd w:w="18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  <w:insideH w:val="single" w:sz="6" w:space="0" w:color="E0E0E0"/>
          <w:insideV w:val="single" w:sz="6" w:space="0" w:color="E0E0E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770"/>
        <w:gridCol w:w="4635"/>
      </w:tblGrid>
      <w:tr w:rsidR="00AF663F" w:rsidRPr="00275E57" w14:paraId="292D4E34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502C5E3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b/>
                <w:color w:val="212121"/>
                <w:sz w:val="20"/>
                <w:szCs w:val="20"/>
              </w:rPr>
              <w:t>Тег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66E6662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b/>
                <w:color w:val="212121"/>
                <w:sz w:val="20"/>
                <w:szCs w:val="20"/>
              </w:rPr>
              <w:t>Обязательно?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45AC467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b/>
                <w:color w:val="212121"/>
                <w:sz w:val="20"/>
                <w:szCs w:val="20"/>
              </w:rPr>
              <w:t>Описание</w:t>
            </w:r>
          </w:p>
        </w:tc>
      </w:tr>
      <w:tr w:rsidR="00AF663F" w:rsidRPr="00275E57" w14:paraId="428CCBDA" w14:textId="77777777">
        <w:trPr>
          <w:trHeight w:val="80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A1DEFDD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image:image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987DC5B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Да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C1D7E8D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 xml:space="preserve">Содержит всю информацию об одном изображении. Каждый URL (тег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loc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 xml:space="preserve">) может включать до 1000 тегов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image:image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.</w:t>
            </w:r>
          </w:p>
        </w:tc>
      </w:tr>
      <w:tr w:rsidR="00AF663F" w:rsidRPr="00275E57" w14:paraId="6078EAB6" w14:textId="77777777">
        <w:trPr>
          <w:trHeight w:val="30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E7541F0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image:loc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36F6290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Да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3250800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URL изображения.</w:t>
            </w:r>
          </w:p>
          <w:p w14:paraId="7EB0D218" w14:textId="77777777" w:rsidR="00AF663F" w:rsidRPr="00275E57" w:rsidRDefault="00ED4FB5">
            <w:pPr>
              <w:spacing w:before="60" w:after="180"/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В отдельных случаях домен URL изображения может отличаться от домена, используемого основным сайтом. Если оба домена подтверждены в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Search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Console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, проблем при этом не возникнет. Но если картинки размещены с помощью системы управления контентом, </w:t>
            </w:r>
            <w:proofErr w:type="gram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например</w:t>
            </w:r>
            <w:proofErr w:type="gram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сервиса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Google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Сайты, вам необходимо подтвердить сайт хостинга в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Search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Console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. Кроме того, файл </w:t>
            </w:r>
            <w:hyperlink r:id="rId33">
              <w:r w:rsidRPr="00275E57">
                <w:rPr>
                  <w:rFonts w:asciiTheme="majorHAnsi" w:eastAsia="Roboto" w:hAnsiTheme="majorHAnsi" w:cs="Roboto"/>
                  <w:color w:val="7759AE"/>
                  <w:sz w:val="18"/>
                  <w:szCs w:val="18"/>
                  <w:u w:val="single"/>
                </w:rPr>
                <w:t>robots.txt</w:t>
              </w:r>
            </w:hyperlink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не должен запрещать сканирование содержания, которое необходимо индексировать.</w:t>
            </w:r>
          </w:p>
        </w:tc>
      </w:tr>
      <w:tr w:rsidR="00AF663F" w:rsidRPr="00275E57" w14:paraId="2E7653F3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9D13C09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image:caption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AF8D8AD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79D0931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Подпись к изображению.</w:t>
            </w:r>
          </w:p>
        </w:tc>
      </w:tr>
      <w:tr w:rsidR="00AF663F" w:rsidRPr="006E6407" w14:paraId="4261A2BE" w14:textId="77777777">
        <w:trPr>
          <w:trHeight w:val="80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7F5F22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lastRenderedPageBreak/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image:geo_location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D714444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D549EEC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Место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  <w:t xml:space="preserve"> 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съемки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  <w:t xml:space="preserve">. 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Например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  <w:t xml:space="preserve">,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image:geo_location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&gt;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Поронайск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 xml:space="preserve">,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о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 xml:space="preserve">.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Сахалин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&lt;/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image:geo_location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&gt;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  <w:t>.</w:t>
            </w:r>
          </w:p>
        </w:tc>
      </w:tr>
      <w:tr w:rsidR="00AF663F" w:rsidRPr="00275E57" w14:paraId="25A6252C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6AD3927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proofErr w:type="gram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image:title</w:t>
            </w:r>
            <w:proofErr w:type="spellEnd"/>
            <w:proofErr w:type="gram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E7656C0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EAC577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Название изображения.</w:t>
            </w:r>
          </w:p>
        </w:tc>
      </w:tr>
      <w:tr w:rsidR="00AF663F" w:rsidRPr="00275E57" w14:paraId="308D95AB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1ECD2A3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image:license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559A643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B4C134E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URL лицензии изображения.</w:t>
            </w:r>
          </w:p>
        </w:tc>
      </w:tr>
    </w:tbl>
    <w:p w14:paraId="42B37E30" w14:textId="77777777" w:rsidR="00AF663F" w:rsidRPr="00275E57" w:rsidRDefault="00AF663F">
      <w:pPr>
        <w:spacing w:line="240" w:lineRule="auto"/>
        <w:rPr>
          <w:rFonts w:asciiTheme="majorHAnsi" w:hAnsiTheme="majorHAnsi"/>
          <w:b/>
          <w:sz w:val="36"/>
          <w:szCs w:val="36"/>
        </w:rPr>
      </w:pPr>
    </w:p>
    <w:p w14:paraId="7AFCD2B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3. При составлении карты изображений сайта можно указывать до 1000 графических объектов для каждой его страницы. Вот так, например,  будет выглядеть фрагмент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картинок, указывающий на наличие трех изображений на одной и той же страниц</w:t>
      </w:r>
      <w:r w:rsidRPr="00275E57">
        <w:rPr>
          <w:rFonts w:asciiTheme="majorHAnsi" w:hAnsiTheme="majorHAnsi"/>
          <w:noProof/>
          <w:lang w:val="ru-RU"/>
        </w:rPr>
        <w:drawing>
          <wp:inline distT="114300" distB="114300" distL="114300" distR="114300" wp14:anchorId="7600F204" wp14:editId="1D518276">
            <wp:extent cx="5298191" cy="3170963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8191" cy="317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C0002" w14:textId="77777777" w:rsidR="00AF663F" w:rsidRPr="00275E57" w:rsidRDefault="00ED4FB5">
      <w:pPr>
        <w:pStyle w:val="3"/>
        <w:rPr>
          <w:rFonts w:asciiTheme="majorHAnsi" w:hAnsiTheme="majorHAnsi"/>
          <w:u w:val="single"/>
        </w:rPr>
      </w:pPr>
      <w:bookmarkStart w:id="218" w:name="_ujfve78ag9xq" w:colFirst="0" w:colLast="0"/>
      <w:bookmarkEnd w:id="218"/>
      <w:r w:rsidRPr="00275E57">
        <w:rPr>
          <w:rFonts w:asciiTheme="majorHAnsi" w:hAnsiTheme="majorHAnsi"/>
          <w:u w:val="single"/>
        </w:rPr>
        <w:t>1.4 Robots.txt</w:t>
      </w:r>
    </w:p>
    <w:p w14:paraId="4309249E" w14:textId="77777777" w:rsidR="00AF663F" w:rsidRPr="00275E57" w:rsidRDefault="00ED4FB5">
      <w:pPr>
        <w:rPr>
          <w:rFonts w:asciiTheme="majorHAnsi" w:eastAsia="Verdana" w:hAnsiTheme="majorHAnsi" w:cs="Verdana"/>
        </w:rPr>
      </w:pPr>
      <w:commentRangeStart w:id="219"/>
      <w:r w:rsidRPr="00275E57">
        <w:rPr>
          <w:rFonts w:asciiTheme="majorHAnsi" w:eastAsia="Verdana" w:hAnsiTheme="majorHAnsi" w:cs="Verdana"/>
        </w:rPr>
        <w:t xml:space="preserve">Создать файл robots.txt. </w:t>
      </w:r>
      <w:commentRangeEnd w:id="219"/>
      <w:r w:rsidR="001B6F5C">
        <w:rPr>
          <w:rStyle w:val="afa"/>
        </w:rPr>
        <w:commentReference w:id="219"/>
      </w:r>
    </w:p>
    <w:p w14:paraId="50CE9DB6" w14:textId="77777777" w:rsidR="00AF663F" w:rsidRPr="00275E57" w:rsidRDefault="00ED4FB5">
      <w:pPr>
        <w:rPr>
          <w:rFonts w:asciiTheme="majorHAnsi" w:eastAsia="Verdana" w:hAnsiTheme="majorHAnsi" w:cs="Verdana"/>
        </w:rPr>
      </w:pPr>
      <w:r w:rsidRPr="00275E57">
        <w:rPr>
          <w:rFonts w:asciiTheme="majorHAnsi" w:eastAsia="Verdana" w:hAnsiTheme="majorHAnsi" w:cs="Verdana"/>
        </w:rPr>
        <w:t xml:space="preserve">Нужно разместить файл в корне сайта. </w:t>
      </w:r>
    </w:p>
    <w:p w14:paraId="21852091" w14:textId="72DA2F79" w:rsidR="00AF663F" w:rsidRPr="00275E57" w:rsidDel="00420D33" w:rsidRDefault="00ED4FB5">
      <w:pPr>
        <w:rPr>
          <w:del w:id="220" w:author="Сергей Н. Рыжков" w:date="2020-01-31T11:35:00Z"/>
          <w:rFonts w:asciiTheme="majorHAnsi" w:eastAsia="Verdana" w:hAnsiTheme="majorHAnsi" w:cs="Verdana"/>
        </w:rPr>
      </w:pPr>
      <w:commentRangeStart w:id="221"/>
      <w:commentRangeStart w:id="222"/>
      <w:del w:id="223" w:author="Сергей Н. Рыжков" w:date="2020-01-31T11:35:00Z">
        <w:r w:rsidRPr="00275E57" w:rsidDel="00420D33">
          <w:rPr>
            <w:rFonts w:asciiTheme="majorHAnsi" w:eastAsia="Verdana" w:hAnsiTheme="majorHAnsi" w:cs="Verdana"/>
          </w:rPr>
          <w:delText xml:space="preserve">Файл должен быть доступен по ссылке: </w:delText>
        </w:r>
        <w:r w:rsidR="001320C2" w:rsidDel="00420D33">
          <w:fldChar w:fldCharType="begin"/>
        </w:r>
        <w:r w:rsidR="001320C2" w:rsidDel="00420D33">
          <w:delInstrText xml:space="preserve"> HYPERLINK "https://atlantisisrael.com/robots.txt" \h </w:delInstrText>
        </w:r>
        <w:r w:rsidR="001320C2" w:rsidDel="00420D33">
          <w:fldChar w:fldCharType="separate"/>
        </w:r>
        <w:r w:rsidRPr="00275E57" w:rsidDel="00420D33">
          <w:rPr>
            <w:rFonts w:asciiTheme="majorHAnsi" w:hAnsiTheme="majorHAnsi"/>
            <w:color w:val="1155CC"/>
            <w:u w:val="single"/>
          </w:rPr>
          <w:delText>https://atlantisisrael.com</w:delText>
        </w:r>
        <w:r w:rsidR="001320C2" w:rsidDel="00420D33">
          <w:rPr>
            <w:rFonts w:asciiTheme="majorHAnsi" w:hAnsiTheme="majorHAnsi"/>
            <w:color w:val="1155CC"/>
            <w:u w:val="single"/>
          </w:rPr>
          <w:fldChar w:fldCharType="end"/>
        </w:r>
        <w:r w:rsidR="001320C2" w:rsidDel="00420D33">
          <w:fldChar w:fldCharType="begin"/>
        </w:r>
        <w:r w:rsidR="001320C2" w:rsidDel="00420D33">
          <w:delInstrText xml:space="preserve"> HYPERLINK "https://atlantisisrael.com/robots.txt" \h </w:delInstrText>
        </w:r>
        <w:r w:rsidR="001320C2" w:rsidDel="00420D33">
          <w:fldChar w:fldCharType="separate"/>
        </w:r>
        <w:r w:rsidRPr="00275E57" w:rsidDel="00420D33">
          <w:rPr>
            <w:rFonts w:asciiTheme="majorHAnsi" w:eastAsia="Verdana" w:hAnsiTheme="majorHAnsi" w:cs="Verdana"/>
            <w:color w:val="1155CC"/>
            <w:u w:val="single"/>
          </w:rPr>
          <w:delText>/robots.txt</w:delText>
        </w:r>
        <w:r w:rsidR="001320C2" w:rsidDel="00420D33">
          <w:rPr>
            <w:rFonts w:asciiTheme="majorHAnsi" w:eastAsia="Verdana" w:hAnsiTheme="majorHAnsi" w:cs="Verdana"/>
            <w:color w:val="1155CC"/>
            <w:u w:val="single"/>
          </w:rPr>
          <w:fldChar w:fldCharType="end"/>
        </w:r>
        <w:r w:rsidRPr="00275E57" w:rsidDel="00420D33">
          <w:rPr>
            <w:rFonts w:asciiTheme="majorHAnsi" w:eastAsia="Verdana" w:hAnsiTheme="majorHAnsi" w:cs="Verdana"/>
          </w:rPr>
          <w:delText xml:space="preserve"> </w:delText>
        </w:r>
        <w:commentRangeEnd w:id="221"/>
        <w:r w:rsidR="00066CFE" w:rsidDel="00420D33">
          <w:rPr>
            <w:rStyle w:val="afa"/>
          </w:rPr>
          <w:commentReference w:id="221"/>
        </w:r>
        <w:commentRangeEnd w:id="222"/>
        <w:r w:rsidR="00703D6D" w:rsidDel="00420D33">
          <w:rPr>
            <w:rStyle w:val="afa"/>
          </w:rPr>
          <w:commentReference w:id="222"/>
        </w:r>
      </w:del>
    </w:p>
    <w:p w14:paraId="0B3F1F2A" w14:textId="375C24FA" w:rsidR="00AF663F" w:rsidRPr="00275E57" w:rsidDel="00420D33" w:rsidRDefault="00AF663F">
      <w:pPr>
        <w:rPr>
          <w:del w:id="224" w:author="Сергей Н. Рыжков" w:date="2020-01-31T11:35:00Z"/>
          <w:rFonts w:asciiTheme="majorHAnsi" w:eastAsia="Verdana" w:hAnsiTheme="majorHAnsi" w:cs="Verdana"/>
        </w:rPr>
      </w:pPr>
    </w:p>
    <w:p w14:paraId="0F9B427C" w14:textId="57300B7E" w:rsidR="00AF663F" w:rsidRPr="00275E57" w:rsidDel="00420D33" w:rsidRDefault="00ED4FB5">
      <w:pPr>
        <w:rPr>
          <w:del w:id="225" w:author="Сергей Н. Рыжков" w:date="2020-01-31T11:35:00Z"/>
          <w:rFonts w:asciiTheme="majorHAnsi" w:eastAsia="Verdana" w:hAnsiTheme="majorHAnsi" w:cs="Verdana"/>
        </w:rPr>
      </w:pPr>
      <w:del w:id="226" w:author="Сергей Н. Рыжков" w:date="2020-01-31T11:35:00Z">
        <w:r w:rsidRPr="00275E57" w:rsidDel="00420D33">
          <w:rPr>
            <w:rFonts w:asciiTheme="majorHAnsi" w:eastAsia="Verdana" w:hAnsiTheme="majorHAnsi" w:cs="Verdana"/>
          </w:rPr>
          <w:delText xml:space="preserve">Директивы для файла: </w:delText>
        </w:r>
      </w:del>
    </w:p>
    <w:p w14:paraId="525259AD" w14:textId="6935CCAB" w:rsidR="00AF663F" w:rsidRPr="00275E57" w:rsidDel="00420D33" w:rsidRDefault="00AF663F">
      <w:pPr>
        <w:rPr>
          <w:del w:id="227" w:author="Сергей Н. Рыжков" w:date="2020-01-31T11:35:00Z"/>
          <w:rFonts w:asciiTheme="majorHAnsi" w:eastAsia="Verdana" w:hAnsiTheme="majorHAnsi" w:cs="Verdana"/>
        </w:rPr>
      </w:pPr>
    </w:p>
    <w:p w14:paraId="3C471864" w14:textId="3836AACB" w:rsidR="00AF663F" w:rsidRPr="00275E57" w:rsidDel="00420D33" w:rsidRDefault="00ED4FB5">
      <w:pPr>
        <w:rPr>
          <w:del w:id="228" w:author="Сергей Н. Рыжков" w:date="2020-01-31T11:35:00Z"/>
          <w:rFonts w:asciiTheme="majorHAnsi" w:eastAsia="Verdana" w:hAnsiTheme="majorHAnsi" w:cs="Verdana"/>
        </w:rPr>
      </w:pPr>
      <w:del w:id="229" w:author="Сергей Н. Рыжков" w:date="2020-01-31T11:35:00Z">
        <w:r w:rsidRPr="00275E57" w:rsidDel="00420D33">
          <w:rPr>
            <w:rFonts w:asciiTheme="majorHAnsi" w:eastAsia="Verdana" w:hAnsiTheme="majorHAnsi" w:cs="Verdana"/>
          </w:rPr>
          <w:delText>User-agent: *</w:delText>
        </w:r>
        <w:r w:rsidRPr="00275E57" w:rsidDel="00420D33">
          <w:rPr>
            <w:rFonts w:asciiTheme="majorHAnsi" w:eastAsia="Verdana" w:hAnsiTheme="majorHAnsi" w:cs="Verdana"/>
          </w:rPr>
          <w:br/>
          <w:delText>Disallow: /</w:delText>
        </w:r>
      </w:del>
    </w:p>
    <w:p w14:paraId="0E7F864E" w14:textId="24430989" w:rsidR="00AF663F" w:rsidRPr="00275E57" w:rsidDel="00420D33" w:rsidRDefault="00AF663F">
      <w:pPr>
        <w:rPr>
          <w:del w:id="230" w:author="Сергей Н. Рыжков" w:date="2020-01-31T11:35:00Z"/>
          <w:rFonts w:asciiTheme="majorHAnsi" w:eastAsia="Verdana" w:hAnsiTheme="majorHAnsi" w:cs="Verdana"/>
        </w:rPr>
      </w:pPr>
    </w:p>
    <w:p w14:paraId="4D5006DF" w14:textId="2D30B9C1" w:rsidR="00AF663F" w:rsidRPr="00275E57" w:rsidDel="00420D33" w:rsidRDefault="00ED4FB5">
      <w:pPr>
        <w:rPr>
          <w:del w:id="231" w:author="Сергей Н. Рыжков" w:date="2020-01-31T11:35:00Z"/>
          <w:rFonts w:asciiTheme="majorHAnsi" w:eastAsia="Verdana" w:hAnsiTheme="majorHAnsi" w:cs="Verdana"/>
        </w:rPr>
      </w:pPr>
      <w:commentRangeStart w:id="232"/>
      <w:commentRangeStart w:id="233"/>
      <w:del w:id="234" w:author="Сергей Н. Рыжков" w:date="2020-01-31T11:35:00Z">
        <w:r w:rsidRPr="00275E57" w:rsidDel="00420D33">
          <w:rPr>
            <w:rFonts w:asciiTheme="majorHAnsi" w:eastAsia="Verdana" w:hAnsiTheme="majorHAnsi" w:cs="Verdana"/>
          </w:rPr>
          <w:delText xml:space="preserve">В данный момент, мы делаем презентационную версию, поэтому сайт необходимо скрыть от поисковика. </w:delText>
        </w:r>
        <w:commentRangeEnd w:id="232"/>
        <w:r w:rsidR="00066CFE" w:rsidDel="00420D33">
          <w:rPr>
            <w:rStyle w:val="afa"/>
          </w:rPr>
          <w:commentReference w:id="232"/>
        </w:r>
        <w:commentRangeEnd w:id="233"/>
        <w:r w:rsidR="001B6F5C" w:rsidDel="00420D33">
          <w:rPr>
            <w:rStyle w:val="afa"/>
          </w:rPr>
          <w:commentReference w:id="233"/>
        </w:r>
      </w:del>
    </w:p>
    <w:p w14:paraId="12247D1E" w14:textId="77777777" w:rsidR="00AF663F" w:rsidRPr="00275E57" w:rsidRDefault="00ED4FB5">
      <w:pPr>
        <w:pStyle w:val="3"/>
        <w:spacing w:before="200"/>
        <w:rPr>
          <w:rFonts w:asciiTheme="majorHAnsi" w:hAnsiTheme="majorHAnsi"/>
          <w:u w:val="single"/>
        </w:rPr>
      </w:pPr>
      <w:bookmarkStart w:id="235" w:name="_lqtd411o3hr" w:colFirst="0" w:colLast="0"/>
      <w:bookmarkEnd w:id="235"/>
      <w:r w:rsidRPr="00275E57">
        <w:rPr>
          <w:rFonts w:asciiTheme="majorHAnsi" w:hAnsiTheme="majorHAnsi"/>
          <w:u w:val="single"/>
        </w:rPr>
        <w:t>1.5 Правила вывода контента на сайте</w:t>
      </w:r>
    </w:p>
    <w:p w14:paraId="1CE0B527" w14:textId="77777777" w:rsidR="00AF663F" w:rsidRPr="00275E57" w:rsidRDefault="00ED4FB5">
      <w:pPr>
        <w:numPr>
          <w:ilvl w:val="0"/>
          <w:numId w:val="14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На странице должен быть только один заголовок Н1</w:t>
      </w:r>
    </w:p>
    <w:p w14:paraId="7392570E" w14:textId="77777777" w:rsidR="00AF663F" w:rsidRPr="00275E57" w:rsidRDefault="00ED4FB5">
      <w:pPr>
        <w:numPr>
          <w:ilvl w:val="0"/>
          <w:numId w:val="14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Не использовать заголовки в обрамлении сквозных элементов</w:t>
      </w:r>
    </w:p>
    <w:p w14:paraId="5022B5A3" w14:textId="77777777" w:rsidR="00AF663F" w:rsidRPr="00275E57" w:rsidRDefault="00ED4FB5">
      <w:pPr>
        <w:numPr>
          <w:ilvl w:val="0"/>
          <w:numId w:val="14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Вторичные заголовки в тексте выделять как Н2</w:t>
      </w:r>
    </w:p>
    <w:p w14:paraId="5E9F0A4D" w14:textId="77777777" w:rsidR="00AF663F" w:rsidRPr="00275E57" w:rsidRDefault="00ED4FB5">
      <w:pPr>
        <w:pStyle w:val="3"/>
        <w:spacing w:before="200"/>
        <w:rPr>
          <w:rFonts w:asciiTheme="majorHAnsi" w:hAnsiTheme="majorHAnsi"/>
          <w:u w:val="single"/>
        </w:rPr>
      </w:pPr>
      <w:bookmarkStart w:id="236" w:name="_lglzuhqfcl0v" w:colFirst="0" w:colLast="0"/>
      <w:bookmarkEnd w:id="236"/>
      <w:r w:rsidRPr="00275E57">
        <w:rPr>
          <w:rFonts w:asciiTheme="majorHAnsi" w:hAnsiTheme="majorHAnsi"/>
          <w:u w:val="single"/>
        </w:rPr>
        <w:t xml:space="preserve">1.6 </w:t>
      </w:r>
      <w:proofErr w:type="spellStart"/>
      <w:r w:rsidRPr="00275E57">
        <w:rPr>
          <w:rFonts w:asciiTheme="majorHAnsi" w:hAnsiTheme="majorHAnsi"/>
          <w:u w:val="single"/>
        </w:rPr>
        <w:t>Schema</w:t>
      </w:r>
      <w:proofErr w:type="spellEnd"/>
    </w:p>
    <w:p w14:paraId="165B0EE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Подробная </w:t>
      </w:r>
      <w:proofErr w:type="spellStart"/>
      <w:r w:rsidRPr="00275E57">
        <w:rPr>
          <w:rFonts w:asciiTheme="majorHAnsi" w:hAnsiTheme="majorHAnsi"/>
        </w:rPr>
        <w:t>микроразметка</w:t>
      </w:r>
      <w:proofErr w:type="spellEnd"/>
      <w:r w:rsidRPr="00275E57">
        <w:rPr>
          <w:rFonts w:asciiTheme="majorHAnsi" w:hAnsiTheme="majorHAnsi"/>
        </w:rPr>
        <w:t xml:space="preserve"> страниц, позволяет </w:t>
      </w:r>
      <w:proofErr w:type="spellStart"/>
      <w:r w:rsidRPr="00275E57">
        <w:rPr>
          <w:rFonts w:asciiTheme="majorHAnsi" w:hAnsiTheme="majorHAnsi"/>
        </w:rPr>
        <w:t>гуглу</w:t>
      </w:r>
      <w:proofErr w:type="spellEnd"/>
      <w:r w:rsidRPr="00275E57">
        <w:rPr>
          <w:rFonts w:asciiTheme="majorHAnsi" w:hAnsiTheme="majorHAnsi"/>
        </w:rPr>
        <w:t xml:space="preserve"> точно определять тип страницы, ее функцию и ее содержимое - следовательно более хорошо ее ранжировать. Также </w:t>
      </w:r>
      <w:proofErr w:type="spellStart"/>
      <w:r w:rsidRPr="00275E57">
        <w:rPr>
          <w:rFonts w:asciiTheme="majorHAnsi" w:hAnsiTheme="majorHAnsi"/>
        </w:rPr>
        <w:t>микроразметка</w:t>
      </w:r>
      <w:proofErr w:type="spellEnd"/>
      <w:r w:rsidRPr="00275E57">
        <w:rPr>
          <w:rFonts w:asciiTheme="majorHAnsi" w:hAnsiTheme="majorHAnsi"/>
        </w:rPr>
        <w:t xml:space="preserve"> помогает в улучшении вида выдачи (Отображение рейтинга, ссылок 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 xml:space="preserve">.).  </w:t>
      </w:r>
    </w:p>
    <w:p w14:paraId="3E569E96" w14:textId="77777777" w:rsidR="00AF663F" w:rsidRPr="00275E57" w:rsidRDefault="00AF663F">
      <w:pPr>
        <w:pStyle w:val="3"/>
        <w:spacing w:before="200"/>
        <w:rPr>
          <w:rFonts w:asciiTheme="majorHAnsi" w:hAnsiTheme="majorHAnsi"/>
          <w:b/>
          <w:color w:val="000000"/>
          <w:sz w:val="24"/>
          <w:szCs w:val="24"/>
          <w:highlight w:val="white"/>
        </w:rPr>
      </w:pPr>
      <w:bookmarkStart w:id="237" w:name="_si6sclqxazac" w:colFirst="0" w:colLast="0"/>
      <w:bookmarkEnd w:id="237"/>
    </w:p>
    <w:p w14:paraId="1C0EB9F6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Обрамить по максимуму: </w:t>
      </w:r>
    </w:p>
    <w:p w14:paraId="7C00C132" w14:textId="77777777" w:rsidR="00AF663F" w:rsidRPr="00275E57" w:rsidRDefault="006E6407">
      <w:pPr>
        <w:rPr>
          <w:rFonts w:asciiTheme="majorHAnsi" w:hAnsiTheme="majorHAnsi"/>
        </w:rPr>
      </w:pPr>
      <w:hyperlink r:id="rId35">
        <w:r w:rsidR="00ED4FB5" w:rsidRPr="00275E57">
          <w:rPr>
            <w:rFonts w:asciiTheme="majorHAnsi" w:hAnsiTheme="majorHAnsi"/>
            <w:color w:val="1155CC"/>
            <w:u w:val="single"/>
          </w:rPr>
          <w:t>https://schema.org/Organization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44008929" w14:textId="77777777" w:rsidR="00B07C26" w:rsidRPr="00275E57" w:rsidRDefault="00B07C26">
      <w:pPr>
        <w:rPr>
          <w:rFonts w:asciiTheme="majorHAnsi" w:hAnsiTheme="majorHAnsi"/>
        </w:rPr>
      </w:pPr>
      <w:bookmarkStart w:id="238" w:name="_45qktu1on0df" w:colFirst="0" w:colLast="0"/>
      <w:bookmarkEnd w:id="238"/>
    </w:p>
    <w:p w14:paraId="639AB63F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Product</w:t>
      </w:r>
      <w:proofErr w:type="spellEnd"/>
      <w:r w:rsidRPr="00275E57">
        <w:rPr>
          <w:rFonts w:asciiTheme="majorHAnsi" w:hAnsiTheme="majorHAnsi"/>
        </w:rPr>
        <w:t xml:space="preserve"> - обрамить все </w:t>
      </w:r>
      <w:r w:rsidR="00B07C26" w:rsidRPr="00275E57">
        <w:rPr>
          <w:rFonts w:asciiTheme="majorHAnsi" w:hAnsiTheme="majorHAnsi"/>
          <w:lang w:val="ru-RU"/>
        </w:rPr>
        <w:t>услуги и индивидуальные предложения</w:t>
      </w:r>
      <w:r w:rsidRPr="00275E57">
        <w:rPr>
          <w:rFonts w:asciiTheme="majorHAnsi" w:hAnsiTheme="majorHAnsi"/>
        </w:rPr>
        <w:t>.</w:t>
      </w:r>
    </w:p>
    <w:p w14:paraId="414E6C3F" w14:textId="77777777" w:rsidR="00AF663F" w:rsidRPr="00275E57" w:rsidRDefault="006E6407">
      <w:pPr>
        <w:rPr>
          <w:rFonts w:asciiTheme="majorHAnsi" w:hAnsiTheme="majorHAnsi"/>
        </w:rPr>
      </w:pPr>
      <w:hyperlink r:id="rId36">
        <w:r w:rsidR="00ED4FB5" w:rsidRPr="00275E57">
          <w:rPr>
            <w:rFonts w:asciiTheme="majorHAnsi" w:hAnsiTheme="majorHAnsi"/>
            <w:color w:val="1155CC"/>
            <w:u w:val="single"/>
          </w:rPr>
          <w:t>http://schema.org/Product</w:t>
        </w:r>
      </w:hyperlink>
      <w:r w:rsidR="00ED4FB5" w:rsidRPr="00275E57">
        <w:rPr>
          <w:rFonts w:asciiTheme="majorHAnsi" w:hAnsiTheme="majorHAnsi"/>
        </w:rPr>
        <w:t xml:space="preserve"> - добавить по максимуму</w:t>
      </w:r>
    </w:p>
    <w:p w14:paraId="789B9329" w14:textId="77777777" w:rsidR="00B07C26" w:rsidRPr="00275E57" w:rsidRDefault="00B07C26">
      <w:pPr>
        <w:rPr>
          <w:rFonts w:asciiTheme="majorHAnsi" w:hAnsiTheme="majorHAnsi"/>
        </w:rPr>
      </w:pPr>
    </w:p>
    <w:p w14:paraId="036989C7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WebPage</w:t>
      </w:r>
      <w:proofErr w:type="spellEnd"/>
      <w:r w:rsidRPr="00275E57">
        <w:rPr>
          <w:rFonts w:asciiTheme="majorHAnsi" w:hAnsiTheme="majorHAnsi"/>
        </w:rPr>
        <w:t xml:space="preserve"> - добавить по максимуму.</w:t>
      </w:r>
    </w:p>
    <w:p w14:paraId="02D750C4" w14:textId="77777777" w:rsidR="00AF663F" w:rsidRPr="00275E57" w:rsidRDefault="006E6407">
      <w:pPr>
        <w:rPr>
          <w:rFonts w:asciiTheme="majorHAnsi" w:hAnsiTheme="majorHAnsi"/>
        </w:rPr>
      </w:pPr>
      <w:hyperlink r:id="rId37">
        <w:r w:rsidR="00ED4FB5" w:rsidRPr="00275E57">
          <w:rPr>
            <w:rFonts w:asciiTheme="majorHAnsi" w:hAnsiTheme="majorHAnsi"/>
            <w:color w:val="1155CC"/>
            <w:u w:val="single"/>
          </w:rPr>
          <w:t>http://schema.org/WebPage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19422EE5" w14:textId="77777777" w:rsidR="00B07C26" w:rsidRPr="00275E57" w:rsidRDefault="00B07C26">
      <w:pPr>
        <w:rPr>
          <w:rFonts w:asciiTheme="majorHAnsi" w:hAnsiTheme="majorHAnsi"/>
        </w:rPr>
      </w:pPr>
    </w:p>
    <w:p w14:paraId="1B0DC9CF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Хлебные крошки</w:t>
      </w:r>
    </w:p>
    <w:p w14:paraId="7B03C0AB" w14:textId="77777777" w:rsidR="00AF663F" w:rsidRPr="00275E57" w:rsidRDefault="006E6407">
      <w:pPr>
        <w:rPr>
          <w:rFonts w:asciiTheme="majorHAnsi" w:hAnsiTheme="majorHAnsi"/>
        </w:rPr>
      </w:pPr>
      <w:hyperlink r:id="rId38">
        <w:r w:rsidR="00ED4FB5" w:rsidRPr="00275E57">
          <w:rPr>
            <w:rFonts w:asciiTheme="majorHAnsi" w:hAnsiTheme="majorHAnsi"/>
            <w:color w:val="1155CC"/>
            <w:u w:val="single"/>
          </w:rPr>
          <w:t>https://schema.org/BreadcrumbList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5A036258" w14:textId="77777777" w:rsidR="00B07C26" w:rsidRPr="00275E57" w:rsidRDefault="00B07C26">
      <w:pPr>
        <w:rPr>
          <w:rFonts w:asciiTheme="majorHAnsi" w:hAnsiTheme="majorHAnsi"/>
        </w:rPr>
      </w:pPr>
    </w:p>
    <w:p w14:paraId="4EE0BE7B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Sale</w:t>
      </w:r>
      <w:proofErr w:type="spellEnd"/>
      <w:r w:rsidRPr="00275E57">
        <w:rPr>
          <w:rFonts w:asciiTheme="majorHAnsi" w:hAnsiTheme="majorHAnsi"/>
        </w:rPr>
        <w:t xml:space="preserve"> </w:t>
      </w:r>
      <w:proofErr w:type="spellStart"/>
      <w:r w:rsidRPr="00275E57">
        <w:rPr>
          <w:rFonts w:asciiTheme="majorHAnsi" w:hAnsiTheme="majorHAnsi"/>
        </w:rPr>
        <w:t>Event</w:t>
      </w:r>
      <w:proofErr w:type="spellEnd"/>
      <w:r w:rsidRPr="00275E57">
        <w:rPr>
          <w:rFonts w:asciiTheme="majorHAnsi" w:hAnsiTheme="majorHAnsi"/>
        </w:rPr>
        <w:t xml:space="preserve"> - добавить по максимуму (использовать разметку при появление </w:t>
      </w:r>
      <w:proofErr w:type="spellStart"/>
      <w:r w:rsidRPr="00275E57">
        <w:rPr>
          <w:rFonts w:asciiTheme="majorHAnsi" w:hAnsiTheme="majorHAnsi"/>
        </w:rPr>
        <w:t>акционного</w:t>
      </w:r>
      <w:proofErr w:type="spellEnd"/>
      <w:r w:rsidRPr="00275E57">
        <w:rPr>
          <w:rFonts w:asciiTheme="majorHAnsi" w:hAnsiTheme="majorHAnsi"/>
        </w:rPr>
        <w:t xml:space="preserve"> предложения).</w:t>
      </w:r>
    </w:p>
    <w:p w14:paraId="1EF85FD5" w14:textId="77777777" w:rsidR="00AF663F" w:rsidRPr="00275E57" w:rsidRDefault="006E6407">
      <w:pPr>
        <w:rPr>
          <w:rFonts w:asciiTheme="majorHAnsi" w:hAnsiTheme="majorHAnsi"/>
        </w:rPr>
      </w:pPr>
      <w:hyperlink r:id="rId39">
        <w:r w:rsidR="00ED4FB5" w:rsidRPr="00275E57">
          <w:rPr>
            <w:rFonts w:asciiTheme="majorHAnsi" w:hAnsiTheme="majorHAnsi"/>
            <w:color w:val="1155CC"/>
            <w:u w:val="single"/>
          </w:rPr>
          <w:t>http://schema.org/SaleEvent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39813E7A" w14:textId="77777777" w:rsidR="00B07C26" w:rsidRPr="00275E57" w:rsidRDefault="00B07C26">
      <w:pPr>
        <w:rPr>
          <w:rFonts w:asciiTheme="majorHAnsi" w:hAnsiTheme="majorHAnsi"/>
        </w:rPr>
      </w:pPr>
    </w:p>
    <w:p w14:paraId="2E46AED4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 условии, что на сайте будут делаться отзывы и рейтинг\оценка, которые будут выводится на многих страницах сайта (карточке, каталоге 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>.).</w:t>
      </w:r>
    </w:p>
    <w:p w14:paraId="68ADD30E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Все отзывы и оценки, необходимо разметить: </w:t>
      </w:r>
    </w:p>
    <w:p w14:paraId="6F86AA55" w14:textId="77777777" w:rsidR="00AF663F" w:rsidRPr="00275E57" w:rsidRDefault="006E6407">
      <w:pPr>
        <w:rPr>
          <w:rFonts w:asciiTheme="majorHAnsi" w:hAnsiTheme="majorHAnsi"/>
        </w:rPr>
      </w:pPr>
      <w:hyperlink r:id="rId40">
        <w:r w:rsidR="00ED4FB5" w:rsidRPr="00275E57">
          <w:rPr>
            <w:rFonts w:asciiTheme="majorHAnsi" w:hAnsiTheme="majorHAnsi"/>
            <w:color w:val="1155CC"/>
            <w:u w:val="single"/>
          </w:rPr>
          <w:t>http://schema.org/AggregateRating</w:t>
        </w:r>
      </w:hyperlink>
    </w:p>
    <w:p w14:paraId="1C416E73" w14:textId="77777777" w:rsidR="00AF663F" w:rsidRPr="00275E57" w:rsidRDefault="006E6407">
      <w:pPr>
        <w:rPr>
          <w:rFonts w:asciiTheme="majorHAnsi" w:hAnsiTheme="majorHAnsi"/>
        </w:rPr>
      </w:pPr>
      <w:hyperlink r:id="rId41">
        <w:r w:rsidR="00ED4FB5" w:rsidRPr="00275E57">
          <w:rPr>
            <w:rFonts w:asciiTheme="majorHAnsi" w:hAnsiTheme="majorHAnsi"/>
            <w:color w:val="1155CC"/>
            <w:u w:val="single"/>
          </w:rPr>
          <w:t>http://schema.org/Review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1536F717" w14:textId="112E7082" w:rsidR="00AF663F" w:rsidRPr="00275E57" w:rsidDel="00420D33" w:rsidRDefault="00ED4FB5">
      <w:pPr>
        <w:pStyle w:val="3"/>
        <w:spacing w:before="200"/>
        <w:rPr>
          <w:del w:id="239" w:author="Сергей Н. Рыжков" w:date="2020-01-31T11:35:00Z"/>
          <w:rFonts w:asciiTheme="majorHAnsi" w:hAnsiTheme="majorHAnsi"/>
          <w:b/>
          <w:color w:val="000000"/>
          <w:sz w:val="24"/>
          <w:szCs w:val="24"/>
          <w:highlight w:val="white"/>
        </w:rPr>
      </w:pPr>
      <w:bookmarkStart w:id="240" w:name="_h4fnqo36ezgn" w:colFirst="0" w:colLast="0"/>
      <w:bookmarkEnd w:id="240"/>
      <w:commentRangeStart w:id="241"/>
      <w:commentRangeStart w:id="242"/>
      <w:del w:id="243" w:author="Сергей Н. Рыжков" w:date="2020-01-31T11:35:00Z">
        <w:r w:rsidRPr="00275E57" w:rsidDel="00420D33">
          <w:rPr>
            <w:rFonts w:asciiTheme="majorHAnsi" w:hAnsiTheme="majorHAnsi"/>
            <w:b/>
            <w:color w:val="000000"/>
            <w:sz w:val="24"/>
            <w:szCs w:val="24"/>
            <w:highlight w:val="white"/>
          </w:rPr>
          <w:delText>1.6.3 Карточка тура\экскурсии\отеля</w:delText>
        </w:r>
        <w:commentRangeEnd w:id="241"/>
        <w:r w:rsidR="00066CFE" w:rsidDel="00420D33">
          <w:rPr>
            <w:rStyle w:val="afa"/>
            <w:color w:val="auto"/>
          </w:rPr>
          <w:commentReference w:id="241"/>
        </w:r>
        <w:commentRangeEnd w:id="242"/>
        <w:r w:rsidR="001B6F5C" w:rsidDel="00420D33">
          <w:rPr>
            <w:rStyle w:val="afa"/>
            <w:color w:val="auto"/>
          </w:rPr>
          <w:commentReference w:id="242"/>
        </w:r>
      </w:del>
    </w:p>
    <w:p w14:paraId="78B1E181" w14:textId="129EB365" w:rsidR="00AF663F" w:rsidRPr="00275E57" w:rsidDel="00420D33" w:rsidRDefault="00ED4FB5">
      <w:pPr>
        <w:rPr>
          <w:del w:id="244" w:author="Сергей Н. Рыжков" w:date="2020-01-31T11:35:00Z"/>
          <w:rFonts w:asciiTheme="majorHAnsi" w:hAnsiTheme="majorHAnsi"/>
        </w:rPr>
      </w:pPr>
      <w:del w:id="245" w:author="Сергей Н. Рыжков" w:date="2020-01-31T11:35:00Z">
        <w:r w:rsidRPr="00275E57" w:rsidDel="00420D33">
          <w:rPr>
            <w:rFonts w:asciiTheme="majorHAnsi" w:hAnsiTheme="majorHAnsi"/>
          </w:rPr>
          <w:delText>WebPage - добавить по максимуму.</w:delText>
        </w:r>
      </w:del>
    </w:p>
    <w:p w14:paraId="5B24FBE3" w14:textId="3BBCF419" w:rsidR="00AF663F" w:rsidRPr="00275E57" w:rsidDel="00420D33" w:rsidRDefault="001320C2">
      <w:pPr>
        <w:rPr>
          <w:del w:id="246" w:author="Сергей Н. Рыжков" w:date="2020-01-31T11:35:00Z"/>
          <w:rFonts w:asciiTheme="majorHAnsi" w:hAnsiTheme="majorHAnsi"/>
        </w:rPr>
      </w:pPr>
      <w:del w:id="247" w:author="Сергей Н. Рыжков" w:date="2020-01-31T11:35:00Z">
        <w:r w:rsidDel="00420D33">
          <w:fldChar w:fldCharType="begin"/>
        </w:r>
        <w:r w:rsidDel="00420D33">
          <w:delInstrText xml:space="preserve"> HYPERLINK "http://schema.org/WebPage" \h </w:delInstrText>
        </w:r>
        <w:r w:rsidDel="00420D33">
          <w:fldChar w:fldCharType="separate"/>
        </w:r>
        <w:r w:rsidR="00ED4FB5" w:rsidRPr="00275E57" w:rsidDel="00420D33">
          <w:rPr>
            <w:rFonts w:asciiTheme="majorHAnsi" w:hAnsiTheme="majorHAnsi"/>
            <w:color w:val="1155CC"/>
            <w:u w:val="single"/>
          </w:rPr>
          <w:delText>http://schema.org/WebPage</w:delText>
        </w:r>
        <w:r w:rsidDel="00420D33">
          <w:rPr>
            <w:rFonts w:asciiTheme="majorHAnsi" w:hAnsiTheme="majorHAnsi"/>
            <w:color w:val="1155CC"/>
            <w:u w:val="single"/>
          </w:rPr>
          <w:fldChar w:fldCharType="end"/>
        </w:r>
        <w:r w:rsidR="00ED4FB5" w:rsidRPr="00275E57" w:rsidDel="00420D33">
          <w:rPr>
            <w:rFonts w:asciiTheme="majorHAnsi" w:hAnsiTheme="majorHAnsi"/>
          </w:rPr>
          <w:delText xml:space="preserve"> </w:delText>
        </w:r>
      </w:del>
    </w:p>
    <w:p w14:paraId="34E00E34" w14:textId="5AA5D723" w:rsidR="00AF663F" w:rsidRPr="00275E57" w:rsidDel="00420D33" w:rsidRDefault="00ED4FB5">
      <w:pPr>
        <w:rPr>
          <w:del w:id="248" w:author="Сергей Н. Рыжков" w:date="2020-01-31T11:35:00Z"/>
          <w:rFonts w:asciiTheme="majorHAnsi" w:hAnsiTheme="majorHAnsi"/>
        </w:rPr>
      </w:pPr>
      <w:del w:id="249" w:author="Сергей Н. Рыжков" w:date="2020-01-31T11:35:00Z">
        <w:r w:rsidRPr="00275E57" w:rsidDel="00420D33">
          <w:rPr>
            <w:rFonts w:asciiTheme="majorHAnsi" w:hAnsiTheme="majorHAnsi"/>
          </w:rPr>
          <w:delText>Хлебные крошки</w:delText>
        </w:r>
      </w:del>
    </w:p>
    <w:p w14:paraId="128DB975" w14:textId="47276388" w:rsidR="00AF663F" w:rsidRPr="00275E57" w:rsidDel="00420D33" w:rsidRDefault="001320C2">
      <w:pPr>
        <w:rPr>
          <w:del w:id="250" w:author="Сергей Н. Рыжков" w:date="2020-01-31T11:35:00Z"/>
          <w:rFonts w:asciiTheme="majorHAnsi" w:hAnsiTheme="majorHAnsi"/>
        </w:rPr>
      </w:pPr>
      <w:del w:id="251" w:author="Сергей Н. Рыжков" w:date="2020-01-31T11:35:00Z">
        <w:r w:rsidDel="00420D33">
          <w:fldChar w:fldCharType="begin"/>
        </w:r>
        <w:r w:rsidDel="00420D33">
          <w:delInstrText xml:space="preserve"> HYPERLINK "https://schema.org/BreadcrumbList" \h </w:delInstrText>
        </w:r>
        <w:r w:rsidDel="00420D33">
          <w:fldChar w:fldCharType="separate"/>
        </w:r>
        <w:r w:rsidR="00ED4FB5" w:rsidRPr="00275E57" w:rsidDel="00420D33">
          <w:rPr>
            <w:rFonts w:asciiTheme="majorHAnsi" w:hAnsiTheme="majorHAnsi"/>
            <w:color w:val="1155CC"/>
            <w:u w:val="single"/>
          </w:rPr>
          <w:delText>https://schema.org/BreadcrumbList</w:delText>
        </w:r>
        <w:r w:rsidDel="00420D33">
          <w:rPr>
            <w:rFonts w:asciiTheme="majorHAnsi" w:hAnsiTheme="majorHAnsi"/>
            <w:color w:val="1155CC"/>
            <w:u w:val="single"/>
          </w:rPr>
          <w:fldChar w:fldCharType="end"/>
        </w:r>
        <w:r w:rsidR="00ED4FB5" w:rsidRPr="00275E57" w:rsidDel="00420D33">
          <w:rPr>
            <w:rFonts w:asciiTheme="majorHAnsi" w:hAnsiTheme="majorHAnsi"/>
          </w:rPr>
          <w:delText xml:space="preserve"> </w:delText>
        </w:r>
      </w:del>
    </w:p>
    <w:p w14:paraId="62108BCD" w14:textId="31F1A373" w:rsidR="00AF663F" w:rsidRPr="00275E57" w:rsidDel="00420D33" w:rsidRDefault="00ED4FB5">
      <w:pPr>
        <w:rPr>
          <w:del w:id="252" w:author="Сергей Н. Рыжков" w:date="2020-01-31T11:35:00Z"/>
          <w:rFonts w:asciiTheme="majorHAnsi" w:hAnsiTheme="majorHAnsi"/>
        </w:rPr>
      </w:pPr>
      <w:del w:id="253" w:author="Сергей Н. Рыжков" w:date="2020-01-31T11:35:00Z">
        <w:r w:rsidRPr="00275E57" w:rsidDel="00420D33">
          <w:rPr>
            <w:rFonts w:asciiTheme="majorHAnsi" w:hAnsiTheme="majorHAnsi"/>
          </w:rPr>
          <w:delText>Product - обрамить все товары (туры\экскурсии\отели).</w:delText>
        </w:r>
      </w:del>
    </w:p>
    <w:p w14:paraId="2FD0308F" w14:textId="0B9DA3D5" w:rsidR="00AF663F" w:rsidRPr="00275E57" w:rsidDel="00420D33" w:rsidRDefault="001320C2">
      <w:pPr>
        <w:rPr>
          <w:del w:id="254" w:author="Сергей Н. Рыжков" w:date="2020-01-31T11:35:00Z"/>
          <w:rFonts w:asciiTheme="majorHAnsi" w:hAnsiTheme="majorHAnsi"/>
        </w:rPr>
      </w:pPr>
      <w:del w:id="255" w:author="Сергей Н. Рыжков" w:date="2020-01-31T11:35:00Z">
        <w:r w:rsidDel="00420D33">
          <w:fldChar w:fldCharType="begin"/>
        </w:r>
        <w:r w:rsidDel="00420D33">
          <w:delInstrText xml:space="preserve"> HYPERLINK "http://schema.org/Product" \h </w:delInstrText>
        </w:r>
        <w:r w:rsidDel="00420D33">
          <w:fldChar w:fldCharType="separate"/>
        </w:r>
        <w:r w:rsidR="00ED4FB5" w:rsidRPr="00275E57" w:rsidDel="00420D33">
          <w:rPr>
            <w:rFonts w:asciiTheme="majorHAnsi" w:hAnsiTheme="majorHAnsi"/>
            <w:color w:val="1155CC"/>
            <w:u w:val="single"/>
          </w:rPr>
          <w:delText>http://schema.org/Product</w:delText>
        </w:r>
        <w:r w:rsidDel="00420D33">
          <w:rPr>
            <w:rFonts w:asciiTheme="majorHAnsi" w:hAnsiTheme="majorHAnsi"/>
            <w:color w:val="1155CC"/>
            <w:u w:val="single"/>
          </w:rPr>
          <w:fldChar w:fldCharType="end"/>
        </w:r>
        <w:r w:rsidR="00ED4FB5" w:rsidRPr="00275E57" w:rsidDel="00420D33">
          <w:rPr>
            <w:rFonts w:asciiTheme="majorHAnsi" w:hAnsiTheme="majorHAnsi"/>
          </w:rPr>
          <w:delText xml:space="preserve"> - добавить по максимуму</w:delText>
        </w:r>
      </w:del>
    </w:p>
    <w:p w14:paraId="60E3A5CE" w14:textId="609F5A4C" w:rsidR="00AF663F" w:rsidRPr="00275E57" w:rsidDel="00420D33" w:rsidRDefault="00ED4FB5">
      <w:pPr>
        <w:rPr>
          <w:del w:id="256" w:author="Сергей Н. Рыжков" w:date="2020-01-31T11:35:00Z"/>
          <w:rFonts w:asciiTheme="majorHAnsi" w:hAnsiTheme="majorHAnsi"/>
        </w:rPr>
      </w:pPr>
      <w:del w:id="257" w:author="Сергей Н. Рыжков" w:date="2020-01-31T11:35:00Z">
        <w:r w:rsidRPr="00275E57" w:rsidDel="00420D33">
          <w:rPr>
            <w:rFonts w:asciiTheme="majorHAnsi" w:hAnsiTheme="majorHAnsi"/>
          </w:rPr>
          <w:delText>Sale Event - добавить по максимуму (использовать разметку при появление акционного предложения).</w:delText>
        </w:r>
      </w:del>
    </w:p>
    <w:p w14:paraId="185CB118" w14:textId="3422528C" w:rsidR="00AF663F" w:rsidRPr="00275E57" w:rsidDel="00420D33" w:rsidRDefault="001320C2">
      <w:pPr>
        <w:rPr>
          <w:del w:id="258" w:author="Сергей Н. Рыжков" w:date="2020-01-31T11:35:00Z"/>
          <w:rFonts w:asciiTheme="majorHAnsi" w:hAnsiTheme="majorHAnsi"/>
        </w:rPr>
      </w:pPr>
      <w:del w:id="259" w:author="Сергей Н. Рыжков" w:date="2020-01-31T11:35:00Z">
        <w:r w:rsidDel="00420D33">
          <w:fldChar w:fldCharType="begin"/>
        </w:r>
        <w:r w:rsidDel="00420D33">
          <w:delInstrText xml:space="preserve"> HYPERLINK "http://schema.org/SaleEvent" \h </w:delInstrText>
        </w:r>
        <w:r w:rsidDel="00420D33">
          <w:fldChar w:fldCharType="separate"/>
        </w:r>
        <w:r w:rsidR="00ED4FB5" w:rsidRPr="00275E57" w:rsidDel="00420D33">
          <w:rPr>
            <w:rFonts w:asciiTheme="majorHAnsi" w:hAnsiTheme="majorHAnsi"/>
            <w:color w:val="1155CC"/>
            <w:u w:val="single"/>
          </w:rPr>
          <w:delText>http://schema.org/SaleEvent</w:delText>
        </w:r>
        <w:r w:rsidDel="00420D33">
          <w:rPr>
            <w:rFonts w:asciiTheme="majorHAnsi" w:hAnsiTheme="majorHAnsi"/>
            <w:color w:val="1155CC"/>
            <w:u w:val="single"/>
          </w:rPr>
          <w:fldChar w:fldCharType="end"/>
        </w:r>
        <w:r w:rsidR="00ED4FB5" w:rsidRPr="00275E57" w:rsidDel="00420D33">
          <w:rPr>
            <w:rFonts w:asciiTheme="majorHAnsi" w:hAnsiTheme="majorHAnsi"/>
          </w:rPr>
          <w:delText xml:space="preserve"> </w:delText>
        </w:r>
      </w:del>
    </w:p>
    <w:p w14:paraId="3702B6B8" w14:textId="23C581EE" w:rsidR="00AF663F" w:rsidRPr="00275E57" w:rsidDel="00420D33" w:rsidRDefault="00AF663F">
      <w:pPr>
        <w:rPr>
          <w:del w:id="260" w:author="Сергей Н. Рыжков" w:date="2020-01-31T11:35:00Z"/>
          <w:rFonts w:asciiTheme="majorHAnsi" w:hAnsiTheme="majorHAnsi"/>
        </w:rPr>
      </w:pPr>
    </w:p>
    <w:p w14:paraId="7E2871E1" w14:textId="4F167867" w:rsidR="00AF663F" w:rsidRPr="00275E57" w:rsidDel="00420D33" w:rsidRDefault="00ED4FB5">
      <w:pPr>
        <w:rPr>
          <w:del w:id="261" w:author="Сергей Н. Рыжков" w:date="2020-01-31T11:35:00Z"/>
          <w:rFonts w:asciiTheme="majorHAnsi" w:hAnsiTheme="majorHAnsi"/>
        </w:rPr>
      </w:pPr>
      <w:del w:id="262" w:author="Сергей Н. Рыжков" w:date="2020-01-31T11:35:00Z">
        <w:r w:rsidRPr="00275E57" w:rsidDel="00420D33">
          <w:rPr>
            <w:rFonts w:asciiTheme="majorHAnsi" w:hAnsiTheme="majorHAnsi"/>
          </w:rPr>
          <w:delText>При условии, что на сайте будут делаться отзывы и рейтинг\оценка, которые будут выводится на многих страницах сайта (карточке, каталоге и тд.).</w:delText>
        </w:r>
      </w:del>
    </w:p>
    <w:p w14:paraId="70A5B80D" w14:textId="4167628A" w:rsidR="00AF663F" w:rsidRPr="00275E57" w:rsidDel="00420D33" w:rsidRDefault="00ED4FB5">
      <w:pPr>
        <w:rPr>
          <w:del w:id="263" w:author="Сергей Н. Рыжков" w:date="2020-01-31T11:35:00Z"/>
          <w:rFonts w:asciiTheme="majorHAnsi" w:hAnsiTheme="majorHAnsi"/>
        </w:rPr>
      </w:pPr>
      <w:del w:id="264" w:author="Сергей Н. Рыжков" w:date="2020-01-31T11:35:00Z">
        <w:r w:rsidRPr="00275E57" w:rsidDel="00420D33">
          <w:rPr>
            <w:rFonts w:asciiTheme="majorHAnsi" w:hAnsiTheme="majorHAnsi"/>
          </w:rPr>
          <w:delText xml:space="preserve">Все отзывы и оценки, необходимо разметить: </w:delText>
        </w:r>
      </w:del>
    </w:p>
    <w:p w14:paraId="2092B98B" w14:textId="725FC830" w:rsidR="00AF663F" w:rsidRPr="00275E57" w:rsidDel="00420D33" w:rsidRDefault="001320C2">
      <w:pPr>
        <w:rPr>
          <w:del w:id="265" w:author="Сергей Н. Рыжков" w:date="2020-01-31T11:35:00Z"/>
          <w:rFonts w:asciiTheme="majorHAnsi" w:hAnsiTheme="majorHAnsi"/>
        </w:rPr>
      </w:pPr>
      <w:del w:id="266" w:author="Сергей Н. Рыжков" w:date="2020-01-31T11:35:00Z">
        <w:r w:rsidDel="00420D33">
          <w:fldChar w:fldCharType="begin"/>
        </w:r>
        <w:r w:rsidDel="00420D33">
          <w:delInstrText xml:space="preserve"> HYPERLINK "http://schema.org/AggregateRating" \h </w:delInstrText>
        </w:r>
        <w:r w:rsidDel="00420D33">
          <w:fldChar w:fldCharType="separate"/>
        </w:r>
        <w:r w:rsidR="00ED4FB5" w:rsidRPr="00275E57" w:rsidDel="00420D33">
          <w:rPr>
            <w:rFonts w:asciiTheme="majorHAnsi" w:hAnsiTheme="majorHAnsi"/>
            <w:color w:val="1155CC"/>
            <w:u w:val="single"/>
          </w:rPr>
          <w:delText>http://schema.org/AggregateRating</w:delText>
        </w:r>
        <w:r w:rsidDel="00420D33">
          <w:rPr>
            <w:rFonts w:asciiTheme="majorHAnsi" w:hAnsiTheme="majorHAnsi"/>
            <w:color w:val="1155CC"/>
            <w:u w:val="single"/>
          </w:rPr>
          <w:fldChar w:fldCharType="end"/>
        </w:r>
      </w:del>
    </w:p>
    <w:p w14:paraId="37E4D5D9" w14:textId="58830F57" w:rsidR="00AF663F" w:rsidRPr="00275E57" w:rsidDel="00420D33" w:rsidRDefault="001320C2">
      <w:pPr>
        <w:rPr>
          <w:del w:id="267" w:author="Сергей Н. Рыжков" w:date="2020-01-31T11:35:00Z"/>
          <w:rFonts w:asciiTheme="majorHAnsi" w:hAnsiTheme="majorHAnsi"/>
          <w:b/>
          <w:sz w:val="24"/>
          <w:szCs w:val="24"/>
          <w:highlight w:val="white"/>
        </w:rPr>
      </w:pPr>
      <w:del w:id="268" w:author="Сергей Н. Рыжков" w:date="2020-01-31T11:35:00Z">
        <w:r w:rsidDel="00420D33">
          <w:fldChar w:fldCharType="begin"/>
        </w:r>
        <w:r w:rsidDel="00420D33">
          <w:delInstrText xml:space="preserve"> HYPERLINK "http://schema.org/Review" \h </w:delInstrText>
        </w:r>
        <w:r w:rsidDel="00420D33">
          <w:fldChar w:fldCharType="separate"/>
        </w:r>
        <w:r w:rsidR="00ED4FB5" w:rsidRPr="00275E57" w:rsidDel="00420D33">
          <w:rPr>
            <w:rFonts w:asciiTheme="majorHAnsi" w:hAnsiTheme="majorHAnsi"/>
            <w:color w:val="1155CC"/>
            <w:u w:val="single"/>
          </w:rPr>
          <w:delText>http://schema.org/Review</w:delText>
        </w:r>
        <w:r w:rsidDel="00420D33">
          <w:rPr>
            <w:rFonts w:asciiTheme="majorHAnsi" w:hAnsiTheme="majorHAnsi"/>
            <w:color w:val="1155CC"/>
            <w:u w:val="single"/>
          </w:rPr>
          <w:fldChar w:fldCharType="end"/>
        </w:r>
        <w:r w:rsidR="00ED4FB5" w:rsidRPr="00275E57" w:rsidDel="00420D33">
          <w:rPr>
            <w:rFonts w:asciiTheme="majorHAnsi" w:hAnsiTheme="majorHAnsi"/>
          </w:rPr>
          <w:delText xml:space="preserve"> </w:delText>
        </w:r>
      </w:del>
    </w:p>
    <w:p w14:paraId="60ECC331" w14:textId="36F055D9" w:rsidR="00AF663F" w:rsidRPr="00275E57" w:rsidDel="00420D33" w:rsidRDefault="00AF663F">
      <w:pPr>
        <w:rPr>
          <w:del w:id="269" w:author="Сергей Н. Рыжков" w:date="2020-01-31T11:35:00Z"/>
          <w:rFonts w:asciiTheme="majorHAnsi" w:hAnsiTheme="majorHAnsi"/>
          <w:b/>
          <w:sz w:val="24"/>
          <w:szCs w:val="24"/>
          <w:highlight w:val="white"/>
        </w:rPr>
      </w:pPr>
    </w:p>
    <w:p w14:paraId="76091513" w14:textId="2F8C04D1" w:rsidR="00AF663F" w:rsidRPr="00275E57" w:rsidDel="00420D33" w:rsidRDefault="00ED4FB5">
      <w:pPr>
        <w:rPr>
          <w:del w:id="270" w:author="Сергей Н. Рыжков" w:date="2020-01-31T11:35:00Z"/>
          <w:rFonts w:asciiTheme="majorHAnsi" w:hAnsiTheme="majorHAnsi"/>
          <w:b/>
          <w:sz w:val="24"/>
          <w:szCs w:val="24"/>
          <w:highlight w:val="white"/>
        </w:rPr>
      </w:pPr>
      <w:commentRangeStart w:id="271"/>
      <w:commentRangeStart w:id="272"/>
      <w:del w:id="273" w:author="Сергей Н. Рыжков" w:date="2020-01-31T11:35:00Z">
        <w:r w:rsidRPr="00275E57" w:rsidDel="00420D33">
          <w:rPr>
            <w:rFonts w:asciiTheme="majorHAnsi" w:hAnsiTheme="majorHAnsi"/>
            <w:b/>
            <w:sz w:val="24"/>
            <w:szCs w:val="24"/>
            <w:highlight w:val="white"/>
          </w:rPr>
          <w:delText xml:space="preserve">Отзывы\рейтинги </w:delText>
        </w:r>
        <w:commentRangeEnd w:id="271"/>
        <w:r w:rsidR="00066CFE" w:rsidDel="00420D33">
          <w:rPr>
            <w:rStyle w:val="afa"/>
          </w:rPr>
          <w:commentReference w:id="271"/>
        </w:r>
        <w:commentRangeEnd w:id="272"/>
        <w:r w:rsidR="001B6F5C" w:rsidDel="00420D33">
          <w:rPr>
            <w:rStyle w:val="afa"/>
          </w:rPr>
          <w:commentReference w:id="272"/>
        </w:r>
      </w:del>
    </w:p>
    <w:p w14:paraId="557A77C8" w14:textId="28D70B60" w:rsidR="00AF663F" w:rsidRPr="00275E57" w:rsidDel="00420D33" w:rsidRDefault="00ED4FB5">
      <w:pPr>
        <w:rPr>
          <w:del w:id="274" w:author="Сергей Н. Рыжков" w:date="2020-01-31T11:35:00Z"/>
          <w:rFonts w:asciiTheme="majorHAnsi" w:hAnsiTheme="majorHAnsi"/>
        </w:rPr>
      </w:pPr>
      <w:del w:id="275" w:author="Сергей Н. Рыжков" w:date="2020-01-31T11:35:00Z">
        <w:r w:rsidRPr="00275E57" w:rsidDel="00420D33">
          <w:rPr>
            <w:rFonts w:asciiTheme="majorHAnsi" w:hAnsiTheme="majorHAnsi"/>
          </w:rPr>
          <w:delText>При условии, что на сайте будут делаться отзывы и рейтинг\оценка, которые будут выводится на многих страницах сайта (карточке, каталоге и тд.).</w:delText>
        </w:r>
      </w:del>
    </w:p>
    <w:p w14:paraId="5652137D" w14:textId="0453D68A" w:rsidR="00AF663F" w:rsidRPr="00275E57" w:rsidDel="00420D33" w:rsidRDefault="00ED4FB5">
      <w:pPr>
        <w:rPr>
          <w:del w:id="276" w:author="Сергей Н. Рыжков" w:date="2020-01-31T11:35:00Z"/>
          <w:rFonts w:asciiTheme="majorHAnsi" w:hAnsiTheme="majorHAnsi"/>
        </w:rPr>
      </w:pPr>
      <w:del w:id="277" w:author="Сергей Н. Рыжков" w:date="2020-01-31T11:35:00Z">
        <w:r w:rsidRPr="00275E57" w:rsidDel="00420D33">
          <w:rPr>
            <w:rFonts w:asciiTheme="majorHAnsi" w:hAnsiTheme="majorHAnsi"/>
          </w:rPr>
          <w:delText xml:space="preserve">Все отзывы и оценки, необходимо разметить: </w:delText>
        </w:r>
      </w:del>
    </w:p>
    <w:p w14:paraId="25C28877" w14:textId="45566506" w:rsidR="00AF663F" w:rsidRPr="00275E57" w:rsidDel="00420D33" w:rsidRDefault="001320C2">
      <w:pPr>
        <w:rPr>
          <w:del w:id="278" w:author="Сергей Н. Рыжков" w:date="2020-01-31T11:35:00Z"/>
          <w:rFonts w:asciiTheme="majorHAnsi" w:hAnsiTheme="majorHAnsi"/>
        </w:rPr>
      </w:pPr>
      <w:del w:id="279" w:author="Сергей Н. Рыжков" w:date="2020-01-31T11:35:00Z">
        <w:r w:rsidDel="00420D33">
          <w:fldChar w:fldCharType="begin"/>
        </w:r>
        <w:r w:rsidDel="00420D33">
          <w:delInstrText xml:space="preserve"> HYPERLINK "http://schema.org/AggregateRating" \h </w:delInstrText>
        </w:r>
        <w:r w:rsidDel="00420D33">
          <w:fldChar w:fldCharType="separate"/>
        </w:r>
        <w:r w:rsidR="00ED4FB5" w:rsidRPr="00275E57" w:rsidDel="00420D33">
          <w:rPr>
            <w:rFonts w:asciiTheme="majorHAnsi" w:hAnsiTheme="majorHAnsi"/>
            <w:color w:val="1155CC"/>
            <w:u w:val="single"/>
          </w:rPr>
          <w:delText>http://schema.org/AggregateRating</w:delText>
        </w:r>
        <w:r w:rsidDel="00420D33">
          <w:rPr>
            <w:rFonts w:asciiTheme="majorHAnsi" w:hAnsiTheme="majorHAnsi"/>
            <w:color w:val="1155CC"/>
            <w:u w:val="single"/>
          </w:rPr>
          <w:fldChar w:fldCharType="end"/>
        </w:r>
      </w:del>
    </w:p>
    <w:p w14:paraId="32F9FFD8" w14:textId="1DB3DB5C" w:rsidR="00AF663F" w:rsidRPr="00275E57" w:rsidDel="00420D33" w:rsidRDefault="001320C2">
      <w:pPr>
        <w:rPr>
          <w:del w:id="280" w:author="Сергей Н. Рыжков" w:date="2020-01-31T11:35:00Z"/>
          <w:rFonts w:asciiTheme="majorHAnsi" w:hAnsiTheme="majorHAnsi"/>
        </w:rPr>
      </w:pPr>
      <w:del w:id="281" w:author="Сергей Н. Рыжков" w:date="2020-01-31T11:35:00Z">
        <w:r w:rsidDel="00420D33">
          <w:fldChar w:fldCharType="begin"/>
        </w:r>
        <w:r w:rsidDel="00420D33">
          <w:delInstrText xml:space="preserve"> HYPERLINK "http://schema.org/Review" \h </w:delInstrText>
        </w:r>
        <w:r w:rsidDel="00420D33">
          <w:fldChar w:fldCharType="separate"/>
        </w:r>
        <w:r w:rsidR="00ED4FB5" w:rsidRPr="00275E57" w:rsidDel="00420D33">
          <w:rPr>
            <w:rFonts w:asciiTheme="majorHAnsi" w:hAnsiTheme="majorHAnsi"/>
            <w:color w:val="1155CC"/>
            <w:u w:val="single"/>
          </w:rPr>
          <w:delText>http://schema.org/Review</w:delText>
        </w:r>
        <w:r w:rsidDel="00420D33">
          <w:rPr>
            <w:rFonts w:asciiTheme="majorHAnsi" w:hAnsiTheme="majorHAnsi"/>
            <w:color w:val="1155CC"/>
            <w:u w:val="single"/>
          </w:rPr>
          <w:fldChar w:fldCharType="end"/>
        </w:r>
        <w:r w:rsidR="00ED4FB5" w:rsidRPr="00275E57" w:rsidDel="00420D33">
          <w:rPr>
            <w:rFonts w:asciiTheme="majorHAnsi" w:hAnsiTheme="majorHAnsi"/>
          </w:rPr>
          <w:delText xml:space="preserve"> </w:delText>
        </w:r>
      </w:del>
    </w:p>
    <w:p w14:paraId="3BD8C74D" w14:textId="77777777" w:rsidR="00AF663F" w:rsidRPr="00275E57" w:rsidRDefault="00AF663F">
      <w:pPr>
        <w:rPr>
          <w:rFonts w:asciiTheme="majorHAnsi" w:hAnsiTheme="majorHAnsi"/>
        </w:rPr>
      </w:pPr>
    </w:p>
    <w:p w14:paraId="0662B9E8" w14:textId="77777777" w:rsidR="00AF663F" w:rsidRPr="00275E57" w:rsidRDefault="00ED4FB5">
      <w:pPr>
        <w:rPr>
          <w:rFonts w:asciiTheme="majorHAnsi" w:hAnsiTheme="majorHAnsi"/>
          <w:b/>
          <w:sz w:val="24"/>
          <w:szCs w:val="24"/>
          <w:highlight w:val="white"/>
        </w:rPr>
      </w:pPr>
      <w:commentRangeStart w:id="282"/>
      <w:commentRangeStart w:id="283"/>
      <w:commentRangeStart w:id="284"/>
      <w:r w:rsidRPr="00275E57">
        <w:rPr>
          <w:rFonts w:asciiTheme="majorHAnsi" w:hAnsiTheme="majorHAnsi"/>
          <w:b/>
          <w:sz w:val="24"/>
          <w:szCs w:val="24"/>
          <w:highlight w:val="white"/>
        </w:rPr>
        <w:t>1.6.5 Полезные подсказки</w:t>
      </w:r>
      <w:commentRangeEnd w:id="282"/>
      <w:r w:rsidR="00066CFE">
        <w:rPr>
          <w:rStyle w:val="afa"/>
        </w:rPr>
        <w:commentReference w:id="282"/>
      </w:r>
      <w:commentRangeEnd w:id="283"/>
      <w:r w:rsidR="001B6F5C">
        <w:rPr>
          <w:rStyle w:val="afa"/>
        </w:rPr>
        <w:commentReference w:id="283"/>
      </w:r>
      <w:commentRangeEnd w:id="284"/>
      <w:r w:rsidR="00420D33">
        <w:rPr>
          <w:rStyle w:val="afa"/>
        </w:rPr>
        <w:commentReference w:id="284"/>
      </w:r>
    </w:p>
    <w:p w14:paraId="1482A019" w14:textId="77777777" w:rsidR="00AF663F" w:rsidRPr="00275E57" w:rsidRDefault="00ED4FB5">
      <w:p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</w:rPr>
        <w:t xml:space="preserve">Полезные подсказки позволяют отправлять в </w:t>
      </w:r>
      <w:proofErr w:type="spellStart"/>
      <w:r w:rsidRPr="00275E57">
        <w:rPr>
          <w:rFonts w:asciiTheme="majorHAnsi" w:hAnsiTheme="majorHAnsi"/>
        </w:rPr>
        <w:t>Google</w:t>
      </w:r>
      <w:proofErr w:type="spellEnd"/>
      <w:r w:rsidRPr="00275E57">
        <w:rPr>
          <w:rFonts w:asciiTheme="majorHAnsi" w:hAnsiTheme="majorHAnsi"/>
        </w:rPr>
        <w:t xml:space="preserve"> Поиск информацию о мероприятиях, товарах и предложениях на вашем сайте. Данные подсказок могут показываться пользователям в различном виде на разных устройствах и привлекать больше посетителей на сайт.</w:t>
      </w:r>
    </w:p>
    <w:p w14:paraId="72449600" w14:textId="77777777" w:rsidR="00AF663F" w:rsidRPr="00275E57" w:rsidRDefault="00ED4FB5">
      <w:pPr>
        <w:rPr>
          <w:rFonts w:asciiTheme="majorHAnsi" w:hAnsiTheme="majorHAnsi"/>
          <w:highlight w:val="white"/>
        </w:rPr>
      </w:pPr>
      <w:r w:rsidRPr="00275E57">
        <w:rPr>
          <w:rFonts w:asciiTheme="majorHAnsi" w:hAnsiTheme="majorHAnsi"/>
          <w:highlight w:val="white"/>
        </w:rPr>
        <w:t xml:space="preserve">Контакты: </w:t>
      </w:r>
      <w:hyperlink r:id="rId42">
        <w:r w:rsidRPr="00275E57">
          <w:rPr>
            <w:rFonts w:asciiTheme="majorHAnsi" w:hAnsiTheme="majorHAnsi"/>
            <w:color w:val="1155CC"/>
            <w:highlight w:val="white"/>
            <w:u w:val="single"/>
          </w:rPr>
          <w:t>https://developers.google.com/search/docs/data-types/corporate-contact</w:t>
        </w:r>
      </w:hyperlink>
      <w:r w:rsidRPr="00275E57">
        <w:rPr>
          <w:rFonts w:asciiTheme="majorHAnsi" w:hAnsiTheme="majorHAnsi"/>
          <w:highlight w:val="white"/>
        </w:rPr>
        <w:t xml:space="preserve"> </w:t>
      </w:r>
    </w:p>
    <w:p w14:paraId="4C3B83AC" w14:textId="77777777" w:rsidR="00AF663F" w:rsidRPr="00275E57" w:rsidRDefault="00ED4FB5">
      <w:pPr>
        <w:rPr>
          <w:rFonts w:asciiTheme="majorHAnsi" w:hAnsiTheme="majorHAnsi"/>
          <w:highlight w:val="white"/>
        </w:rPr>
      </w:pPr>
      <w:r w:rsidRPr="00275E57">
        <w:rPr>
          <w:rFonts w:asciiTheme="majorHAnsi" w:hAnsiTheme="majorHAnsi"/>
          <w:highlight w:val="white"/>
        </w:rPr>
        <w:t>Ссылки на соц. сети:</w:t>
      </w:r>
      <w:hyperlink r:id="rId43">
        <w:r w:rsidRPr="00275E57">
          <w:rPr>
            <w:rFonts w:asciiTheme="majorHAnsi" w:hAnsiTheme="majorHAnsi"/>
            <w:color w:val="1155CC"/>
            <w:highlight w:val="white"/>
            <w:u w:val="single"/>
          </w:rPr>
          <w:t>https://developers.google.com/search/docs/data-types/social-profile</w:t>
        </w:r>
      </w:hyperlink>
      <w:r w:rsidRPr="00275E57">
        <w:rPr>
          <w:rFonts w:asciiTheme="majorHAnsi" w:hAnsiTheme="majorHAnsi"/>
          <w:highlight w:val="white"/>
        </w:rPr>
        <w:t xml:space="preserve"> </w:t>
      </w:r>
    </w:p>
    <w:p w14:paraId="22373920" w14:textId="77777777" w:rsidR="00AF663F" w:rsidRPr="00275E57" w:rsidRDefault="00ED4FB5">
      <w:pPr>
        <w:rPr>
          <w:rFonts w:asciiTheme="majorHAnsi" w:hAnsiTheme="majorHAnsi"/>
          <w:highlight w:val="white"/>
        </w:rPr>
      </w:pPr>
      <w:r w:rsidRPr="00275E57">
        <w:rPr>
          <w:rFonts w:asciiTheme="majorHAnsi" w:hAnsiTheme="majorHAnsi"/>
          <w:highlight w:val="white"/>
        </w:rPr>
        <w:t xml:space="preserve">События (можно в события включать акции): </w:t>
      </w:r>
      <w:hyperlink r:id="rId44">
        <w:r w:rsidRPr="00275E57">
          <w:rPr>
            <w:rFonts w:asciiTheme="majorHAnsi" w:hAnsiTheme="majorHAnsi"/>
            <w:color w:val="1155CC"/>
            <w:highlight w:val="white"/>
            <w:u w:val="single"/>
          </w:rPr>
          <w:t>https://developers.google.com/search/docs/data-types/event</w:t>
        </w:r>
      </w:hyperlink>
      <w:r w:rsidRPr="00275E57">
        <w:rPr>
          <w:rFonts w:asciiTheme="majorHAnsi" w:hAnsiTheme="majorHAnsi"/>
          <w:highlight w:val="white"/>
        </w:rPr>
        <w:t xml:space="preserve"> </w:t>
      </w:r>
    </w:p>
    <w:p w14:paraId="3B9739B9" w14:textId="053D69CC" w:rsidR="00AF663F" w:rsidRPr="00275E57" w:rsidDel="006E6407" w:rsidRDefault="00ED4FB5">
      <w:pPr>
        <w:pStyle w:val="3"/>
        <w:spacing w:before="200"/>
        <w:rPr>
          <w:del w:id="285" w:author="Сергей Н. Рыжков" w:date="2020-01-31T13:56:00Z"/>
          <w:rFonts w:asciiTheme="majorHAnsi" w:hAnsiTheme="majorHAnsi"/>
          <w:u w:val="single"/>
        </w:rPr>
      </w:pPr>
      <w:bookmarkStart w:id="286" w:name="_jorsf3a81g2y" w:colFirst="0" w:colLast="0"/>
      <w:bookmarkEnd w:id="286"/>
      <w:commentRangeStart w:id="287"/>
      <w:commentRangeStart w:id="288"/>
      <w:del w:id="289" w:author="Сергей Н. Рыжков" w:date="2020-01-31T13:56:00Z">
        <w:r w:rsidRPr="00275E57" w:rsidDel="006E6407">
          <w:rPr>
            <w:rFonts w:asciiTheme="majorHAnsi" w:hAnsiTheme="majorHAnsi"/>
            <w:u w:val="single"/>
          </w:rPr>
          <w:delText>1.7 Скорость загрузки</w:delText>
        </w:r>
        <w:commentRangeEnd w:id="287"/>
        <w:r w:rsidR="00066CFE" w:rsidDel="006E6407">
          <w:rPr>
            <w:rStyle w:val="afa"/>
            <w:color w:val="auto"/>
          </w:rPr>
          <w:commentReference w:id="287"/>
        </w:r>
        <w:commentRangeEnd w:id="288"/>
        <w:r w:rsidR="001B6F5C" w:rsidDel="006E6407">
          <w:rPr>
            <w:rStyle w:val="afa"/>
            <w:color w:val="auto"/>
          </w:rPr>
          <w:commentReference w:id="288"/>
        </w:r>
      </w:del>
    </w:p>
    <w:p w14:paraId="338E316B" w14:textId="77777777" w:rsidR="00AF663F" w:rsidRPr="00275E57" w:rsidRDefault="00ED4FB5" w:rsidP="006E6407">
      <w:pPr>
        <w:pStyle w:val="3"/>
        <w:spacing w:before="200"/>
        <w:rPr>
          <w:rFonts w:asciiTheme="majorHAnsi" w:hAnsiTheme="majorHAnsi"/>
        </w:rPr>
        <w:pPrChange w:id="290" w:author="Сергей Н. Рыжков" w:date="2020-01-31T13:56:00Z">
          <w:pPr/>
        </w:pPrChange>
      </w:pPr>
      <w:bookmarkStart w:id="291" w:name="_GoBack"/>
      <w:bookmarkEnd w:id="291"/>
      <w:r w:rsidRPr="00275E57">
        <w:rPr>
          <w:rFonts w:asciiTheme="majorHAnsi" w:hAnsiTheme="majorHAnsi"/>
        </w:rPr>
        <w:t xml:space="preserve">Скорость загрузки - важнейший показатель, который влияет как на конверсию, так и на ранжирование в ПС. </w:t>
      </w:r>
    </w:p>
    <w:p w14:paraId="710AAD16" w14:textId="77777777" w:rsidR="00AF663F" w:rsidRPr="00275E57" w:rsidRDefault="00AF663F">
      <w:pPr>
        <w:rPr>
          <w:rFonts w:asciiTheme="majorHAnsi" w:hAnsiTheme="majorHAnsi"/>
        </w:rPr>
      </w:pPr>
    </w:p>
    <w:p w14:paraId="419F0F51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Нужно максимально ускорить сайт на старте</w:t>
      </w:r>
    </w:p>
    <w:p w14:paraId="0E1B66AD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C3EC2EE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Также для ускорения загрузки, мы можем использовать следующие способы.</w:t>
      </w:r>
    </w:p>
    <w:p w14:paraId="1EC8F443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1. Настроить кэширование на стороне сервера</w:t>
      </w:r>
    </w:p>
    <w:p w14:paraId="1E4F72FA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2. Настроить кэширование на стороне пользователя </w:t>
      </w:r>
    </w:p>
    <w:p w14:paraId="68FAA2FB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3. Использовать спрайты </w:t>
      </w:r>
      <w:proofErr w:type="spellStart"/>
      <w:r w:rsidRPr="00275E57">
        <w:rPr>
          <w:rFonts w:asciiTheme="majorHAnsi" w:hAnsiTheme="majorHAnsi"/>
          <w:sz w:val="24"/>
          <w:szCs w:val="24"/>
        </w:rPr>
        <w:t>css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в формате CSS</w:t>
      </w:r>
    </w:p>
    <w:p w14:paraId="724B5FEE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4. Разные изображения для мобильных и десктопов </w:t>
      </w:r>
    </w:p>
    <w:p w14:paraId="50AC2B1D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Тут  подробно </w:t>
      </w:r>
      <w:hyperlink r:id="rId45">
        <w:r w:rsidRPr="00275E57">
          <w:rPr>
            <w:rFonts w:asciiTheme="majorHAnsi" w:hAnsiTheme="majorHAnsi"/>
            <w:color w:val="1155CC"/>
            <w:sz w:val="24"/>
            <w:szCs w:val="24"/>
            <w:u w:val="single"/>
          </w:rPr>
          <w:t>http://blog.seolib.ru/raznoe/optimizaciya-izobrazhenij-dlya-mobilnyx-ustrojstv/</w:t>
        </w:r>
      </w:hyperlink>
      <w:r w:rsidRPr="00275E57">
        <w:rPr>
          <w:rFonts w:asciiTheme="majorHAnsi" w:hAnsiTheme="majorHAnsi"/>
          <w:sz w:val="24"/>
          <w:szCs w:val="24"/>
        </w:rPr>
        <w:t xml:space="preserve"> </w:t>
      </w:r>
    </w:p>
    <w:p w14:paraId="77FEE8E6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5. Автоматическая конвертация из PNG в JPEG с последующей компрессией изображений.</w:t>
      </w:r>
    </w:p>
    <w:p w14:paraId="0939B8F1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Тесть: на десктопе будет отдаваться </w:t>
      </w:r>
      <w:proofErr w:type="gramStart"/>
      <w:r w:rsidRPr="00275E57">
        <w:rPr>
          <w:rFonts w:asciiTheme="majorHAnsi" w:hAnsiTheme="majorHAnsi"/>
          <w:sz w:val="24"/>
          <w:szCs w:val="24"/>
        </w:rPr>
        <w:t>PNG,  а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на моб. JPEG.</w:t>
      </w:r>
    </w:p>
    <w:p w14:paraId="0678B2EC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6. Уменьшить количество загружаемых ресурсов. Склеить CSS и JS в один файл или загружать файлы за один запрос, через HTTP\2.</w:t>
      </w:r>
    </w:p>
    <w:p w14:paraId="5F74B224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 xml:space="preserve">Тут подробно с  20мин </w:t>
      </w:r>
      <w:hyperlink r:id="rId46">
        <w:r w:rsidRPr="00275E57">
          <w:rPr>
            <w:rFonts w:asciiTheme="majorHAnsi" w:hAnsiTheme="majorHAnsi"/>
            <w:color w:val="1155CC"/>
            <w:sz w:val="24"/>
            <w:szCs w:val="24"/>
            <w:u w:val="single"/>
          </w:rPr>
          <w:t>https://www.youtube.com/watch?v=3Z7LX7dndMg&amp;t=1428s&amp;list=PLnHBNwKVfrho30-j_JyxDPYRIVMcUcPuE&amp;index=5</w:t>
        </w:r>
      </w:hyperlink>
      <w:r w:rsidRPr="00275E57">
        <w:rPr>
          <w:rFonts w:asciiTheme="majorHAnsi" w:hAnsiTheme="majorHAnsi"/>
          <w:sz w:val="24"/>
          <w:szCs w:val="24"/>
        </w:rPr>
        <w:t xml:space="preserve"> </w:t>
      </w:r>
    </w:p>
    <w:p w14:paraId="1AE307F1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7. </w:t>
      </w:r>
      <w:proofErr w:type="spellStart"/>
      <w:r w:rsidRPr="00275E57">
        <w:rPr>
          <w:rFonts w:asciiTheme="majorHAnsi" w:hAnsiTheme="majorHAnsi"/>
          <w:sz w:val="24"/>
          <w:szCs w:val="24"/>
        </w:rPr>
        <w:t>Минификация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HTML, CSS, JS.</w:t>
      </w:r>
    </w:p>
    <w:p w14:paraId="12B45B81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8. </w:t>
      </w:r>
      <w:proofErr w:type="spellStart"/>
      <w:r w:rsidRPr="00275E57">
        <w:rPr>
          <w:rFonts w:asciiTheme="majorHAnsi" w:hAnsiTheme="majorHAnsi"/>
          <w:sz w:val="24"/>
          <w:szCs w:val="24"/>
        </w:rPr>
        <w:t>Обсуфскация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HTML, CSS, JS.</w:t>
      </w:r>
    </w:p>
    <w:p w14:paraId="2C272B1F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9. Минимизировать количество запросов в базу </w:t>
      </w:r>
    </w:p>
    <w:p w14:paraId="75AE1422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10. Настройка OCSP </w:t>
      </w:r>
      <w:proofErr w:type="spellStart"/>
      <w:r w:rsidRPr="00275E57">
        <w:rPr>
          <w:rFonts w:asciiTheme="majorHAnsi" w:hAnsiTheme="majorHAnsi"/>
          <w:sz w:val="24"/>
          <w:szCs w:val="24"/>
        </w:rPr>
        <w:t>Stapling</w:t>
      </w:r>
      <w:proofErr w:type="spellEnd"/>
    </w:p>
    <w:p w14:paraId="32474E52" w14:textId="77777777" w:rsidR="00AF663F" w:rsidRPr="00275E57" w:rsidRDefault="00ED4FB5">
      <w:pPr>
        <w:widowControl w:val="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11. Подключение CDN</w:t>
      </w:r>
    </w:p>
    <w:p w14:paraId="74945DE7" w14:textId="77777777" w:rsidR="00AF663F" w:rsidRPr="00275E57" w:rsidRDefault="00ED4FB5">
      <w:pPr>
        <w:pStyle w:val="3"/>
        <w:rPr>
          <w:rFonts w:asciiTheme="majorHAnsi" w:hAnsiTheme="majorHAnsi"/>
          <w:u w:val="single"/>
        </w:rPr>
      </w:pPr>
      <w:bookmarkStart w:id="292" w:name="_qjdpehigllwl" w:colFirst="0" w:colLast="0"/>
      <w:bookmarkEnd w:id="292"/>
      <w:commentRangeStart w:id="293"/>
      <w:r w:rsidRPr="00275E57">
        <w:rPr>
          <w:rFonts w:asciiTheme="majorHAnsi" w:hAnsiTheme="majorHAnsi"/>
          <w:u w:val="single"/>
        </w:rPr>
        <w:t xml:space="preserve">1.8 SSL сертификат </w:t>
      </w:r>
    </w:p>
    <w:p w14:paraId="03878727" w14:textId="77777777" w:rsidR="00420D33" w:rsidRDefault="00ED4FB5">
      <w:pPr>
        <w:rPr>
          <w:ins w:id="294" w:author="Сергей Н. Рыжков" w:date="2020-01-31T11:37:00Z"/>
          <w:rFonts w:asciiTheme="majorHAnsi" w:hAnsiTheme="majorHAnsi"/>
          <w:lang w:val="ru-RU"/>
        </w:rPr>
      </w:pPr>
      <w:r w:rsidRPr="00275E57">
        <w:rPr>
          <w:rFonts w:asciiTheme="majorHAnsi" w:hAnsiTheme="majorHAnsi"/>
        </w:rPr>
        <w:t xml:space="preserve">Нужно настроить </w:t>
      </w:r>
      <w:proofErr w:type="spellStart"/>
      <w:r w:rsidRPr="00275E57">
        <w:rPr>
          <w:rFonts w:asciiTheme="majorHAnsi" w:hAnsiTheme="majorHAnsi"/>
        </w:rPr>
        <w:t>https</w:t>
      </w:r>
      <w:proofErr w:type="spellEnd"/>
      <w:del w:id="295" w:author="Сергей Н. Рыжков" w:date="2020-01-31T11:37:00Z">
        <w:r w:rsidRPr="00275E57" w:rsidDel="00420D33">
          <w:rPr>
            <w:rFonts w:asciiTheme="majorHAnsi" w:hAnsiTheme="majorHAnsi"/>
          </w:rPr>
          <w:delText>.</w:delText>
        </w:r>
      </w:del>
      <w:commentRangeEnd w:id="293"/>
      <w:r w:rsidR="00066CFE">
        <w:rPr>
          <w:rStyle w:val="afa"/>
        </w:rPr>
        <w:commentReference w:id="293"/>
      </w:r>
      <w:ins w:id="296" w:author="Сергей Н. Рыжков" w:date="2020-01-31T11:36:00Z">
        <w:r w:rsidR="00420D33">
          <w:rPr>
            <w:rFonts w:asciiTheme="majorHAnsi" w:hAnsiTheme="majorHAnsi"/>
            <w:lang w:val="ru-RU"/>
          </w:rPr>
          <w:t xml:space="preserve"> </w:t>
        </w:r>
      </w:ins>
    </w:p>
    <w:p w14:paraId="7AE35702" w14:textId="2668B624" w:rsidR="00AF663F" w:rsidRPr="00275E57" w:rsidRDefault="00420D33">
      <w:pPr>
        <w:rPr>
          <w:rFonts w:asciiTheme="majorHAnsi" w:hAnsiTheme="majorHAnsi"/>
        </w:rPr>
      </w:pPr>
      <w:ins w:id="297" w:author="Сергей Н. Рыжков" w:date="2020-01-31T11:36:00Z">
        <w:r>
          <w:rPr>
            <w:rFonts w:asciiTheme="majorHAnsi" w:hAnsiTheme="majorHAnsi"/>
            <w:lang w:val="ru-RU"/>
          </w:rPr>
          <w:t xml:space="preserve">Закупка (или генерация) сертификата осуществляется </w:t>
        </w:r>
      </w:ins>
      <w:ins w:id="298" w:author="Сергей Н. Рыжков" w:date="2020-01-31T13:55:00Z">
        <w:r w:rsidR="006E6407">
          <w:rPr>
            <w:rFonts w:asciiTheme="majorHAnsi" w:hAnsiTheme="majorHAnsi"/>
            <w:lang w:val="ru-RU"/>
          </w:rPr>
          <w:t>Заказчиком</w:t>
        </w:r>
      </w:ins>
    </w:p>
    <w:p w14:paraId="7E8DDDBC" w14:textId="77777777" w:rsidR="00AF663F" w:rsidRPr="00275E57" w:rsidRDefault="00AF663F">
      <w:pPr>
        <w:rPr>
          <w:rFonts w:asciiTheme="majorHAnsi" w:hAnsiTheme="majorHAnsi"/>
          <w:i/>
          <w:sz w:val="32"/>
          <w:szCs w:val="32"/>
        </w:rPr>
      </w:pPr>
    </w:p>
    <w:p w14:paraId="238078CC" w14:textId="77777777" w:rsidR="00AF663F" w:rsidRPr="00275E57" w:rsidRDefault="00AF663F">
      <w:pPr>
        <w:rPr>
          <w:rFonts w:asciiTheme="majorHAnsi" w:hAnsiTheme="majorHAnsi"/>
          <w:sz w:val="28"/>
          <w:szCs w:val="28"/>
        </w:rPr>
      </w:pPr>
    </w:p>
    <w:sectPr w:rsidR="00AF663F" w:rsidRPr="00275E57">
      <w:pgSz w:w="11909" w:h="16834"/>
      <w:pgMar w:top="992" w:right="1440" w:bottom="806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ргей Н. Рыжков" w:date="2020-01-29T11:48:00Z" w:initials="СНР">
    <w:p w14:paraId="0A85AEF9" w14:textId="301C6D48" w:rsidR="002550ED" w:rsidRPr="00275E57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Нет описания функциональности чата. Не понятно собственная разработка или подключение сторонних сервисов (есть такие)</w:t>
      </w:r>
    </w:p>
  </w:comment>
  <w:comment w:id="1" w:author="Виталий П" w:date="2020-01-30T15:15:00Z" w:initials="ПВ">
    <w:p w14:paraId="21175668" w14:textId="1750AA1A" w:rsidR="002550ED" w:rsidRPr="00B709B0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Если будем делать чат, только с подключением сторонних сервисов. Я пока не изучал этот вопрос, может у Вас есть на примете хорошие сервисы?</w:t>
      </w:r>
    </w:p>
  </w:comment>
  <w:comment w:id="2" w:author="Сергей Н. Рыжков" w:date="2020-01-31T11:02:00Z" w:initials="СНР">
    <w:p w14:paraId="164330F5" w14:textId="77777777" w:rsidR="002550ED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Хорошо. Только надо четко решить будем или нет. Либо как-то прописать </w:t>
      </w:r>
      <w:proofErr w:type="spellStart"/>
      <w:r>
        <w:rPr>
          <w:lang w:val="ru-RU"/>
        </w:rPr>
        <w:t>прописать</w:t>
      </w:r>
      <w:proofErr w:type="spellEnd"/>
      <w:r>
        <w:rPr>
          <w:lang w:val="ru-RU"/>
        </w:rPr>
        <w:t>, что выполнение требования под вопросом.,</w:t>
      </w:r>
    </w:p>
    <w:p w14:paraId="7B29188B" w14:textId="43B110B9" w:rsidR="002550ED" w:rsidRPr="001320C2" w:rsidRDefault="002550ED">
      <w:pPr>
        <w:pStyle w:val="afb"/>
        <w:rPr>
          <w:lang w:val="ru-RU"/>
        </w:rPr>
      </w:pPr>
      <w:r>
        <w:rPr>
          <w:lang w:val="ru-RU"/>
        </w:rPr>
        <w:t xml:space="preserve">Я </w:t>
      </w:r>
      <w:proofErr w:type="gramStart"/>
      <w:r>
        <w:rPr>
          <w:lang w:val="ru-RU"/>
        </w:rPr>
        <w:t>посмотрю</w:t>
      </w:r>
      <w:proofErr w:type="gramEnd"/>
      <w:r>
        <w:rPr>
          <w:lang w:val="ru-RU"/>
        </w:rPr>
        <w:t xml:space="preserve"> что </w:t>
      </w:r>
      <w:proofErr w:type="spellStart"/>
      <w:r>
        <w:rPr>
          <w:lang w:val="ru-RU"/>
        </w:rPr>
        <w:t>пердлагаю</w:t>
      </w:r>
      <w:proofErr w:type="spellEnd"/>
      <w:r>
        <w:rPr>
          <w:lang w:val="ru-RU"/>
        </w:rPr>
        <w:t xml:space="preserve"> сторонние сервисы, потом отдельно напишу.</w:t>
      </w:r>
    </w:p>
  </w:comment>
  <w:comment w:id="3" w:author="Сергей Н. Рыжков" w:date="2020-01-29T11:57:00Z" w:initials="СНР">
    <w:p w14:paraId="64C3CEDD" w14:textId="5A07ADB6" w:rsidR="002550ED" w:rsidRPr="00275E57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Данного блока в ТЗ ранее не было. Исключить, так как логика не понятна, а также требует доработки и </w:t>
      </w:r>
      <w:proofErr w:type="spellStart"/>
      <w:r>
        <w:rPr>
          <w:lang w:val="ru-RU"/>
        </w:rPr>
        <w:t>админпанели</w:t>
      </w:r>
      <w:proofErr w:type="spellEnd"/>
    </w:p>
  </w:comment>
  <w:comment w:id="4" w:author="Виталий П" w:date="2020-01-30T15:26:00Z" w:initials="ПВ">
    <w:p w14:paraId="0C9A61BE" w14:textId="6080C578" w:rsidR="002550ED" w:rsidRPr="00CB4501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Давайте оставим это в ТЗ. Знаю, что нужно будет немного доработать </w:t>
      </w:r>
      <w:proofErr w:type="spellStart"/>
      <w:r>
        <w:rPr>
          <w:lang w:val="ru-RU"/>
        </w:rPr>
        <w:t>админку</w:t>
      </w:r>
      <w:proofErr w:type="spellEnd"/>
      <w:r>
        <w:rPr>
          <w:lang w:val="ru-RU"/>
        </w:rPr>
        <w:t xml:space="preserve"> (добавьте к стоимости в договор). Я так понимаю, что в «Карточке услуги» нужно делать вкладку «</w:t>
      </w:r>
      <w:proofErr w:type="spellStart"/>
      <w:r>
        <w:rPr>
          <w:lang w:val="ru-RU"/>
        </w:rPr>
        <w:t>ДопУслуги</w:t>
      </w:r>
      <w:proofErr w:type="spellEnd"/>
      <w:r>
        <w:rPr>
          <w:lang w:val="ru-RU"/>
        </w:rPr>
        <w:t xml:space="preserve">» на которой должны выводиться все услуги (1-го и 2-го уровня из всех разделов) с </w:t>
      </w:r>
      <w:proofErr w:type="spellStart"/>
      <w:r>
        <w:rPr>
          <w:lang w:val="ru-RU"/>
        </w:rPr>
        <w:t>перекрючателем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вкл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выкл</w:t>
      </w:r>
      <w:proofErr w:type="spellEnd"/>
      <w:r>
        <w:rPr>
          <w:lang w:val="ru-RU"/>
        </w:rPr>
        <w:t>»</w:t>
      </w:r>
    </w:p>
  </w:comment>
  <w:comment w:id="5" w:author="Сергей Н. Рыжков" w:date="2020-01-31T11:06:00Z" w:initials="СНР">
    <w:p w14:paraId="2F339574" w14:textId="4923824C" w:rsidR="002550ED" w:rsidRPr="001320C2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Хорошо. Если можно </w:t>
      </w:r>
      <w:proofErr w:type="spellStart"/>
      <w:r>
        <w:rPr>
          <w:lang w:val="ru-RU"/>
        </w:rPr>
        <w:t>тчоб</w:t>
      </w:r>
      <w:proofErr w:type="spellEnd"/>
      <w:r>
        <w:rPr>
          <w:lang w:val="ru-RU"/>
        </w:rPr>
        <w:t xml:space="preserve"> я не гадал, попросите дизайнера примерно </w:t>
      </w:r>
      <w:proofErr w:type="gramStart"/>
      <w:r>
        <w:rPr>
          <w:lang w:val="ru-RU"/>
        </w:rPr>
        <w:t>показать</w:t>
      </w:r>
      <w:proofErr w:type="gramEnd"/>
      <w:r>
        <w:rPr>
          <w:lang w:val="ru-RU"/>
        </w:rPr>
        <w:t xml:space="preserve"> как должно выглядеть. Или сделать вообще стандартным блоком, чтоб им можно было управлять?</w:t>
      </w:r>
    </w:p>
  </w:comment>
  <w:comment w:id="6" w:author="Виталий П" w:date="2020-01-31T13:29:00Z" w:initials="ПВ">
    <w:p w14:paraId="45E17EB0" w14:textId="31783021" w:rsidR="002550ED" w:rsidRPr="002550ED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Да, это будет бок, аналогичный блоку «Список услуг». Т.е. по сути будут выводиться карточки </w:t>
      </w:r>
      <w:proofErr w:type="spellStart"/>
      <w:r>
        <w:rPr>
          <w:lang w:val="ru-RU"/>
        </w:rPr>
        <w:t>доп.услуг</w:t>
      </w:r>
      <w:proofErr w:type="spellEnd"/>
      <w:r>
        <w:rPr>
          <w:lang w:val="ru-RU"/>
        </w:rPr>
        <w:t xml:space="preserve"> (карточки такие </w:t>
      </w:r>
      <w:proofErr w:type="gramStart"/>
      <w:r>
        <w:rPr>
          <w:lang w:val="ru-RU"/>
        </w:rPr>
        <w:t>же</w:t>
      </w:r>
      <w:proofErr w:type="gramEnd"/>
      <w:r>
        <w:rPr>
          <w:lang w:val="ru-RU"/>
        </w:rPr>
        <w:t xml:space="preserve"> как и в блоке «Список услуг», </w:t>
      </w:r>
      <w:proofErr w:type="spellStart"/>
      <w:r>
        <w:rPr>
          <w:lang w:val="ru-RU"/>
        </w:rPr>
        <w:t>тольк</w:t>
      </w:r>
      <w:proofErr w:type="spellEnd"/>
      <w:r>
        <w:rPr>
          <w:lang w:val="ru-RU"/>
        </w:rPr>
        <w:t xml:space="preserve"> по размеру будут немного меньше наверное – с дизайнером решим)</w:t>
      </w:r>
    </w:p>
  </w:comment>
  <w:comment w:id="7" w:author="Сергей Н. Рыжков" w:date="2020-01-29T11:59:00Z" w:initials="СНР">
    <w:p w14:paraId="114A148A" w14:textId="2D554171" w:rsidR="002550ED" w:rsidRPr="001B1112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Сейчас нет жесткого перечня услуг, список услуг настраивается в </w:t>
      </w:r>
      <w:proofErr w:type="spellStart"/>
      <w:r>
        <w:rPr>
          <w:lang w:val="ru-RU"/>
        </w:rPr>
        <w:t>админке</w:t>
      </w:r>
      <w:proofErr w:type="spellEnd"/>
    </w:p>
  </w:comment>
  <w:comment w:id="8" w:author="Виталий П" w:date="2020-01-30T15:34:00Z" w:initials="ПВ">
    <w:p w14:paraId="51FA6FF1" w14:textId="19AB5FE5" w:rsidR="002550ED" w:rsidRPr="00AC6D09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Отлично. Добавил нижний пункт</w:t>
      </w:r>
    </w:p>
  </w:comment>
  <w:comment w:id="11" w:author="Сергей Н. Рыжков" w:date="2020-01-29T11:59:00Z" w:initials="СНР">
    <w:p w14:paraId="08103F5E" w14:textId="77777777" w:rsidR="002550ED" w:rsidRPr="001B1112" w:rsidRDefault="002550ED" w:rsidP="001B111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rStyle w:val="afa"/>
        </w:rPr>
        <w:annotationRef/>
      </w:r>
      <w:r>
        <w:rPr>
          <w:lang w:val="ru-RU"/>
        </w:rPr>
        <w:t xml:space="preserve">Сейчас нет жесткого перечня услуг, список услуг настраивается в </w:t>
      </w:r>
      <w:proofErr w:type="spellStart"/>
      <w:r>
        <w:rPr>
          <w:lang w:val="ru-RU"/>
        </w:rPr>
        <w:t>админке</w:t>
      </w:r>
      <w:proofErr w:type="spellEnd"/>
    </w:p>
    <w:p w14:paraId="1882D5C6" w14:textId="6E4FD7A1" w:rsidR="002550ED" w:rsidRPr="001B1112" w:rsidRDefault="002550ED">
      <w:pPr>
        <w:pStyle w:val="afb"/>
        <w:rPr>
          <w:lang w:val="ru-RU"/>
        </w:rPr>
      </w:pPr>
    </w:p>
  </w:comment>
  <w:comment w:id="12" w:author="Виталий П" w:date="2020-01-30T15:35:00Z" w:initials="ПВ">
    <w:p w14:paraId="03CE396F" w14:textId="14909F37" w:rsidR="002550ED" w:rsidRDefault="002550ED">
      <w:pPr>
        <w:pStyle w:val="afb"/>
      </w:pPr>
      <w:r>
        <w:rPr>
          <w:rStyle w:val="afa"/>
        </w:rPr>
        <w:annotationRef/>
      </w:r>
      <w:r>
        <w:rPr>
          <w:lang w:val="ru-RU"/>
        </w:rPr>
        <w:t>Отлично. Добавил нижний пункт</w:t>
      </w:r>
    </w:p>
  </w:comment>
  <w:comment w:id="17" w:author="Сергей Н. Рыжков" w:date="2020-01-29T12:00:00Z" w:initials="СНР">
    <w:p w14:paraId="725BA0A2" w14:textId="4D9F0824" w:rsidR="002550ED" w:rsidRPr="001B1112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Фиксируем точно данный сервис? (это </w:t>
      </w:r>
      <w:proofErr w:type="gramStart"/>
      <w:r>
        <w:rPr>
          <w:lang w:val="ru-RU"/>
        </w:rPr>
        <w:t>просто  вопрос</w:t>
      </w:r>
      <w:proofErr w:type="gramEnd"/>
      <w:r>
        <w:rPr>
          <w:lang w:val="ru-RU"/>
        </w:rPr>
        <w:t>, чтоб потом не переписывать под другой сервис, если что-то не устроит)</w:t>
      </w:r>
    </w:p>
  </w:comment>
  <w:comment w:id="18" w:author="Виталий П" w:date="2020-01-30T15:36:00Z" w:initials="ПВ">
    <w:p w14:paraId="0B38BDE7" w14:textId="563595C6" w:rsidR="002550ED" w:rsidRPr="00AC6D09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Данный сервис был выбран случайно и не утверждён нами. Я не занимался этим вопросом. У Вас есть на примете предпочтительный сервис? Также я знаю, что мы самостоятельно организуем рассылки нашим клиентам. Прошу Вас написать письмо Александру и согласовать с ним этот вопрос по технической части. Возможно нам не понадобится сторонний сервис.</w:t>
      </w:r>
    </w:p>
  </w:comment>
  <w:comment w:id="19" w:author="Сергей Н. Рыжков" w:date="2020-01-31T11:10:00Z" w:initials="СНР">
    <w:p w14:paraId="5FC4D958" w14:textId="77777777" w:rsidR="002550ED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Конечно лучше самим сделать, не надо платить и зависеть. У вас же не спам бот. Я предложу и свяжусь с Александром. Но вот смс отсылать надо через сторонние сервисы. Я бы использовал </w:t>
      </w:r>
      <w:hyperlink r:id="rId1" w:history="1">
        <w:r w:rsidRPr="00AA4A44">
          <w:rPr>
            <w:rStyle w:val="af9"/>
            <w:lang w:val="ru-RU"/>
          </w:rPr>
          <w:t>http://sms.ru/</w:t>
        </w:r>
      </w:hyperlink>
    </w:p>
    <w:p w14:paraId="5AB4C569" w14:textId="1DD2E75A" w:rsidR="002550ED" w:rsidRPr="00492CC9" w:rsidRDefault="002550ED">
      <w:pPr>
        <w:pStyle w:val="afb"/>
        <w:rPr>
          <w:lang w:val="ru-RU"/>
        </w:rPr>
      </w:pPr>
      <w:r>
        <w:rPr>
          <w:lang w:val="ru-RU"/>
        </w:rPr>
        <w:t xml:space="preserve">  </w:t>
      </w:r>
    </w:p>
  </w:comment>
  <w:comment w:id="20" w:author="Виталий П" w:date="2020-01-31T13:31:00Z" w:initials="ПВ">
    <w:p w14:paraId="6ADB269F" w14:textId="146832FC" w:rsidR="002550ED" w:rsidRPr="002550ED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 нас установлен софт, который позволяет нам самостоятельно рассылать СМС</w:t>
      </w:r>
    </w:p>
  </w:comment>
  <w:comment w:id="21" w:author="Сергей Н. Рыжков" w:date="2020-01-31T13:51:00Z" w:initials="СНР">
    <w:p w14:paraId="78286D92" w14:textId="19519052" w:rsidR="006E6407" w:rsidRPr="006E6407" w:rsidRDefault="006E6407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Хорошо. Уточню у Александра</w:t>
      </w:r>
    </w:p>
  </w:comment>
  <w:comment w:id="22" w:author="Сергей Н. Рыжков" w:date="2020-01-29T12:02:00Z" w:initials="СНР">
    <w:p w14:paraId="69083A06" w14:textId="4A6F1481" w:rsidR="002550ED" w:rsidRPr="001B1112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</w:t>
      </w:r>
    </w:p>
  </w:comment>
  <w:comment w:id="23" w:author="Виталий П" w:date="2020-01-30T15:39:00Z" w:initials="ПВ">
    <w:p w14:paraId="60BFB959" w14:textId="6636D670" w:rsidR="002550ED" w:rsidRPr="00AC2443" w:rsidRDefault="002550ED">
      <w:pPr>
        <w:pStyle w:val="afb"/>
        <w:rPr>
          <w:lang w:val="ru-RU"/>
        </w:rPr>
      </w:pPr>
      <w:r>
        <w:rPr>
          <w:lang w:val="ru-RU"/>
        </w:rPr>
        <w:t xml:space="preserve">Путём импорта из нашей Базы </w:t>
      </w:r>
      <w:r>
        <w:rPr>
          <w:rStyle w:val="afa"/>
        </w:rPr>
        <w:annotationRef/>
      </w:r>
      <w:r>
        <w:rPr>
          <w:lang w:val="ru-RU"/>
        </w:rPr>
        <w:t>(см. п.9)</w:t>
      </w:r>
    </w:p>
  </w:comment>
  <w:comment w:id="24" w:author="Сергей Н. Рыжков" w:date="2020-01-31T11:19:00Z" w:initials="СНР">
    <w:p w14:paraId="3F022E21" w14:textId="39533D85" w:rsidR="002550ED" w:rsidRPr="00C26D8E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Понял</w:t>
      </w:r>
    </w:p>
  </w:comment>
  <w:comment w:id="25" w:author="Сергей Н. Рыжков" w:date="2020-01-29T12:02:00Z" w:initials="СНР">
    <w:p w14:paraId="227279E6" w14:textId="531335B4" w:rsidR="002550ED" w:rsidRPr="001B1112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</w:t>
      </w:r>
    </w:p>
  </w:comment>
  <w:comment w:id="26" w:author="Виталий П" w:date="2020-01-30T15:41:00Z" w:initials="ПВ">
    <w:p w14:paraId="04E30FC3" w14:textId="5A3CE90A" w:rsidR="002550ED" w:rsidRDefault="002550ED">
      <w:pPr>
        <w:pStyle w:val="afb"/>
      </w:pPr>
      <w:r>
        <w:rPr>
          <w:rStyle w:val="afa"/>
        </w:rPr>
        <w:annotationRef/>
      </w:r>
      <w:r>
        <w:rPr>
          <w:lang w:val="ru-RU"/>
        </w:rPr>
        <w:t xml:space="preserve">Путём импорта из нашей Базы </w:t>
      </w:r>
      <w:r>
        <w:rPr>
          <w:rStyle w:val="afa"/>
        </w:rPr>
        <w:annotationRef/>
      </w:r>
      <w:r>
        <w:rPr>
          <w:lang w:val="ru-RU"/>
        </w:rPr>
        <w:t>(см. п.9)</w:t>
      </w:r>
    </w:p>
  </w:comment>
  <w:comment w:id="27" w:author="Сергей Н. Рыжков" w:date="2020-01-31T11:19:00Z" w:initials="СНР">
    <w:p w14:paraId="496BE7DD" w14:textId="775C22D6" w:rsidR="002550ED" w:rsidRPr="00C26D8E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Понял</w:t>
      </w:r>
    </w:p>
  </w:comment>
  <w:comment w:id="28" w:author="Сергей Н. Рыжков" w:date="2020-01-29T12:03:00Z" w:initials="СНР">
    <w:p w14:paraId="23002C95" w14:textId="1E3D6CAA" w:rsidR="002550ED" w:rsidRPr="001B1112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Кто будет прикреплять? Каким образом?</w:t>
      </w:r>
    </w:p>
  </w:comment>
  <w:comment w:id="29" w:author="Виталий П" w:date="2020-01-30T15:41:00Z" w:initials="ПВ">
    <w:p w14:paraId="6DC500CB" w14:textId="48D620F2" w:rsidR="002550ED" w:rsidRPr="00AC2443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Мы планируем сделать так, чтобы мы сканировали протоколы и загружали в нашу базу, после этого они бы выгружались на сайт. С нашей стороны это ещё не реализовано, будем это делать.</w:t>
      </w:r>
    </w:p>
  </w:comment>
  <w:comment w:id="30" w:author="Сергей Н. Рыжков" w:date="2020-01-31T11:20:00Z" w:initials="СНР">
    <w:p w14:paraId="24B1583E" w14:textId="383322D7" w:rsidR="002550ED" w:rsidRPr="00C26D8E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То есть пока делаем просто возможность в данном списке вручную прикреплять? Затем после понимания, нужно четко прописать механизм как загружать автоматически сканы документов из папки или как-то еще</w:t>
      </w:r>
    </w:p>
  </w:comment>
  <w:comment w:id="31" w:author="Виталий П" w:date="2020-01-31T13:33:00Z" w:initials="ПВ">
    <w:p w14:paraId="5357F1EC" w14:textId="7E04D965" w:rsidR="00773967" w:rsidRPr="00773967" w:rsidRDefault="00773967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Нет вручную мы прикреплять не будем. Они будут загружаться автоматически из какой-то паки. Пишите Александру</w:t>
      </w:r>
    </w:p>
  </w:comment>
  <w:comment w:id="32" w:author="Сергей Н. Рыжков" w:date="2020-01-29T12:03:00Z" w:initials="СНР">
    <w:p w14:paraId="357E8AA7" w14:textId="7836F437" w:rsidR="002550ED" w:rsidRPr="001B1112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</w:t>
      </w:r>
    </w:p>
  </w:comment>
  <w:comment w:id="33" w:author="Виталий П" w:date="2020-01-30T15:44:00Z" w:initials="ПВ">
    <w:p w14:paraId="59BABC2E" w14:textId="73C356B4" w:rsidR="002550ED" w:rsidRDefault="002550ED">
      <w:pPr>
        <w:pStyle w:val="afb"/>
      </w:pPr>
      <w:r>
        <w:rPr>
          <w:rStyle w:val="afa"/>
        </w:rPr>
        <w:annotationRef/>
      </w:r>
      <w:r>
        <w:rPr>
          <w:lang w:val="ru-RU"/>
        </w:rPr>
        <w:t xml:space="preserve">Путём импорта из нашей Базы </w:t>
      </w:r>
      <w:r>
        <w:rPr>
          <w:rStyle w:val="afa"/>
        </w:rPr>
        <w:annotationRef/>
      </w:r>
      <w:r>
        <w:rPr>
          <w:lang w:val="ru-RU"/>
        </w:rPr>
        <w:t>(см. п.9)</w:t>
      </w:r>
    </w:p>
  </w:comment>
  <w:comment w:id="34" w:author="Сергей Н. Рыжков" w:date="2020-01-31T11:22:00Z" w:initials="СНР">
    <w:p w14:paraId="1CCC661A" w14:textId="0820B46A" w:rsidR="002550ED" w:rsidRPr="00C26D8E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Понял</w:t>
      </w:r>
    </w:p>
  </w:comment>
  <w:comment w:id="35" w:author="Сергей Н. Рыжков" w:date="2020-01-29T12:03:00Z" w:initials="СНР">
    <w:p w14:paraId="6F43E434" w14:textId="1DA1C1A5" w:rsidR="002550ED" w:rsidRPr="001B1112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</w:t>
      </w:r>
    </w:p>
  </w:comment>
  <w:comment w:id="36" w:author="Виталий П" w:date="2020-01-30T15:44:00Z" w:initials="ПВ">
    <w:p w14:paraId="27E2241D" w14:textId="1C64BF85" w:rsidR="002550ED" w:rsidRDefault="002550ED">
      <w:pPr>
        <w:pStyle w:val="afb"/>
      </w:pPr>
      <w:r>
        <w:rPr>
          <w:rStyle w:val="afa"/>
        </w:rPr>
        <w:annotationRef/>
      </w:r>
      <w:r>
        <w:rPr>
          <w:lang w:val="ru-RU"/>
        </w:rPr>
        <w:t xml:space="preserve">Путём импорта из нашей Базы </w:t>
      </w:r>
      <w:r>
        <w:rPr>
          <w:rStyle w:val="afa"/>
        </w:rPr>
        <w:annotationRef/>
      </w:r>
      <w:r>
        <w:rPr>
          <w:lang w:val="ru-RU"/>
        </w:rPr>
        <w:t>(см. п.9)</w:t>
      </w:r>
    </w:p>
  </w:comment>
  <w:comment w:id="37" w:author="Сергей Н. Рыжков" w:date="2020-01-31T11:23:00Z" w:initials="СНР">
    <w:p w14:paraId="69B5F782" w14:textId="67353957" w:rsidR="002550ED" w:rsidRPr="00C26D8E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Понял</w:t>
      </w:r>
    </w:p>
  </w:comment>
  <w:comment w:id="38" w:author="Сергей Н. Рыжков" w:date="2020-01-29T12:04:00Z" w:initials="СНР">
    <w:p w14:paraId="618E87A5" w14:textId="1797EBEF" w:rsidR="002550ED" w:rsidRPr="001B1112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Необходимо зафиксировать формат файла</w:t>
      </w:r>
    </w:p>
  </w:comment>
  <w:comment w:id="39" w:author="Виталий П" w:date="2020-01-30T15:44:00Z" w:initials="ПВ">
    <w:p w14:paraId="601406BD" w14:textId="4DC35E58" w:rsidR="002550ED" w:rsidRDefault="002550ED">
      <w:pPr>
        <w:pStyle w:val="afb"/>
      </w:pPr>
      <w:r>
        <w:rPr>
          <w:rStyle w:val="afa"/>
        </w:rPr>
        <w:annotationRef/>
      </w:r>
      <w:r>
        <w:rPr>
          <w:lang w:val="ru-RU"/>
        </w:rPr>
        <w:t>Весь импорт/экспорт нужно согласовать с Александром. Он направлял Вам письмо, но от Вас не было ответа</w:t>
      </w:r>
    </w:p>
  </w:comment>
  <w:comment w:id="40" w:author="Сергей Н. Рыжков" w:date="2020-01-31T11:24:00Z" w:initials="СНР">
    <w:p w14:paraId="7FE5A6D4" w14:textId="509914AD" w:rsidR="002550ED" w:rsidRPr="00C26D8E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 меня есть письмо только по структуре БД для хранения информации. По импорту\экспорту не было. Если я упустил, прошу продублировать</w:t>
      </w:r>
    </w:p>
  </w:comment>
  <w:comment w:id="41" w:author="Виталий П" w:date="2020-01-31T13:34:00Z" w:initials="ПВ">
    <w:p w14:paraId="1B14E11E" w14:textId="55CFE250" w:rsidR="00773967" w:rsidRPr="00773967" w:rsidRDefault="00773967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Напишите ему сами письмо импорту/экспорту. Начните общение и согласуйте все вопросы. Он будет с нашей стороны заниматься этими вопросами. Меня обязательно в копию ставьте</w:t>
      </w:r>
    </w:p>
  </w:comment>
  <w:comment w:id="43" w:author="Сергей Н. Рыжков" w:date="2020-01-29T12:04:00Z" w:initials="СНР">
    <w:p w14:paraId="35053C67" w14:textId="1C3FE333" w:rsidR="002550ED" w:rsidRPr="001B1112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образом. Если через обменный файл, необходимо четко зафиксировать формат</w:t>
      </w:r>
    </w:p>
  </w:comment>
  <w:comment w:id="44" w:author="Виталий П" w:date="2020-01-30T15:45:00Z" w:initials="ПВ">
    <w:p w14:paraId="0A9F4335" w14:textId="77777777" w:rsidR="002550ED" w:rsidRDefault="002550ED" w:rsidP="00FF3909">
      <w:pPr>
        <w:pStyle w:val="afb"/>
      </w:pPr>
      <w:r>
        <w:rPr>
          <w:rStyle w:val="afa"/>
        </w:rPr>
        <w:annotationRef/>
      </w:r>
      <w:r>
        <w:rPr>
          <w:lang w:val="ru-RU"/>
        </w:rPr>
        <w:t>Весь импорт/экспорт нужно согласовать с Александром. Он направлял Вам письмо, но от Вас не было ответа</w:t>
      </w:r>
    </w:p>
    <w:p w14:paraId="276C7E4A" w14:textId="083594EF" w:rsidR="002550ED" w:rsidRDefault="002550ED">
      <w:pPr>
        <w:pStyle w:val="afb"/>
      </w:pPr>
    </w:p>
  </w:comment>
  <w:comment w:id="45" w:author="Сергей Н. Рыжков" w:date="2020-01-31T11:26:00Z" w:initials="СНР">
    <w:p w14:paraId="18FB2FBF" w14:textId="77777777" w:rsidR="002550ED" w:rsidRPr="00C26D8E" w:rsidRDefault="002550ED" w:rsidP="00C26D8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 меня есть письмо только по структуре БД для хранения информации. По импорту\экспорту не было. Если я упустил, прошу продублировать</w:t>
      </w:r>
    </w:p>
    <w:p w14:paraId="7DC809B6" w14:textId="7E297F07" w:rsidR="002550ED" w:rsidRDefault="002550ED">
      <w:pPr>
        <w:pStyle w:val="afb"/>
      </w:pPr>
    </w:p>
  </w:comment>
  <w:comment w:id="46" w:author="Сергей Н. Рыжков" w:date="2020-01-29T12:05:00Z" w:initials="СНР">
    <w:p w14:paraId="52796B0B" w14:textId="77777777" w:rsidR="002550ED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Необходимо зафиксировать формат письма</w:t>
      </w:r>
    </w:p>
    <w:p w14:paraId="170C697A" w14:textId="77777777" w:rsidR="002550ED" w:rsidRDefault="002550ED">
      <w:pPr>
        <w:pStyle w:val="afb"/>
        <w:rPr>
          <w:lang w:val="ru-RU"/>
        </w:rPr>
      </w:pPr>
    </w:p>
    <w:p w14:paraId="59FBE555" w14:textId="5237370D" w:rsidR="002550ED" w:rsidRPr="001B1112" w:rsidRDefault="002550ED">
      <w:pPr>
        <w:pStyle w:val="afb"/>
        <w:rPr>
          <w:lang w:val="ru-RU"/>
        </w:rPr>
      </w:pPr>
      <w:r>
        <w:rPr>
          <w:lang w:val="ru-RU"/>
        </w:rPr>
        <w:t>Также не понятно. Проставит Заказчик оценки и что далее?</w:t>
      </w:r>
    </w:p>
  </w:comment>
  <w:comment w:id="47" w:author="Виталий П" w:date="2020-01-30T15:46:00Z" w:initials="ПВ">
    <w:p w14:paraId="4EF77F51" w14:textId="77777777" w:rsidR="002550ED" w:rsidRDefault="002550ED" w:rsidP="00FF3909">
      <w:pPr>
        <w:pStyle w:val="afb"/>
      </w:pPr>
      <w:r>
        <w:rPr>
          <w:rStyle w:val="afa"/>
        </w:rPr>
        <w:annotationRef/>
      </w:r>
      <w:r>
        <w:rPr>
          <w:lang w:val="ru-RU"/>
        </w:rPr>
        <w:t>Весь импорт/экспорт нужно согласовать с Александром. Он направлял Вам письмо, но от Вас не было ответа</w:t>
      </w:r>
    </w:p>
    <w:p w14:paraId="1AE20C71" w14:textId="6D0409C3" w:rsidR="002550ED" w:rsidRDefault="002550ED">
      <w:pPr>
        <w:pStyle w:val="afb"/>
      </w:pPr>
    </w:p>
  </w:comment>
  <w:comment w:id="48" w:author="Сергей Н. Рыжков" w:date="2020-01-31T11:26:00Z" w:initials="СНР">
    <w:p w14:paraId="4D15CC5F" w14:textId="77777777" w:rsidR="002550ED" w:rsidRPr="00C26D8E" w:rsidRDefault="002550ED" w:rsidP="00C26D8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 меня есть письмо только по структуре БД для хранения информации. По импорту\экспорту не было. Если я упустил, прошу продублировать</w:t>
      </w:r>
    </w:p>
    <w:p w14:paraId="77638421" w14:textId="3FD0ECB6" w:rsidR="002550ED" w:rsidRDefault="002550ED">
      <w:pPr>
        <w:pStyle w:val="afb"/>
      </w:pPr>
    </w:p>
    <w:p w14:paraId="584E3293" w14:textId="6A8FAD52" w:rsidR="002550ED" w:rsidRPr="00C26D8E" w:rsidRDefault="002550ED">
      <w:pPr>
        <w:pStyle w:val="afb"/>
        <w:rPr>
          <w:lang w:val="ru-RU"/>
        </w:rPr>
      </w:pPr>
      <w:r>
        <w:rPr>
          <w:lang w:val="ru-RU"/>
        </w:rPr>
        <w:t>Формат ладно. А где логика проставления оценок? Я сам не могу же додумать придумать… Может форма или страница должна быть отдельная – как Вы планируете?</w:t>
      </w:r>
    </w:p>
  </w:comment>
  <w:comment w:id="49" w:author="Виталий П" w:date="2020-01-31T13:36:00Z" w:initials="ПВ">
    <w:p w14:paraId="61815DF1" w14:textId="77777777" w:rsidR="00773967" w:rsidRPr="00773967" w:rsidRDefault="00773967" w:rsidP="00773967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Напишите ему сами письмо импорту/экспорту. Начните общение и согласуйте все вопросы. Он будет с нашей стороны заниматься этими вопросами. Меня обязательно в копию ставьте</w:t>
      </w:r>
    </w:p>
    <w:p w14:paraId="232A0CED" w14:textId="3AFDD871" w:rsidR="00773967" w:rsidRDefault="00773967">
      <w:pPr>
        <w:pStyle w:val="afb"/>
        <w:rPr>
          <w:lang w:val="ru-RU"/>
        </w:rPr>
      </w:pPr>
    </w:p>
    <w:p w14:paraId="3765447D" w14:textId="1F7EA445" w:rsidR="00773967" w:rsidRDefault="00773967">
      <w:pPr>
        <w:pStyle w:val="afb"/>
        <w:rPr>
          <w:lang w:val="ru-RU"/>
        </w:rPr>
      </w:pPr>
      <w:r>
        <w:rPr>
          <w:lang w:val="ru-RU"/>
        </w:rPr>
        <w:t>Что касается логики, то приблизительно она выглядит так</w:t>
      </w:r>
      <w:r w:rsidR="00936A28">
        <w:rPr>
          <w:lang w:val="ru-RU"/>
        </w:rPr>
        <w:t>:</w:t>
      </w:r>
    </w:p>
    <w:p w14:paraId="5870BC5D" w14:textId="3E94891D" w:rsidR="00936A28" w:rsidRDefault="00936A28">
      <w:pPr>
        <w:pStyle w:val="afb"/>
        <w:rPr>
          <w:lang w:val="ru-RU"/>
        </w:rPr>
      </w:pPr>
      <w:r>
        <w:rPr>
          <w:lang w:val="ru-RU"/>
        </w:rPr>
        <w:t xml:space="preserve">1) После того, как были проведены </w:t>
      </w:r>
      <w:proofErr w:type="spellStart"/>
      <w:r>
        <w:rPr>
          <w:lang w:val="ru-RU"/>
        </w:rPr>
        <w:t>дезработы</w:t>
      </w:r>
      <w:proofErr w:type="spellEnd"/>
      <w:r>
        <w:rPr>
          <w:lang w:val="ru-RU"/>
        </w:rPr>
        <w:t>, мы регистрируем их у себя в Базе</w:t>
      </w:r>
    </w:p>
    <w:p w14:paraId="635CEFBB" w14:textId="6BC2A983" w:rsidR="00936A28" w:rsidRDefault="00936A28">
      <w:pPr>
        <w:pStyle w:val="afb"/>
        <w:rPr>
          <w:lang w:val="ru-RU"/>
        </w:rPr>
      </w:pPr>
      <w:r>
        <w:rPr>
          <w:lang w:val="ru-RU"/>
        </w:rPr>
        <w:t>2) Далее идёт экспорт выполненных работ на Сайт</w:t>
      </w:r>
    </w:p>
    <w:p w14:paraId="25EDFD34" w14:textId="4A79A6C7" w:rsidR="00936A28" w:rsidRDefault="00936A28">
      <w:pPr>
        <w:pStyle w:val="afb"/>
        <w:rPr>
          <w:lang w:val="ru-RU"/>
        </w:rPr>
      </w:pPr>
      <w:r>
        <w:rPr>
          <w:lang w:val="ru-RU"/>
        </w:rPr>
        <w:t xml:space="preserve">3) Далее клиент автоматически получает письмо на почту с просьбой оценить работу. Я думаю, что в письме должны быть 5 </w:t>
      </w:r>
      <w:proofErr w:type="spellStart"/>
      <w:r>
        <w:rPr>
          <w:lang w:val="ru-RU"/>
        </w:rPr>
        <w:t>звёздочёк</w:t>
      </w:r>
      <w:proofErr w:type="spellEnd"/>
      <w:r>
        <w:rPr>
          <w:lang w:val="ru-RU"/>
        </w:rPr>
        <w:t xml:space="preserve">, Каждая звезда </w:t>
      </w:r>
      <w:proofErr w:type="spellStart"/>
      <w:r>
        <w:rPr>
          <w:lang w:val="ru-RU"/>
        </w:rPr>
        <w:t>соотвтетствует</w:t>
      </w:r>
      <w:proofErr w:type="spellEnd"/>
      <w:r>
        <w:rPr>
          <w:lang w:val="ru-RU"/>
        </w:rPr>
        <w:t xml:space="preserve"> баллу. При нажатии на звезду мы получаем оценку, которая </w:t>
      </w:r>
      <w:proofErr w:type="spellStart"/>
      <w:r>
        <w:rPr>
          <w:lang w:val="ru-RU"/>
        </w:rPr>
        <w:t>записываестя</w:t>
      </w:r>
      <w:proofErr w:type="spellEnd"/>
      <w:r>
        <w:rPr>
          <w:lang w:val="ru-RU"/>
        </w:rPr>
        <w:t xml:space="preserve"> на Сайте</w:t>
      </w:r>
    </w:p>
    <w:p w14:paraId="37FFEF58" w14:textId="5619B098" w:rsidR="00936A28" w:rsidRPr="00936A28" w:rsidRDefault="00936A28">
      <w:pPr>
        <w:pStyle w:val="afb"/>
        <w:rPr>
          <w:lang w:val="ru-RU"/>
        </w:rPr>
      </w:pPr>
      <w:r>
        <w:rPr>
          <w:lang w:val="ru-RU"/>
        </w:rPr>
        <w:t>4) Далее мы выгружаем оценку к себе в Базу</w:t>
      </w:r>
    </w:p>
  </w:comment>
  <w:comment w:id="50" w:author="Сергей Н. Рыжков" w:date="2020-01-31T13:53:00Z" w:initials="СНР">
    <w:p w14:paraId="691A4F10" w14:textId="0D41B2B7" w:rsidR="006E6407" w:rsidRPr="006E6407" w:rsidRDefault="006E6407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Ну вот придет вам письмо. Как Вы в письме сможете что-то сделать? А еще почтовые клиенты у всех разные. Может сделать страницу. Письмо придет со ссылкой на страницу </w:t>
      </w:r>
    </w:p>
  </w:comment>
  <w:comment w:id="51" w:author="Сергей Н. Рыжков" w:date="2020-01-29T12:07:00Z" w:initials="СНР">
    <w:p w14:paraId="2B47BD5F" w14:textId="0BC9A107" w:rsidR="002550ED" w:rsidRPr="001B1112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Подключение стороннего сервиса для чатов? Если да, то какого</w:t>
      </w:r>
    </w:p>
  </w:comment>
  <w:comment w:id="52" w:author="Виталий П" w:date="2020-01-30T15:46:00Z" w:initials="ПВ">
    <w:p w14:paraId="6BA6EFF3" w14:textId="77777777" w:rsidR="002550ED" w:rsidRPr="00B709B0" w:rsidRDefault="002550ED" w:rsidP="00FF3909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Если будем делать чат, только с подключением сторонних сервисов. Я пока не изучал этот вопрос, может у Вас есть на примете хорошие сервисы?</w:t>
      </w:r>
    </w:p>
    <w:p w14:paraId="2216AAA7" w14:textId="5A9D9D43" w:rsidR="002550ED" w:rsidRPr="00FF3909" w:rsidRDefault="002550ED">
      <w:pPr>
        <w:pStyle w:val="afb"/>
        <w:rPr>
          <w:lang w:val="ru-RU"/>
        </w:rPr>
      </w:pPr>
    </w:p>
  </w:comment>
  <w:comment w:id="53" w:author="Сергей Н. Рыжков" w:date="2020-01-31T11:27:00Z" w:initials="СНР">
    <w:p w14:paraId="24F90ED6" w14:textId="7DCB47B6" w:rsidR="002550ED" w:rsidRPr="00C26D8E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Выше писал. Да, я посмотрю и пришлю вам анализ</w:t>
      </w:r>
    </w:p>
  </w:comment>
  <w:comment w:id="54" w:author="Сергей Н. Рыжков" w:date="2020-01-29T12:27:00Z" w:initials="СНР">
    <w:p w14:paraId="54CE9C0D" w14:textId="247FA5E0" w:rsidR="002550ED" w:rsidRPr="004E5669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 С сайта нет доступа к Базе</w:t>
      </w:r>
    </w:p>
  </w:comment>
  <w:comment w:id="55" w:author="Виталий П" w:date="2020-01-30T15:47:00Z" w:initials="ПВ">
    <w:p w14:paraId="68B1B65F" w14:textId="77777777" w:rsidR="002550ED" w:rsidRDefault="002550ED" w:rsidP="00FF3909">
      <w:pPr>
        <w:pStyle w:val="afb"/>
      </w:pPr>
      <w:r>
        <w:rPr>
          <w:rStyle w:val="afa"/>
        </w:rPr>
        <w:annotationRef/>
      </w:r>
      <w:r>
        <w:rPr>
          <w:lang w:val="ru-RU"/>
        </w:rPr>
        <w:t>Весь импорт/экспорт нужно согласовать с Александром. Он направлял Вам письмо, но от Вас не было ответа</w:t>
      </w:r>
    </w:p>
    <w:p w14:paraId="78B044F2" w14:textId="2BAAC064" w:rsidR="002550ED" w:rsidRDefault="002550ED">
      <w:pPr>
        <w:pStyle w:val="afb"/>
      </w:pPr>
    </w:p>
  </w:comment>
  <w:comment w:id="56" w:author="Сергей Н. Рыжков" w:date="2020-01-31T11:29:00Z" w:initials="СНР">
    <w:p w14:paraId="44560CB1" w14:textId="77777777" w:rsidR="002550ED" w:rsidRPr="00C26D8E" w:rsidRDefault="002550ED" w:rsidP="00C26D8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 меня есть письмо только по структуре БД для хранения информации. По импорту\экспорту не было. Если я упустил, прошу продублировать</w:t>
      </w:r>
    </w:p>
    <w:p w14:paraId="7A8B1404" w14:textId="448BDACF" w:rsidR="002550ED" w:rsidRDefault="002550ED">
      <w:pPr>
        <w:pStyle w:val="afb"/>
      </w:pPr>
    </w:p>
  </w:comment>
  <w:comment w:id="57" w:author="Виталий П" w:date="2020-01-31T13:44:00Z" w:initials="ПВ">
    <w:p w14:paraId="356D023B" w14:textId="77777777" w:rsidR="00B45DC1" w:rsidRPr="00773967" w:rsidRDefault="00B45DC1" w:rsidP="00B45DC1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Напишите ему сами письмо импорту/экспорту. Начните общение и согласуйте все вопросы. Он будет с нашей стороны заниматься этими вопросами. Меня обязательно в копию ставьте</w:t>
      </w:r>
    </w:p>
    <w:p w14:paraId="7319C663" w14:textId="3EDCBDE0" w:rsidR="00B45DC1" w:rsidRPr="00B45DC1" w:rsidRDefault="00B45DC1">
      <w:pPr>
        <w:pStyle w:val="afb"/>
        <w:rPr>
          <w:lang w:val="ru-RU"/>
        </w:rPr>
      </w:pPr>
    </w:p>
  </w:comment>
  <w:comment w:id="58" w:author="Сергей Н. Рыжков" w:date="2020-01-29T12:29:00Z" w:initials="СНР">
    <w:p w14:paraId="7E1B4CE8" w14:textId="6F6FFA23" w:rsidR="002550ED" w:rsidRPr="00B7406E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Делаем? Если да, то необходим макет как располагать в футере если несколько </w:t>
      </w:r>
      <w:proofErr w:type="spellStart"/>
      <w:r>
        <w:rPr>
          <w:lang w:val="ru-RU"/>
        </w:rPr>
        <w:t>соц.сейтей</w:t>
      </w:r>
      <w:proofErr w:type="spellEnd"/>
    </w:p>
  </w:comment>
  <w:comment w:id="59" w:author="Виталий П" w:date="2020-01-30T15:47:00Z" w:initials="ПВ">
    <w:p w14:paraId="2F181D8B" w14:textId="65893D53" w:rsidR="002550ED" w:rsidRPr="00FF3909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Ок, сделаем</w:t>
      </w:r>
    </w:p>
  </w:comment>
  <w:comment w:id="60" w:author="Сергей Н. Рыжков" w:date="2020-01-29T12:30:00Z" w:initials="СНР">
    <w:p w14:paraId="6D332F41" w14:textId="77777777" w:rsidR="002550ED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Сейчас нет. Мы изменили логику полностью. Раздел =</w:t>
      </w:r>
      <w:r w:rsidRPr="00B7406E">
        <w:rPr>
          <w:lang w:val="ru-RU"/>
        </w:rPr>
        <w:t>&gt;</w:t>
      </w:r>
      <w:r>
        <w:rPr>
          <w:lang w:val="ru-RU"/>
        </w:rPr>
        <w:t xml:space="preserve"> Услуга первого уровня =</w:t>
      </w:r>
      <w:r w:rsidRPr="00B7406E">
        <w:rPr>
          <w:lang w:val="ru-RU"/>
        </w:rPr>
        <w:t>&gt;</w:t>
      </w:r>
      <w:r>
        <w:rPr>
          <w:lang w:val="ru-RU"/>
        </w:rPr>
        <w:t xml:space="preserve"> Услуга второго уровня</w:t>
      </w:r>
    </w:p>
    <w:p w14:paraId="35DBF857" w14:textId="5FA8CF17" w:rsidR="002550ED" w:rsidRPr="00B7406E" w:rsidRDefault="002550ED">
      <w:pPr>
        <w:pStyle w:val="afb"/>
        <w:rPr>
          <w:lang w:val="ru-RU"/>
        </w:rPr>
      </w:pPr>
      <w:r>
        <w:rPr>
          <w:lang w:val="ru-RU"/>
        </w:rPr>
        <w:t>Удалить.</w:t>
      </w:r>
    </w:p>
  </w:comment>
  <w:comment w:id="61" w:author="Виталий П" w:date="2020-01-30T15:48:00Z" w:initials="ПВ">
    <w:p w14:paraId="3DE50E3E" w14:textId="0E86F993" w:rsidR="002550ED" w:rsidRPr="00703D6D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Если удалим, тогда нужно внести изменения в Карточку услуги» и добавить там вкладку Прайс-лист. Но можно и оставить, т.к. здесь речь идёт о функционале, а способ реализации мы можем менять в соответствии с договором</w:t>
      </w:r>
    </w:p>
  </w:comment>
  <w:comment w:id="62" w:author="Сергей Н. Рыжков" w:date="2020-01-31T11:31:00Z" w:initials="СНР">
    <w:p w14:paraId="121E1D0C" w14:textId="6189ACD6" w:rsidR="002550ED" w:rsidRPr="00420D33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Хорошо. Если у вас не будет претензий (вдруг), то оставим так. </w:t>
      </w:r>
    </w:p>
  </w:comment>
  <w:comment w:id="63" w:author="Виталий П" w:date="2020-01-31T13:45:00Z" w:initials="ПВ">
    <w:p w14:paraId="31FB72B1" w14:textId="4E50C88A" w:rsidR="00B45DC1" w:rsidRPr="00B45DC1" w:rsidRDefault="00B45DC1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Претензий не будет</w:t>
      </w:r>
    </w:p>
  </w:comment>
  <w:comment w:id="65" w:author="Сергей Н. Рыжков" w:date="2020-01-29T12:44:00Z" w:initials="СНР">
    <w:p w14:paraId="26B0F91B" w14:textId="6CBD6642" w:rsidR="002550ED" w:rsidRPr="005763DB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? Видимо техническая ошибка. Удалить.</w:t>
      </w:r>
    </w:p>
  </w:comment>
  <w:comment w:id="66" w:author="Виталий П" w:date="2020-01-30T15:51:00Z" w:initials="ПВ">
    <w:p w14:paraId="6B214395" w14:textId="7AD0E0DE" w:rsidR="002550ED" w:rsidRPr="00703D6D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Да, нужно удалить</w:t>
      </w:r>
    </w:p>
  </w:comment>
  <w:comment w:id="90" w:author="Сергей Н. Рыжков" w:date="2020-01-29T12:46:00Z" w:initials="СНР">
    <w:p w14:paraId="3908E691" w14:textId="0A568BF1" w:rsidR="002550ED" w:rsidRPr="005763DB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 нас изменилась логика. Нет такого раздела</w:t>
      </w:r>
    </w:p>
  </w:comment>
  <w:comment w:id="91" w:author="Виталий П" w:date="2020-01-30T15:52:00Z" w:initials="ПВ">
    <w:p w14:paraId="3A4F9C29" w14:textId="3ABC32DE" w:rsidR="002550ED" w:rsidRPr="00703D6D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Да, можно удалить</w:t>
      </w:r>
    </w:p>
  </w:comment>
  <w:comment w:id="156" w:author="Сергей Н. Рыжков" w:date="2020-01-29T14:32:00Z" w:initials="СНР">
    <w:p w14:paraId="4E5B0DE9" w14:textId="05C1578A" w:rsidR="002550ED" w:rsidRPr="00066CFE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Удалить. Все зависит от хостинга</w:t>
      </w:r>
    </w:p>
  </w:comment>
  <w:comment w:id="157" w:author="Виталий П" w:date="2020-01-30T15:53:00Z" w:initials="ПВ">
    <w:p w14:paraId="60F84A6F" w14:textId="7DFA4B21" w:rsidR="002550ED" w:rsidRPr="00703D6D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Ок, давайте удалим</w:t>
      </w:r>
    </w:p>
  </w:comment>
  <w:comment w:id="168" w:author="Сергей Н. Рыжков" w:date="2020-01-29T14:32:00Z" w:initials="СНР">
    <w:p w14:paraId="6547F8C9" w14:textId="0D35F6F0" w:rsidR="002550ED" w:rsidRPr="00066CFE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Удалить. Все зависит от хостинга</w:t>
      </w:r>
    </w:p>
  </w:comment>
  <w:comment w:id="169" w:author="Виталий П" w:date="2020-01-30T15:53:00Z" w:initials="ПВ">
    <w:p w14:paraId="0621225C" w14:textId="7F7C3CE6" w:rsidR="002550ED" w:rsidRPr="00703D6D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Ок, давайте удалим</w:t>
      </w:r>
    </w:p>
  </w:comment>
  <w:comment w:id="219" w:author="Виталий П" w:date="2020-01-30T15:55:00Z" w:initials="ПВ">
    <w:p w14:paraId="2A464496" w14:textId="3D270575" w:rsidR="002550ED" w:rsidRPr="001B6F5C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Я не знаю каким должен быть этот файл и что он должен содержать.</w:t>
      </w:r>
    </w:p>
  </w:comment>
  <w:comment w:id="221" w:author="Сергей Н. Рыжков" w:date="2020-01-29T14:37:00Z" w:initials="СНР">
    <w:p w14:paraId="5BC23F51" w14:textId="1EF46FFA" w:rsidR="002550ED" w:rsidRPr="00B709B0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 w:rsidRPr="00B709B0">
        <w:rPr>
          <w:lang w:val="ru-RU"/>
        </w:rPr>
        <w:t>?</w:t>
      </w:r>
    </w:p>
  </w:comment>
  <w:comment w:id="222" w:author="Виталий П" w:date="2020-01-30T15:54:00Z" w:initials="ПВ">
    <w:p w14:paraId="5C393778" w14:textId="6E3C7A29" w:rsidR="002550ED" w:rsidRPr="001B6F5C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Не </w:t>
      </w:r>
      <w:proofErr w:type="gramStart"/>
      <w:r>
        <w:rPr>
          <w:lang w:val="ru-RU"/>
        </w:rPr>
        <w:t>знаю</w:t>
      </w:r>
      <w:proofErr w:type="gramEnd"/>
      <w:r>
        <w:rPr>
          <w:lang w:val="ru-RU"/>
        </w:rPr>
        <w:t xml:space="preserve"> что это. Давайте удалим</w:t>
      </w:r>
    </w:p>
  </w:comment>
  <w:comment w:id="232" w:author="Сергей Н. Рыжков" w:date="2020-01-29T14:37:00Z" w:initials="СНР">
    <w:p w14:paraId="227889A9" w14:textId="66064981" w:rsidR="002550ED" w:rsidRPr="00B709B0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 w:rsidRPr="00B709B0">
        <w:rPr>
          <w:lang w:val="ru-RU"/>
        </w:rPr>
        <w:t>?</w:t>
      </w:r>
    </w:p>
  </w:comment>
  <w:comment w:id="233" w:author="Виталий П" w:date="2020-01-30T15:54:00Z" w:initials="ПВ">
    <w:p w14:paraId="21276F4E" w14:textId="202AF002" w:rsidR="002550ED" w:rsidRPr="001B6F5C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Удаляем</w:t>
      </w:r>
    </w:p>
  </w:comment>
  <w:comment w:id="241" w:author="Сергей Н. Рыжков" w:date="2020-01-29T14:37:00Z" w:initials="СНР">
    <w:p w14:paraId="1A3EBF8B" w14:textId="627CE3ED" w:rsidR="002550ED" w:rsidRPr="00B709B0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 w:rsidRPr="00B709B0">
        <w:rPr>
          <w:lang w:val="ru-RU"/>
        </w:rPr>
        <w:t>?</w:t>
      </w:r>
    </w:p>
  </w:comment>
  <w:comment w:id="242" w:author="Виталий П" w:date="2020-01-30T15:56:00Z" w:initials="ПВ">
    <w:p w14:paraId="1D092389" w14:textId="4B7DBBF7" w:rsidR="002550ED" w:rsidRPr="001B6F5C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Удалить раздел</w:t>
      </w:r>
    </w:p>
  </w:comment>
  <w:comment w:id="271" w:author="Сергей Н. Рыжков" w:date="2020-01-29T14:38:00Z" w:initials="СНР">
    <w:p w14:paraId="6C40DE3A" w14:textId="2B1C37E8" w:rsidR="002550ED" w:rsidRPr="00B709B0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 w:rsidRPr="00B709B0">
        <w:rPr>
          <w:lang w:val="ru-RU"/>
        </w:rPr>
        <w:t>?</w:t>
      </w:r>
    </w:p>
  </w:comment>
  <w:comment w:id="272" w:author="Виталий П" w:date="2020-01-30T15:56:00Z" w:initials="ПВ">
    <w:p w14:paraId="31A0CCA5" w14:textId="205DEAD1" w:rsidR="002550ED" w:rsidRPr="001B6F5C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Удалить раздел</w:t>
      </w:r>
    </w:p>
  </w:comment>
  <w:comment w:id="282" w:author="Сергей Н. Рыжков" w:date="2020-01-29T14:38:00Z" w:initials="СНР">
    <w:p w14:paraId="74997D2B" w14:textId="7FA26742" w:rsidR="002550ED" w:rsidRPr="00066CFE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Удалить</w:t>
      </w:r>
    </w:p>
  </w:comment>
  <w:comment w:id="283" w:author="Виталий П" w:date="2020-01-30T15:58:00Z" w:initials="ПВ">
    <w:p w14:paraId="2D2E9238" w14:textId="49F642EE" w:rsidR="002550ED" w:rsidRPr="001B6F5C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Почему?</w:t>
      </w:r>
    </w:p>
  </w:comment>
  <w:comment w:id="284" w:author="Сергей Н. Рыжков" w:date="2020-01-31T11:35:00Z" w:initials="СНР">
    <w:p w14:paraId="17F32514" w14:textId="682DBC54" w:rsidR="002550ED" w:rsidRPr="00420D33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Можно и </w:t>
      </w:r>
      <w:proofErr w:type="spellStart"/>
      <w:r>
        <w:rPr>
          <w:lang w:val="ru-RU"/>
        </w:rPr>
        <w:t>сотавить</w:t>
      </w:r>
      <w:proofErr w:type="spellEnd"/>
      <w:r>
        <w:rPr>
          <w:lang w:val="ru-RU"/>
        </w:rPr>
        <w:t xml:space="preserve">. Просто как-то в ТЗ раздел «Полезные </w:t>
      </w:r>
      <w:proofErr w:type="gramStart"/>
      <w:r>
        <w:rPr>
          <w:lang w:val="ru-RU"/>
        </w:rPr>
        <w:t>подсказки»…</w:t>
      </w:r>
      <w:proofErr w:type="gramEnd"/>
      <w:r>
        <w:rPr>
          <w:lang w:val="ru-RU"/>
        </w:rPr>
        <w:t>с фразами «мы можем» (а может и нет). Ладно пусть остается.</w:t>
      </w:r>
    </w:p>
  </w:comment>
  <w:comment w:id="287" w:author="Сергей Н. Рыжков" w:date="2020-01-29T14:40:00Z" w:initials="СНР">
    <w:p w14:paraId="1F72FBF5" w14:textId="77E6259A" w:rsidR="002550ED" w:rsidRPr="00066CFE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Удалить. </w:t>
      </w:r>
    </w:p>
  </w:comment>
  <w:comment w:id="288" w:author="Виталий П" w:date="2020-01-30T15:59:00Z" w:initials="ПВ">
    <w:p w14:paraId="077273E4" w14:textId="38F724B2" w:rsidR="002550ED" w:rsidRPr="001B6F5C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Почему?</w:t>
      </w:r>
    </w:p>
  </w:comment>
  <w:comment w:id="293" w:author="Сергей Н. Рыжков" w:date="2020-01-29T14:38:00Z" w:initials="СНР">
    <w:p w14:paraId="14604EE2" w14:textId="58F6D655" w:rsidR="002550ED" w:rsidRPr="00066CFE" w:rsidRDefault="002550ED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Это на хостинге должны сделать. Удалить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85AEF9" w15:done="0"/>
  <w15:commentEx w15:paraId="21175668" w15:paraIdParent="0A85AEF9" w15:done="0"/>
  <w15:commentEx w15:paraId="7B29188B" w15:paraIdParent="0A85AEF9" w15:done="0"/>
  <w15:commentEx w15:paraId="64C3CEDD" w15:done="0"/>
  <w15:commentEx w15:paraId="0C9A61BE" w15:paraIdParent="64C3CEDD" w15:done="0"/>
  <w15:commentEx w15:paraId="2F339574" w15:paraIdParent="64C3CEDD" w15:done="0"/>
  <w15:commentEx w15:paraId="45E17EB0" w15:paraIdParent="64C3CEDD" w15:done="0"/>
  <w15:commentEx w15:paraId="114A148A" w15:done="0"/>
  <w15:commentEx w15:paraId="51FA6FF1" w15:paraIdParent="114A148A" w15:done="0"/>
  <w15:commentEx w15:paraId="1882D5C6" w15:done="0"/>
  <w15:commentEx w15:paraId="03CE396F" w15:paraIdParent="1882D5C6" w15:done="0"/>
  <w15:commentEx w15:paraId="725BA0A2" w15:done="0"/>
  <w15:commentEx w15:paraId="0B38BDE7" w15:paraIdParent="725BA0A2" w15:done="0"/>
  <w15:commentEx w15:paraId="5AB4C569" w15:done="0"/>
  <w15:commentEx w15:paraId="6ADB269F" w15:paraIdParent="5AB4C569" w15:done="0"/>
  <w15:commentEx w15:paraId="78286D92" w15:paraIdParent="5AB4C569" w15:done="0"/>
  <w15:commentEx w15:paraId="69083A06" w15:done="0"/>
  <w15:commentEx w15:paraId="60BFB959" w15:paraIdParent="69083A06" w15:done="0"/>
  <w15:commentEx w15:paraId="3F022E21" w15:paraIdParent="69083A06" w15:done="0"/>
  <w15:commentEx w15:paraId="227279E6" w15:done="0"/>
  <w15:commentEx w15:paraId="04E30FC3" w15:paraIdParent="227279E6" w15:done="0"/>
  <w15:commentEx w15:paraId="496BE7DD" w15:paraIdParent="227279E6" w15:done="0"/>
  <w15:commentEx w15:paraId="23002C95" w15:done="0"/>
  <w15:commentEx w15:paraId="6DC500CB" w15:paraIdParent="23002C95" w15:done="0"/>
  <w15:commentEx w15:paraId="24B1583E" w15:done="0"/>
  <w15:commentEx w15:paraId="5357F1EC" w15:paraIdParent="24B1583E" w15:done="0"/>
  <w15:commentEx w15:paraId="357E8AA7" w15:done="0"/>
  <w15:commentEx w15:paraId="59BABC2E" w15:paraIdParent="357E8AA7" w15:done="0"/>
  <w15:commentEx w15:paraId="1CCC661A" w15:paraIdParent="357E8AA7" w15:done="0"/>
  <w15:commentEx w15:paraId="6F43E434" w15:done="0"/>
  <w15:commentEx w15:paraId="27E2241D" w15:paraIdParent="6F43E434" w15:done="0"/>
  <w15:commentEx w15:paraId="69B5F782" w15:paraIdParent="6F43E434" w15:done="0"/>
  <w15:commentEx w15:paraId="618E87A5" w15:done="0"/>
  <w15:commentEx w15:paraId="601406BD" w15:paraIdParent="618E87A5" w15:done="0"/>
  <w15:commentEx w15:paraId="7FE5A6D4" w15:paraIdParent="618E87A5" w15:done="0"/>
  <w15:commentEx w15:paraId="1B14E11E" w15:paraIdParent="618E87A5" w15:done="0"/>
  <w15:commentEx w15:paraId="35053C67" w15:done="0"/>
  <w15:commentEx w15:paraId="276C7E4A" w15:paraIdParent="35053C67" w15:done="0"/>
  <w15:commentEx w15:paraId="7DC809B6" w15:paraIdParent="35053C67" w15:done="0"/>
  <w15:commentEx w15:paraId="59FBE555" w15:done="0"/>
  <w15:commentEx w15:paraId="1AE20C71" w15:paraIdParent="59FBE555" w15:done="0"/>
  <w15:commentEx w15:paraId="584E3293" w15:paraIdParent="59FBE555" w15:done="0"/>
  <w15:commentEx w15:paraId="37FFEF58" w15:paraIdParent="59FBE555" w15:done="0"/>
  <w15:commentEx w15:paraId="691A4F10" w15:paraIdParent="59FBE555" w15:done="0"/>
  <w15:commentEx w15:paraId="2B47BD5F" w15:done="0"/>
  <w15:commentEx w15:paraId="2216AAA7" w15:paraIdParent="2B47BD5F" w15:done="0"/>
  <w15:commentEx w15:paraId="24F90ED6" w15:paraIdParent="2B47BD5F" w15:done="0"/>
  <w15:commentEx w15:paraId="54CE9C0D" w15:done="0"/>
  <w15:commentEx w15:paraId="78B044F2" w15:paraIdParent="54CE9C0D" w15:done="0"/>
  <w15:commentEx w15:paraId="7A8B1404" w15:paraIdParent="54CE9C0D" w15:done="0"/>
  <w15:commentEx w15:paraId="7319C663" w15:paraIdParent="54CE9C0D" w15:done="0"/>
  <w15:commentEx w15:paraId="7E1B4CE8" w15:done="0"/>
  <w15:commentEx w15:paraId="2F181D8B" w15:paraIdParent="7E1B4CE8" w15:done="0"/>
  <w15:commentEx w15:paraId="35DBF857" w15:done="0"/>
  <w15:commentEx w15:paraId="3DE50E3E" w15:paraIdParent="35DBF857" w15:done="0"/>
  <w15:commentEx w15:paraId="121E1D0C" w15:paraIdParent="35DBF857" w15:done="0"/>
  <w15:commentEx w15:paraId="31FB72B1" w15:paraIdParent="35DBF857" w15:done="0"/>
  <w15:commentEx w15:paraId="26B0F91B" w15:done="0"/>
  <w15:commentEx w15:paraId="6B214395" w15:paraIdParent="26B0F91B" w15:done="0"/>
  <w15:commentEx w15:paraId="3908E691" w15:done="0"/>
  <w15:commentEx w15:paraId="3A4F9C29" w15:paraIdParent="3908E691" w15:done="0"/>
  <w15:commentEx w15:paraId="4E5B0DE9" w15:done="0"/>
  <w15:commentEx w15:paraId="60F84A6F" w15:paraIdParent="4E5B0DE9" w15:done="0"/>
  <w15:commentEx w15:paraId="6547F8C9" w15:done="0"/>
  <w15:commentEx w15:paraId="0621225C" w15:paraIdParent="6547F8C9" w15:done="0"/>
  <w15:commentEx w15:paraId="2A464496" w15:done="0"/>
  <w15:commentEx w15:paraId="5BC23F51" w15:done="0"/>
  <w15:commentEx w15:paraId="5C393778" w15:paraIdParent="5BC23F51" w15:done="0"/>
  <w15:commentEx w15:paraId="227889A9" w15:done="0"/>
  <w15:commentEx w15:paraId="21276F4E" w15:paraIdParent="227889A9" w15:done="0"/>
  <w15:commentEx w15:paraId="1A3EBF8B" w15:done="0"/>
  <w15:commentEx w15:paraId="1D092389" w15:paraIdParent="1A3EBF8B" w15:done="0"/>
  <w15:commentEx w15:paraId="6C40DE3A" w15:done="0"/>
  <w15:commentEx w15:paraId="31A0CCA5" w15:paraIdParent="6C40DE3A" w15:done="0"/>
  <w15:commentEx w15:paraId="74997D2B" w15:done="0"/>
  <w15:commentEx w15:paraId="2D2E9238" w15:paraIdParent="74997D2B" w15:done="0"/>
  <w15:commentEx w15:paraId="17F32514" w15:paraIdParent="74997D2B" w15:done="0"/>
  <w15:commentEx w15:paraId="1F72FBF5" w15:done="0"/>
  <w15:commentEx w15:paraId="077273E4" w15:paraIdParent="1F72FBF5" w15:done="0"/>
  <w15:commentEx w15:paraId="14604EE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Roboto">
    <w:altName w:val="Times New Roman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F5A8B"/>
    <w:multiLevelType w:val="hybridMultilevel"/>
    <w:tmpl w:val="D758D388"/>
    <w:lvl w:ilvl="0" w:tplc="34C489EE">
      <w:start w:val="2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D1A1801"/>
    <w:multiLevelType w:val="multilevel"/>
    <w:tmpl w:val="8B7EC79E"/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0000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■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●.%5.%6.%7.%8.%9."/>
      <w:lvlJc w:val="right"/>
      <w:pPr>
        <w:ind w:left="6480" w:hanging="360"/>
      </w:pPr>
      <w:rPr>
        <w:u w:val="none"/>
      </w:rPr>
    </w:lvl>
  </w:abstractNum>
  <w:abstractNum w:abstractNumId="2">
    <w:nsid w:val="24F870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E57FFC"/>
    <w:multiLevelType w:val="multilevel"/>
    <w:tmpl w:val="7AB8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3D64DE9"/>
    <w:multiLevelType w:val="multilevel"/>
    <w:tmpl w:val="5D90C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81D6922"/>
    <w:multiLevelType w:val="multilevel"/>
    <w:tmpl w:val="2F72B1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3A1F680A"/>
    <w:multiLevelType w:val="multilevel"/>
    <w:tmpl w:val="179C3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BFF627F"/>
    <w:multiLevelType w:val="multilevel"/>
    <w:tmpl w:val="FD4E29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43BA0528"/>
    <w:multiLevelType w:val="multilevel"/>
    <w:tmpl w:val="13982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F49780B"/>
    <w:multiLevelType w:val="multilevel"/>
    <w:tmpl w:val="0EE6F0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58795BDA"/>
    <w:multiLevelType w:val="multilevel"/>
    <w:tmpl w:val="1F264CC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nsid w:val="59E73BC3"/>
    <w:multiLevelType w:val="multilevel"/>
    <w:tmpl w:val="F03014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4B36067"/>
    <w:multiLevelType w:val="multilevel"/>
    <w:tmpl w:val="2B70EBAC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13">
    <w:nsid w:val="65692CCF"/>
    <w:multiLevelType w:val="multilevel"/>
    <w:tmpl w:val="6DFA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71C6A44"/>
    <w:multiLevelType w:val="multilevel"/>
    <w:tmpl w:val="22301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7ED459A"/>
    <w:multiLevelType w:val="multilevel"/>
    <w:tmpl w:val="E3D03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1"/>
  </w:num>
  <w:num w:numId="5">
    <w:abstractNumId w:val="6"/>
  </w:num>
  <w:num w:numId="6">
    <w:abstractNumId w:val="9"/>
  </w:num>
  <w:num w:numId="7">
    <w:abstractNumId w:val="7"/>
  </w:num>
  <w:num w:numId="8">
    <w:abstractNumId w:val="3"/>
  </w:num>
  <w:num w:numId="9">
    <w:abstractNumId w:val="4"/>
  </w:num>
  <w:num w:numId="10">
    <w:abstractNumId w:val="1"/>
  </w:num>
  <w:num w:numId="11">
    <w:abstractNumId w:val="14"/>
  </w:num>
  <w:num w:numId="12">
    <w:abstractNumId w:val="8"/>
  </w:num>
  <w:num w:numId="13">
    <w:abstractNumId w:val="12"/>
  </w:num>
  <w:num w:numId="14">
    <w:abstractNumId w:val="15"/>
  </w:num>
  <w:num w:numId="15">
    <w:abstractNumId w:val="2"/>
  </w:num>
  <w:num w:numId="1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Н. Рыжков">
    <w15:presenceInfo w15:providerId="AD" w15:userId="S-1-5-21-2025962861-1989551113-4156088462-1120"/>
  </w15:person>
  <w15:person w15:author="Виталий П">
    <w15:presenceInfo w15:providerId="None" w15:userId="Виталий П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3F"/>
    <w:rsid w:val="000579D8"/>
    <w:rsid w:val="0006178B"/>
    <w:rsid w:val="00066CFE"/>
    <w:rsid w:val="000971C2"/>
    <w:rsid w:val="000A3145"/>
    <w:rsid w:val="001320C2"/>
    <w:rsid w:val="001A1446"/>
    <w:rsid w:val="001B1112"/>
    <w:rsid w:val="001B6F5C"/>
    <w:rsid w:val="002550ED"/>
    <w:rsid w:val="002604D4"/>
    <w:rsid w:val="0027491A"/>
    <w:rsid w:val="00275E57"/>
    <w:rsid w:val="002829AC"/>
    <w:rsid w:val="002873D4"/>
    <w:rsid w:val="002E2D7F"/>
    <w:rsid w:val="003A630C"/>
    <w:rsid w:val="003C2A4D"/>
    <w:rsid w:val="003E721F"/>
    <w:rsid w:val="003F128D"/>
    <w:rsid w:val="00420D33"/>
    <w:rsid w:val="00437F07"/>
    <w:rsid w:val="00492CC9"/>
    <w:rsid w:val="004D748D"/>
    <w:rsid w:val="004E5669"/>
    <w:rsid w:val="005205CC"/>
    <w:rsid w:val="00535759"/>
    <w:rsid w:val="005763DB"/>
    <w:rsid w:val="005B788E"/>
    <w:rsid w:val="005C2971"/>
    <w:rsid w:val="005E1875"/>
    <w:rsid w:val="005E31AC"/>
    <w:rsid w:val="005F0018"/>
    <w:rsid w:val="005F13DD"/>
    <w:rsid w:val="006340F8"/>
    <w:rsid w:val="0063577A"/>
    <w:rsid w:val="006448AC"/>
    <w:rsid w:val="006A3D19"/>
    <w:rsid w:val="006B0638"/>
    <w:rsid w:val="006D2C7E"/>
    <w:rsid w:val="006E6407"/>
    <w:rsid w:val="00703D6D"/>
    <w:rsid w:val="007127D6"/>
    <w:rsid w:val="00736665"/>
    <w:rsid w:val="0076351B"/>
    <w:rsid w:val="00773967"/>
    <w:rsid w:val="0079347D"/>
    <w:rsid w:val="00795EFF"/>
    <w:rsid w:val="007C1535"/>
    <w:rsid w:val="007E2362"/>
    <w:rsid w:val="007F13D7"/>
    <w:rsid w:val="00811A89"/>
    <w:rsid w:val="00823486"/>
    <w:rsid w:val="008347C6"/>
    <w:rsid w:val="00887B63"/>
    <w:rsid w:val="008A04C9"/>
    <w:rsid w:val="008B1506"/>
    <w:rsid w:val="008C5A83"/>
    <w:rsid w:val="008E00C9"/>
    <w:rsid w:val="009158A9"/>
    <w:rsid w:val="00921B50"/>
    <w:rsid w:val="0093448A"/>
    <w:rsid w:val="00936A28"/>
    <w:rsid w:val="00963646"/>
    <w:rsid w:val="00980DA2"/>
    <w:rsid w:val="00981D6F"/>
    <w:rsid w:val="009F5F31"/>
    <w:rsid w:val="00A0217A"/>
    <w:rsid w:val="00A21D44"/>
    <w:rsid w:val="00A241F1"/>
    <w:rsid w:val="00AC2443"/>
    <w:rsid w:val="00AC6D09"/>
    <w:rsid w:val="00AF663F"/>
    <w:rsid w:val="00B07C26"/>
    <w:rsid w:val="00B3048D"/>
    <w:rsid w:val="00B45DC1"/>
    <w:rsid w:val="00B709B0"/>
    <w:rsid w:val="00B7406E"/>
    <w:rsid w:val="00BA49C0"/>
    <w:rsid w:val="00BA6281"/>
    <w:rsid w:val="00BA7B42"/>
    <w:rsid w:val="00BB2F89"/>
    <w:rsid w:val="00BC4F61"/>
    <w:rsid w:val="00C1568D"/>
    <w:rsid w:val="00C26D8E"/>
    <w:rsid w:val="00C55137"/>
    <w:rsid w:val="00CB4501"/>
    <w:rsid w:val="00CB52E0"/>
    <w:rsid w:val="00CC23FC"/>
    <w:rsid w:val="00CF76F5"/>
    <w:rsid w:val="00DA23B3"/>
    <w:rsid w:val="00DE5276"/>
    <w:rsid w:val="00DF011C"/>
    <w:rsid w:val="00DF0AD1"/>
    <w:rsid w:val="00DF7A9C"/>
    <w:rsid w:val="00ED4FB5"/>
    <w:rsid w:val="00ED766B"/>
    <w:rsid w:val="00F66F1C"/>
    <w:rsid w:val="00F72D42"/>
    <w:rsid w:val="00FD0AC9"/>
    <w:rsid w:val="00FE3BB0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D583"/>
  <w15:docId w15:val="{173D5BDE-3FF0-482C-B34E-494550F7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f8">
    <w:name w:val="List Paragraph"/>
    <w:basedOn w:val="a"/>
    <w:uiPriority w:val="34"/>
    <w:qFormat/>
    <w:rsid w:val="00ED4FB5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styleId="af9">
    <w:name w:val="Hyperlink"/>
    <w:basedOn w:val="a0"/>
    <w:uiPriority w:val="99"/>
    <w:unhideWhenUsed/>
    <w:rsid w:val="00ED4FB5"/>
    <w:rPr>
      <w:color w:val="0000FF" w:themeColor="hyperlink"/>
      <w:u w:val="single"/>
    </w:rPr>
  </w:style>
  <w:style w:type="character" w:styleId="afa">
    <w:name w:val="annotation reference"/>
    <w:basedOn w:val="a0"/>
    <w:uiPriority w:val="99"/>
    <w:semiHidden/>
    <w:unhideWhenUsed/>
    <w:rsid w:val="001A1446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1A1446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1A1446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A1446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A1446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1A14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1A1446"/>
    <w:rPr>
      <w:rFonts w:ascii="Segoe UI" w:hAnsi="Segoe UI" w:cs="Segoe UI"/>
      <w:sz w:val="18"/>
      <w:szCs w:val="18"/>
    </w:rPr>
  </w:style>
  <w:style w:type="paragraph" w:customStyle="1" w:styleId="Normalunindented">
    <w:name w:val="Normal unindented"/>
    <w:aliases w:val="Обычный Без отступа"/>
    <w:qFormat/>
    <w:rsid w:val="00FE3BB0"/>
    <w:pPr>
      <w:spacing w:before="120" w:after="120"/>
      <w:jc w:val="both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sms.ru/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hyperlink" Target="https://atlantisisrael.com/home" TargetMode="External"/><Relationship Id="rId39" Type="http://schemas.openxmlformats.org/officeDocument/2006/relationships/hyperlink" Target="http://schema.org/SaleEvent" TargetMode="External"/><Relationship Id="rId21" Type="http://schemas.openxmlformats.org/officeDocument/2006/relationships/hyperlink" Target="http://site.com/" TargetMode="External"/><Relationship Id="rId34" Type="http://schemas.openxmlformats.org/officeDocument/2006/relationships/image" Target="media/image6.jpg"/><Relationship Id="rId42" Type="http://schemas.openxmlformats.org/officeDocument/2006/relationships/hyperlink" Target="https://developers.google.com/search/docs/data-types/corporate-contact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sberbank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koset.ru" TargetMode="External"/><Relationship Id="rId29" Type="http://schemas.openxmlformats.org/officeDocument/2006/relationships/hyperlink" Target="https://www.sitemaps.org/ru/protocol.html" TargetMode="External"/><Relationship Id="rId11" Type="http://schemas.openxmlformats.org/officeDocument/2006/relationships/hyperlink" Target="http://www.pest.ekoset.ru" TargetMode="External"/><Relationship Id="rId24" Type="http://schemas.openxmlformats.org/officeDocument/2006/relationships/hyperlink" Target="http://site.com/" TargetMode="External"/><Relationship Id="rId32" Type="http://schemas.openxmlformats.org/officeDocument/2006/relationships/hyperlink" Target="https://support.google.com/webmasters/answer/178636?hl=ru" TargetMode="External"/><Relationship Id="rId37" Type="http://schemas.openxmlformats.org/officeDocument/2006/relationships/hyperlink" Target="http://schema.org/WebPage" TargetMode="External"/><Relationship Id="rId40" Type="http://schemas.openxmlformats.org/officeDocument/2006/relationships/hyperlink" Target="http://schema.org/AggregateRating" TargetMode="External"/><Relationship Id="rId45" Type="http://schemas.openxmlformats.org/officeDocument/2006/relationships/hyperlink" Target="http://blog.seolib.ru/raznoe/optimizaciya-izobrazhenij-dlya-mobilnyx-ustrojst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oxi.ru/V2VzzWFdkDoO2v" TargetMode="External"/><Relationship Id="rId23" Type="http://schemas.openxmlformats.org/officeDocument/2006/relationships/hyperlink" Target="http://site.com/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schema.org/Product" TargetMode="External"/><Relationship Id="rId49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://site.com/" TargetMode="External"/><Relationship Id="rId31" Type="http://schemas.openxmlformats.org/officeDocument/2006/relationships/image" Target="media/image5.jpg"/><Relationship Id="rId44" Type="http://schemas.openxmlformats.org/officeDocument/2006/relationships/hyperlink" Target="https://developers.google.com/search/docs/data-types/event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unisender.com/" TargetMode="External"/><Relationship Id="rId22" Type="http://schemas.openxmlformats.org/officeDocument/2006/relationships/hyperlink" Target="https://shop.kyivstar.ua/smartphones" TargetMode="External"/><Relationship Id="rId27" Type="http://schemas.openxmlformats.org/officeDocument/2006/relationships/hyperlink" Target="https://atlantisisrael.com/1" TargetMode="External"/><Relationship Id="rId30" Type="http://schemas.openxmlformats.org/officeDocument/2006/relationships/image" Target="media/image4.jpg"/><Relationship Id="rId35" Type="http://schemas.openxmlformats.org/officeDocument/2006/relationships/hyperlink" Target="https://schema.org/Organization" TargetMode="External"/><Relationship Id="rId43" Type="http://schemas.openxmlformats.org/officeDocument/2006/relationships/hyperlink" Target="https://developers.google.com/search/docs/data-types/social-profile" TargetMode="External"/><Relationship Id="rId48" Type="http://schemas.microsoft.com/office/2011/relationships/people" Target="people.xml"/><Relationship Id="rId8" Type="http://schemas.openxmlformats.org/officeDocument/2006/relationships/hyperlink" Target="http://www.mts.ru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ekoset.ru" TargetMode="External"/><Relationship Id="rId17" Type="http://schemas.openxmlformats.org/officeDocument/2006/relationships/hyperlink" Target="http://joxi.ru/52a33xhEkRJ6r0" TargetMode="External"/><Relationship Id="rId25" Type="http://schemas.openxmlformats.org/officeDocument/2006/relationships/hyperlink" Target="https://atlantisisrael.com/HOME" TargetMode="External"/><Relationship Id="rId33" Type="http://schemas.openxmlformats.org/officeDocument/2006/relationships/hyperlink" Target="https://support.google.com/webmasters/answer/75712" TargetMode="External"/><Relationship Id="rId38" Type="http://schemas.openxmlformats.org/officeDocument/2006/relationships/hyperlink" Target="https://schema.org/BreadcrumbList" TargetMode="External"/><Relationship Id="rId46" Type="http://schemas.openxmlformats.org/officeDocument/2006/relationships/hyperlink" Target="https://www.youtube.com/watch?v=3Z7LX7dndMg&amp;t=1428s&amp;list=PLnHBNwKVfrho30-j_JyxDPYRIVMcUcPuE&amp;index=5" TargetMode="External"/><Relationship Id="rId20" Type="http://schemas.openxmlformats.org/officeDocument/2006/relationships/hyperlink" Target="http://site.com/" TargetMode="External"/><Relationship Id="rId41" Type="http://schemas.openxmlformats.org/officeDocument/2006/relationships/hyperlink" Target="http://schema.org/Revie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ekose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D5078-E23A-4471-9AE8-EF198D9E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8820</Words>
  <Characters>50276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Викторович</dc:creator>
  <cp:lastModifiedBy>Сергей Н. Рыжков</cp:lastModifiedBy>
  <cp:revision>2</cp:revision>
  <dcterms:created xsi:type="dcterms:W3CDTF">2020-01-31T10:56:00Z</dcterms:created>
  <dcterms:modified xsi:type="dcterms:W3CDTF">2020-01-31T10:56:00Z</dcterms:modified>
</cp:coreProperties>
</file>